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DCBD" w14:textId="77777777" w:rsidR="00027A42" w:rsidRDefault="00981EBA">
      <w:pPr>
        <w:pStyle w:val="Titel"/>
        <w:rPr>
          <w:sz w:val="28"/>
          <w:szCs w:val="28"/>
        </w:rPr>
      </w:pPr>
      <w:r>
        <w:rPr>
          <w:sz w:val="28"/>
          <w:szCs w:val="28"/>
        </w:rPr>
        <w:t>AMQP Addressing Version 1.0</w:t>
      </w:r>
    </w:p>
    <w:p w14:paraId="03F5F79C" w14:textId="6DE949C4" w:rsidR="00027A42" w:rsidRDefault="00981EBA">
      <w:pPr>
        <w:pStyle w:val="Untertitel"/>
        <w:rPr>
          <w:sz w:val="24"/>
          <w:szCs w:val="24"/>
        </w:rPr>
      </w:pPr>
      <w:r>
        <w:rPr>
          <w:sz w:val="24"/>
          <w:szCs w:val="24"/>
        </w:rPr>
        <w:t xml:space="preserve">Working Draft </w:t>
      </w:r>
      <w:del w:id="0" w:author="Clemens Vasters" w:date="2019-07-03T09:31:00Z">
        <w:r w:rsidR="00A8288F" w:rsidDel="000C1775">
          <w:rPr>
            <w:sz w:val="24"/>
            <w:szCs w:val="24"/>
          </w:rPr>
          <w:delText>09</w:delText>
        </w:r>
      </w:del>
      <w:ins w:id="1" w:author="Clemens Vasters" w:date="2019-07-03T09:31:00Z">
        <w:r w:rsidR="000C1775">
          <w:rPr>
            <w:sz w:val="24"/>
            <w:szCs w:val="24"/>
          </w:rPr>
          <w:t>1</w:t>
        </w:r>
      </w:ins>
      <w:ins w:id="2" w:author="Clemens Vasters" w:date="2019-11-15T14:22:00Z">
        <w:r w:rsidR="005F45B1">
          <w:rPr>
            <w:sz w:val="24"/>
            <w:szCs w:val="24"/>
          </w:rPr>
          <w:t>1</w:t>
        </w:r>
      </w:ins>
    </w:p>
    <w:p w14:paraId="0E28D0F3" w14:textId="75AC44C0" w:rsidR="00027A42" w:rsidRDefault="00140254">
      <w:pPr>
        <w:pStyle w:val="Untertitel"/>
        <w:rPr>
          <w:sz w:val="24"/>
          <w:szCs w:val="24"/>
        </w:rPr>
      </w:pPr>
      <w:del w:id="3" w:author="Clemens Vasters" w:date="2019-07-03T09:31:00Z">
        <w:r w:rsidDel="000C1775">
          <w:rPr>
            <w:sz w:val="24"/>
            <w:szCs w:val="24"/>
          </w:rPr>
          <w:delText>0</w:delText>
        </w:r>
        <w:r w:rsidR="00A8288F" w:rsidDel="000C1775">
          <w:rPr>
            <w:sz w:val="24"/>
            <w:szCs w:val="24"/>
          </w:rPr>
          <w:delText>8</w:delText>
        </w:r>
        <w:r w:rsidDel="000C1775">
          <w:rPr>
            <w:sz w:val="24"/>
            <w:szCs w:val="24"/>
          </w:rPr>
          <w:delText xml:space="preserve"> </w:delText>
        </w:r>
      </w:del>
      <w:ins w:id="4" w:author="Clemens Vasters" w:date="2019-11-15T14:22:00Z">
        <w:r w:rsidR="005F45B1">
          <w:rPr>
            <w:sz w:val="24"/>
            <w:szCs w:val="24"/>
          </w:rPr>
          <w:t>15</w:t>
        </w:r>
      </w:ins>
      <w:ins w:id="5" w:author="Clemens Vasters" w:date="2019-07-03T09:31:00Z">
        <w:r w:rsidR="000C1775">
          <w:rPr>
            <w:sz w:val="24"/>
            <w:szCs w:val="24"/>
          </w:rPr>
          <w:t xml:space="preserve"> </w:t>
        </w:r>
      </w:ins>
      <w:del w:id="6" w:author="Clemens Vasters" w:date="2019-07-03T09:31:00Z">
        <w:r w:rsidDel="000C1775">
          <w:rPr>
            <w:sz w:val="24"/>
            <w:szCs w:val="24"/>
          </w:rPr>
          <w:delText xml:space="preserve">February </w:delText>
        </w:r>
      </w:del>
      <w:ins w:id="7" w:author="Clemens Vasters" w:date="2019-11-15T14:22:00Z">
        <w:r w:rsidR="005F45B1">
          <w:rPr>
            <w:sz w:val="24"/>
            <w:szCs w:val="24"/>
          </w:rPr>
          <w:t>November</w:t>
        </w:r>
      </w:ins>
      <w:ins w:id="8" w:author="Clemens Vasters" w:date="2019-07-03T09:31:00Z">
        <w:r w:rsidR="000C1775">
          <w:rPr>
            <w:sz w:val="24"/>
            <w:szCs w:val="24"/>
          </w:rPr>
          <w:t xml:space="preserve"> </w:t>
        </w:r>
      </w:ins>
      <w:r w:rsidR="00981EBA">
        <w:rPr>
          <w:sz w:val="24"/>
          <w:szCs w:val="24"/>
        </w:rPr>
        <w:t>201</w:t>
      </w:r>
      <w:r w:rsidR="007C7BFF">
        <w:rPr>
          <w:sz w:val="24"/>
          <w:szCs w:val="24"/>
        </w:rPr>
        <w:t>9</w:t>
      </w:r>
    </w:p>
    <w:p w14:paraId="4EE4B35F" w14:textId="77777777" w:rsidR="00027A42" w:rsidRDefault="00981EBA">
      <w:pPr>
        <w:keepNext/>
        <w:widowControl/>
        <w:spacing w:before="0" w:after="0"/>
        <w:rPr>
          <w:b/>
          <w:color w:val="3B006F"/>
        </w:rPr>
      </w:pPr>
      <w:r>
        <w:rPr>
          <w:b/>
          <w:color w:val="3B006F"/>
        </w:rPr>
        <w:t>Technical Committee:</w:t>
      </w:r>
    </w:p>
    <w:p w14:paraId="36C22D16" w14:textId="77777777" w:rsidR="00027A42" w:rsidRDefault="00B176DD">
      <w:pPr>
        <w:widowControl/>
        <w:spacing w:before="0"/>
        <w:ind w:left="720"/>
      </w:pPr>
      <w:hyperlink r:id="rId11">
        <w:r w:rsidR="00981EBA">
          <w:rPr>
            <w:rStyle w:val="ListLabel2"/>
          </w:rPr>
          <w:t>OASIS Advanced Message Queuing Protocol (AMQP) TC</w:t>
        </w:r>
      </w:hyperlink>
    </w:p>
    <w:p w14:paraId="52487C35" w14:textId="77777777" w:rsidR="00027A42" w:rsidRDefault="00981EBA">
      <w:pPr>
        <w:keepNext/>
        <w:widowControl/>
        <w:spacing w:before="0" w:after="0"/>
        <w:rPr>
          <w:b/>
          <w:color w:val="3B006F"/>
        </w:rPr>
      </w:pPr>
      <w:r>
        <w:rPr>
          <w:b/>
          <w:color w:val="3B006F"/>
        </w:rPr>
        <w:t>Chairs:</w:t>
      </w:r>
    </w:p>
    <w:p w14:paraId="41D1E794" w14:textId="77777777" w:rsidR="00027A42" w:rsidRDefault="00981EBA">
      <w:pPr>
        <w:widowControl/>
        <w:spacing w:before="0" w:after="0"/>
        <w:ind w:left="720"/>
      </w:pPr>
      <w:r>
        <w:rPr>
          <w:color w:val="000000"/>
        </w:rPr>
        <w:t>Rob Godfrey (</w:t>
      </w:r>
      <w:hyperlink r:id="rId12">
        <w:r>
          <w:rPr>
            <w:rStyle w:val="ListLabel2"/>
          </w:rPr>
          <w:t>rgodfrey@redhat.com</w:t>
        </w:r>
      </w:hyperlink>
      <w:r>
        <w:rPr>
          <w:color w:val="000000"/>
        </w:rPr>
        <w:t xml:space="preserve">), </w:t>
      </w:r>
      <w:hyperlink r:id="rId13">
        <w:r>
          <w:rPr>
            <w:rStyle w:val="ListLabel2"/>
          </w:rPr>
          <w:t>Red Hat</w:t>
        </w:r>
      </w:hyperlink>
    </w:p>
    <w:p w14:paraId="2CADE8F1" w14:textId="77777777" w:rsidR="00027A42" w:rsidRDefault="00981EBA">
      <w:pPr>
        <w:widowControl/>
        <w:spacing w:before="0"/>
        <w:ind w:left="720"/>
      </w:pPr>
      <w:r>
        <w:rPr>
          <w:color w:val="000000"/>
        </w:rPr>
        <w:t>Clemens Vasters (</w:t>
      </w:r>
      <w:hyperlink r:id="rId14">
        <w:r>
          <w:rPr>
            <w:rStyle w:val="ListLabel2"/>
          </w:rPr>
          <w:t>clemensv@microsoft.com</w:t>
        </w:r>
      </w:hyperlink>
      <w:r>
        <w:rPr>
          <w:color w:val="000000"/>
        </w:rPr>
        <w:t xml:space="preserve">), </w:t>
      </w:r>
      <w:hyperlink r:id="rId15">
        <w:r>
          <w:rPr>
            <w:rStyle w:val="ListLabel2"/>
          </w:rPr>
          <w:t>Microsoft</w:t>
        </w:r>
      </w:hyperlink>
    </w:p>
    <w:p w14:paraId="26CE26AA" w14:textId="77777777" w:rsidR="00027A42" w:rsidRDefault="00981EBA">
      <w:pPr>
        <w:keepNext/>
        <w:widowControl/>
        <w:spacing w:before="0" w:after="0"/>
        <w:rPr>
          <w:b/>
          <w:color w:val="3B006F"/>
        </w:rPr>
      </w:pPr>
      <w:r>
        <w:rPr>
          <w:b/>
          <w:color w:val="3B006F"/>
        </w:rPr>
        <w:t>Editors:</w:t>
      </w:r>
    </w:p>
    <w:p w14:paraId="4DAE1BAD" w14:textId="77777777" w:rsidR="00027A42" w:rsidRDefault="00981EBA">
      <w:pPr>
        <w:widowControl/>
        <w:spacing w:before="0"/>
        <w:ind w:left="720"/>
      </w:pPr>
      <w:r>
        <w:rPr>
          <w:color w:val="000000"/>
        </w:rPr>
        <w:t>Clemens Vasters (</w:t>
      </w:r>
      <w:hyperlink r:id="rId16">
        <w:r>
          <w:rPr>
            <w:rStyle w:val="ListLabel2"/>
          </w:rPr>
          <w:t>clemensv@microsoft.com</w:t>
        </w:r>
      </w:hyperlink>
      <w:r>
        <w:rPr>
          <w:color w:val="000000"/>
        </w:rPr>
        <w:t xml:space="preserve">), </w:t>
      </w:r>
      <w:hyperlink r:id="rId17">
        <w:r>
          <w:rPr>
            <w:rStyle w:val="ListLabel2"/>
          </w:rPr>
          <w:t>Microsoft</w:t>
        </w:r>
      </w:hyperlink>
    </w:p>
    <w:p w14:paraId="2B68A679" w14:textId="77777777" w:rsidR="00027A42" w:rsidRDefault="00981EBA">
      <w:pPr>
        <w:keepNext/>
        <w:widowControl/>
        <w:spacing w:before="0" w:after="0"/>
        <w:rPr>
          <w:b/>
          <w:color w:val="3B006F"/>
        </w:rPr>
      </w:pPr>
      <w:r>
        <w:rPr>
          <w:b/>
          <w:color w:val="3B006F"/>
        </w:rPr>
        <w:t>Related work:</w:t>
      </w:r>
    </w:p>
    <w:p w14:paraId="68C735A3" w14:textId="77777777" w:rsidR="00027A42" w:rsidRDefault="00981EBA">
      <w:pPr>
        <w:widowControl/>
        <w:spacing w:before="0"/>
        <w:ind w:left="720"/>
        <w:rPr>
          <w:color w:val="000000"/>
        </w:rPr>
      </w:pPr>
      <w:r>
        <w:rPr>
          <w:color w:val="000000"/>
        </w:rPr>
        <w:t>This specification is related to:</w:t>
      </w:r>
    </w:p>
    <w:p w14:paraId="3D61AB92" w14:textId="77777777" w:rsidR="00027A42" w:rsidRDefault="00981EBA">
      <w:pPr>
        <w:widowControl/>
        <w:numPr>
          <w:ilvl w:val="0"/>
          <w:numId w:val="2"/>
        </w:numPr>
        <w:tabs>
          <w:tab w:val="left" w:pos="1080"/>
        </w:tabs>
        <w:spacing w:before="0"/>
        <w:ind w:left="1080" w:firstLine="0"/>
      </w:pPr>
      <w:r>
        <w:rPr>
          <w:i/>
          <w:color w:val="000000"/>
        </w:rPr>
        <w:t>OASIS Advanced Message Queuing Protocol (AMQP) Version 1.0 Part 0: Overview</w:t>
      </w:r>
      <w:r>
        <w:rPr>
          <w:color w:val="000000"/>
        </w:rPr>
        <w:t xml:space="preserve">. Edited by Robert Godfrey, David Ingham, and Rafael Schloming. 29 October 2012. OASIS Standard. </w:t>
      </w:r>
      <w:hyperlink r:id="rId18">
        <w:r>
          <w:rPr>
            <w:rStyle w:val="ListLabel2"/>
          </w:rPr>
          <w:t>http://docs.oasis-open.org/amqp/core/v1.0/os/amqp-core-overview-v1.0-os.html</w:t>
        </w:r>
      </w:hyperlink>
      <w:r>
        <w:rPr>
          <w:color w:val="000000"/>
        </w:rPr>
        <w:t>.</w:t>
      </w:r>
    </w:p>
    <w:p w14:paraId="66FFD575" w14:textId="77777777" w:rsidR="00027A42" w:rsidRDefault="00981EBA">
      <w:pPr>
        <w:keepNext/>
        <w:widowControl/>
        <w:spacing w:before="0" w:after="0"/>
        <w:rPr>
          <w:b/>
          <w:color w:val="3B006F"/>
        </w:rPr>
      </w:pPr>
      <w:r>
        <w:rPr>
          <w:b/>
          <w:color w:val="3B006F"/>
        </w:rPr>
        <w:t>Abstract:</w:t>
      </w:r>
    </w:p>
    <w:p w14:paraId="7FACC609" w14:textId="77777777" w:rsidR="00027A42" w:rsidRDefault="00981EBA">
      <w:pPr>
        <w:widowControl/>
        <w:spacing w:before="0"/>
        <w:ind w:left="720"/>
        <w:rPr>
          <w:color w:val="000000"/>
        </w:rPr>
      </w:pPr>
      <w:r>
        <w:rPr>
          <w:color w:val="333333"/>
          <w:sz w:val="21"/>
          <w:szCs w:val="21"/>
          <w:highlight w:val="white"/>
        </w:rPr>
        <w:t xml:space="preserve">The AMQP Addressing specification further defines the “AMQP network” concept introduced in the main AMQP specification as a federation of AMQP containers whose nodes communicate with each other either directly or via intermediaries. This specification also defines the semantics of the “address” archetype that was left undefined in the main AMQP specification, and the syntax for the AMQP URI scheme and a matching restriction of the AMQP “address-string” type.   </w:t>
      </w:r>
    </w:p>
    <w:p w14:paraId="223653FD" w14:textId="77777777" w:rsidR="00027A42" w:rsidRDefault="00981EBA">
      <w:pPr>
        <w:keepNext/>
        <w:widowControl/>
        <w:spacing w:before="0" w:after="0"/>
        <w:rPr>
          <w:b/>
          <w:color w:val="3B006F"/>
        </w:rPr>
      </w:pPr>
      <w:r>
        <w:rPr>
          <w:b/>
          <w:color w:val="3B006F"/>
        </w:rPr>
        <w:t>Status:</w:t>
      </w:r>
    </w:p>
    <w:p w14:paraId="1940C92F" w14:textId="77777777" w:rsidR="00027A42" w:rsidRDefault="00981EBA">
      <w:pPr>
        <w:widowControl/>
        <w:spacing w:before="0" w:after="0"/>
        <w:ind w:left="720"/>
      </w:pPr>
      <w:r>
        <w:rPr>
          <w:color w:val="000000"/>
        </w:rPr>
        <w:t xml:space="preserve">This </w:t>
      </w:r>
      <w:hyperlink r:id="rId19" w:anchor="dWorkingDraft" w:history="1">
        <w:r>
          <w:rPr>
            <w:rStyle w:val="ListLabel2"/>
          </w:rPr>
          <w:t>Working Draft</w:t>
        </w:r>
      </w:hyperlink>
      <w:r>
        <w:rPr>
          <w:color w:val="000000"/>
        </w:rPr>
        <w:t xml:space="preserve"> (WD) has been produced by one or more TC Members; it has not yet been voted on by the TC or </w:t>
      </w:r>
      <w:hyperlink r:id="rId20" w:anchor="committeeDraft" w:history="1">
        <w:r>
          <w:rPr>
            <w:rStyle w:val="ListLabel2"/>
          </w:rPr>
          <w:t>approved</w:t>
        </w:r>
      </w:hyperlink>
      <w:r>
        <w:rPr>
          <w:color w:val="000000"/>
        </w:rPr>
        <w:t xml:space="preserve"> as a Committee Draft (Committee Specification Draft or a Committee Note Draft). The OASIS document </w:t>
      </w:r>
      <w:hyperlink r:id="rId21" w:anchor="standApprovProcess" w:history="1">
        <w:r>
          <w:rPr>
            <w:rStyle w:val="ListLabel2"/>
          </w:rPr>
          <w:t>Approval Process</w:t>
        </w:r>
      </w:hyperlink>
      <w:r>
        <w:rPr>
          <w:color w:val="000000"/>
        </w:rPr>
        <w:t xml:space="preserve"> begins officially with a TC vote to approve a WD as a Committee Draft. A TC may approve a Working Draft, revise it, and re-approve it any number of times as a Committee Draft.</w:t>
      </w:r>
    </w:p>
    <w:p w14:paraId="6572D35C" w14:textId="77777777" w:rsidR="00027A42" w:rsidRDefault="00981EBA">
      <w:pPr>
        <w:widowControl/>
        <w:spacing w:before="0" w:after="0"/>
        <w:ind w:left="720"/>
      </w:pPr>
      <w:r>
        <w:rPr>
          <w:color w:val="000000"/>
        </w:rPr>
        <w:t xml:space="preserve">This specification is provided under the </w:t>
      </w:r>
      <w:hyperlink r:id="rId22" w:anchor="RF-on-RAND-Mode" w:history="1">
        <w:r>
          <w:rPr>
            <w:rStyle w:val="ListLabel2"/>
          </w:rPr>
          <w:t>RF on RAND Terms</w:t>
        </w:r>
      </w:hyperlink>
      <w:r>
        <w:rPr>
          <w:color w:val="000000"/>
        </w:rPr>
        <w:t xml:space="preserve"> Mode of the </w:t>
      </w:r>
      <w:hyperlink r:id="rId23">
        <w:r>
          <w:rPr>
            <w:rStyle w:val="ListLabel2"/>
          </w:rPr>
          <w:t>OASIS IPR Policy</w:t>
        </w:r>
      </w:hyperlink>
      <w:r>
        <w:rPr>
          <w:color w:val="000000"/>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4">
        <w:r>
          <w:rPr>
            <w:rStyle w:val="ListLabel2"/>
          </w:rPr>
          <w:t>https://www.oasis-open.org/committees/amqp/ipr.php</w:t>
        </w:r>
      </w:hyperlink>
      <w:r>
        <w:rPr>
          <w:color w:val="000000"/>
        </w:rPr>
        <w:t>).</w:t>
      </w:r>
    </w:p>
    <w:p w14:paraId="01234E9C" w14:textId="77777777" w:rsidR="00027A42" w:rsidRDefault="00981EBA">
      <w:pPr>
        <w:widowControl/>
        <w:spacing w:before="0"/>
        <w:ind w:left="720"/>
      </w:pPr>
      <w:r>
        <w:rPr>
          <w:color w:val="000000"/>
        </w:rPr>
        <w:t>Note that any machine-readable content (</w:t>
      </w:r>
      <w:hyperlink r:id="rId25" w:anchor="wpComponentsCompLang" w:history="1">
        <w:r>
          <w:rPr>
            <w:rStyle w:val="ListLabel2"/>
          </w:rPr>
          <w:t>Computer Language Definitions</w:t>
        </w:r>
      </w:hyperlink>
      <w:r>
        <w:rPr>
          <w:color w:val="000000"/>
        </w:rP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28B7683" w14:textId="77777777" w:rsidR="00027A42" w:rsidRDefault="00981EBA">
      <w:pPr>
        <w:keepNext/>
        <w:widowControl/>
        <w:spacing w:before="0" w:after="0"/>
        <w:rPr>
          <w:b/>
          <w:color w:val="3B006F"/>
        </w:rPr>
      </w:pPr>
      <w:r>
        <w:rPr>
          <w:b/>
          <w:color w:val="3B006F"/>
        </w:rPr>
        <w:t>URI patterns:</w:t>
      </w:r>
    </w:p>
    <w:p w14:paraId="7B4E5023" w14:textId="77777777" w:rsidR="00027A42" w:rsidRDefault="00981EBA">
      <w:pPr>
        <w:widowControl/>
        <w:spacing w:before="0"/>
        <w:ind w:left="720"/>
        <w:rPr>
          <w:color w:val="000000"/>
        </w:rPr>
      </w:pPr>
      <w:r>
        <w:rPr>
          <w:color w:val="000000"/>
        </w:rPr>
        <w:t>(TBD)</w:t>
      </w:r>
    </w:p>
    <w:p w14:paraId="06653E23" w14:textId="77777777" w:rsidR="00027A42" w:rsidRDefault="00981EBA">
      <w:pPr>
        <w:widowControl/>
        <w:spacing w:before="0" w:after="0"/>
        <w:ind w:left="720"/>
        <w:rPr>
          <w:color w:val="000000"/>
        </w:rPr>
      </w:pPr>
      <w:r>
        <w:rPr>
          <w:color w:val="000000"/>
        </w:rPr>
        <w:t>(Managed by OASIS TC Administration; please don’t modify.)</w:t>
      </w:r>
    </w:p>
    <w:p w14:paraId="750D7C15" w14:textId="77777777" w:rsidR="00027A42" w:rsidRDefault="00027A42">
      <w:pPr>
        <w:widowControl/>
        <w:spacing w:before="0" w:after="0"/>
        <w:ind w:left="720"/>
        <w:rPr>
          <w:color w:val="000000"/>
        </w:rPr>
      </w:pPr>
    </w:p>
    <w:p w14:paraId="215E3AC0" w14:textId="77777777" w:rsidR="00027A42" w:rsidRDefault="00027A42">
      <w:pPr>
        <w:widowControl/>
        <w:spacing w:before="0"/>
        <w:ind w:left="720"/>
        <w:rPr>
          <w:color w:val="000000"/>
        </w:rPr>
      </w:pPr>
    </w:p>
    <w:p w14:paraId="37009AD0" w14:textId="77777777" w:rsidR="00027A42" w:rsidRDefault="00981EBA">
      <w:r>
        <w:t>Copyright © OASIS Open 2018. All Rights Reserved.</w:t>
      </w:r>
    </w:p>
    <w:p w14:paraId="2D3FE6D8" w14:textId="1F896087" w:rsidR="00027A42" w:rsidRDefault="00981EBA">
      <w:r>
        <w:t>All capitalized terms in the following text have the meanings assigned to them in the OASIS Intellectual</w:t>
      </w:r>
      <w:r w:rsidR="00BB2489">
        <w:t xml:space="preserve"> </w:t>
      </w:r>
      <w:r>
        <w:t xml:space="preserve">Property Rights Policy (the "OASIS IPR Policy"). The full </w:t>
      </w:r>
      <w:hyperlink r:id="rId26">
        <w:r>
          <w:rPr>
            <w:rStyle w:val="ListLabel3"/>
          </w:rPr>
          <w:t>Policy</w:t>
        </w:r>
      </w:hyperlink>
      <w:r>
        <w:t xml:space="preserve"> may be found at the OASIS website.</w:t>
      </w:r>
    </w:p>
    <w:p w14:paraId="0787B8AD" w14:textId="77777777" w:rsidR="00027A42" w:rsidRDefault="00981EBA">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w:t>
      </w:r>
      <w:r>
        <w:lastRenderedPageBreak/>
        <w:t>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CC46DE8" w14:textId="77777777" w:rsidR="00027A42" w:rsidRDefault="00981EBA">
      <w:r>
        <w:t>The limited permissions granted above are perpetual and will not be revoked by OASIS or its successors or assigns.</w:t>
      </w:r>
    </w:p>
    <w:p w14:paraId="16B94BCE" w14:textId="77777777" w:rsidR="00027A42" w:rsidRDefault="00981EBA">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br w:type="page"/>
      </w:r>
    </w:p>
    <w:p w14:paraId="5D9DCE50" w14:textId="77777777" w:rsidR="00027A42" w:rsidRDefault="00981EBA">
      <w:pPr>
        <w:widowControl/>
        <w:pBdr>
          <w:top w:val="single" w:sz="4" w:space="1" w:color="808080"/>
        </w:pBdr>
        <w:spacing w:before="0" w:after="240"/>
      </w:pPr>
      <w:r>
        <w:rPr>
          <w:b/>
          <w:color w:val="3B006F"/>
          <w:sz w:val="36"/>
          <w:szCs w:val="36"/>
        </w:rPr>
        <w:lastRenderedPageBreak/>
        <w:t>Table of Contents</w:t>
      </w:r>
    </w:p>
    <w:sdt>
      <w:sdtPr>
        <w:rPr>
          <w:rFonts w:cs="Arial"/>
          <w:szCs w:val="20"/>
        </w:rPr>
        <w:id w:val="1693034281"/>
        <w:docPartObj>
          <w:docPartGallery w:val="Table of Contents"/>
          <w:docPartUnique/>
        </w:docPartObj>
      </w:sdtPr>
      <w:sdtEndPr/>
      <w:sdtContent>
        <w:p w14:paraId="7B614BEB" w14:textId="54148B42" w:rsidR="005A2490" w:rsidRDefault="00981EBA">
          <w:pPr>
            <w:pStyle w:val="Verzeichnis1"/>
            <w:tabs>
              <w:tab w:val="left" w:pos="440"/>
              <w:tab w:val="right" w:pos="9350"/>
            </w:tabs>
            <w:rPr>
              <w:noProof/>
            </w:rPr>
          </w:pPr>
          <w:r>
            <w:fldChar w:fldCharType="begin"/>
          </w:r>
          <w:r>
            <w:rPr>
              <w:rStyle w:val="IndexLink"/>
              <w:webHidden/>
            </w:rPr>
            <w:instrText>TOC \z \o "1-9" \u \h</w:instrText>
          </w:r>
          <w:r>
            <w:rPr>
              <w:rStyle w:val="IndexLink"/>
            </w:rPr>
            <w:fldChar w:fldCharType="separate"/>
          </w:r>
          <w:hyperlink w:anchor="_Toc536718406" w:history="1">
            <w:r w:rsidR="005A2490" w:rsidRPr="00DF7409">
              <w:rPr>
                <w:rStyle w:val="Hyperlink"/>
                <w:noProof/>
              </w:rPr>
              <w:t>1</w:t>
            </w:r>
            <w:r w:rsidR="005A2490">
              <w:rPr>
                <w:noProof/>
              </w:rPr>
              <w:tab/>
            </w:r>
            <w:r w:rsidR="005A2490" w:rsidRPr="00DF7409">
              <w:rPr>
                <w:rStyle w:val="Hyperlink"/>
                <w:noProof/>
              </w:rPr>
              <w:t>Introduction</w:t>
            </w:r>
            <w:r w:rsidR="005A2490">
              <w:rPr>
                <w:noProof/>
                <w:webHidden/>
              </w:rPr>
              <w:tab/>
            </w:r>
            <w:r w:rsidR="005A2490">
              <w:rPr>
                <w:noProof/>
                <w:webHidden/>
              </w:rPr>
              <w:fldChar w:fldCharType="begin"/>
            </w:r>
            <w:r w:rsidR="005A2490">
              <w:rPr>
                <w:noProof/>
                <w:webHidden/>
              </w:rPr>
              <w:instrText xml:space="preserve"> PAGEREF _Toc536718406 \h </w:instrText>
            </w:r>
            <w:r w:rsidR="005A2490">
              <w:rPr>
                <w:noProof/>
                <w:webHidden/>
              </w:rPr>
            </w:r>
            <w:r w:rsidR="005A2490">
              <w:rPr>
                <w:noProof/>
                <w:webHidden/>
              </w:rPr>
              <w:fldChar w:fldCharType="separate"/>
            </w:r>
            <w:r w:rsidR="008D0C44">
              <w:rPr>
                <w:noProof/>
                <w:webHidden/>
              </w:rPr>
              <w:t>3</w:t>
            </w:r>
            <w:r w:rsidR="005A2490">
              <w:rPr>
                <w:noProof/>
                <w:webHidden/>
              </w:rPr>
              <w:fldChar w:fldCharType="end"/>
            </w:r>
          </w:hyperlink>
        </w:p>
        <w:p w14:paraId="5EAA65CA" w14:textId="036BFDF5" w:rsidR="005A2490" w:rsidRDefault="00B176DD">
          <w:pPr>
            <w:pStyle w:val="Verzeichnis2"/>
            <w:tabs>
              <w:tab w:val="left" w:pos="880"/>
              <w:tab w:val="right" w:pos="9350"/>
            </w:tabs>
            <w:rPr>
              <w:noProof/>
            </w:rPr>
          </w:pPr>
          <w:hyperlink w:anchor="_Toc536718407" w:history="1">
            <w:r w:rsidR="005A2490" w:rsidRPr="00DF7409">
              <w:rPr>
                <w:rStyle w:val="Hyperlink"/>
                <w:noProof/>
              </w:rPr>
              <w:t>1.1</w:t>
            </w:r>
            <w:r w:rsidR="005A2490">
              <w:rPr>
                <w:noProof/>
              </w:rPr>
              <w:tab/>
            </w:r>
            <w:r w:rsidR="005A2490" w:rsidRPr="00DF7409">
              <w:rPr>
                <w:rStyle w:val="Hyperlink"/>
                <w:noProof/>
              </w:rPr>
              <w:t>IPR Policy</w:t>
            </w:r>
            <w:r w:rsidR="005A2490">
              <w:rPr>
                <w:noProof/>
                <w:webHidden/>
              </w:rPr>
              <w:tab/>
            </w:r>
            <w:r w:rsidR="005A2490">
              <w:rPr>
                <w:noProof/>
                <w:webHidden/>
              </w:rPr>
              <w:fldChar w:fldCharType="begin"/>
            </w:r>
            <w:r w:rsidR="005A2490">
              <w:rPr>
                <w:noProof/>
                <w:webHidden/>
              </w:rPr>
              <w:instrText xml:space="preserve"> PAGEREF _Toc536718407 \h </w:instrText>
            </w:r>
            <w:r w:rsidR="005A2490">
              <w:rPr>
                <w:noProof/>
                <w:webHidden/>
              </w:rPr>
            </w:r>
            <w:r w:rsidR="005A2490">
              <w:rPr>
                <w:noProof/>
                <w:webHidden/>
              </w:rPr>
              <w:fldChar w:fldCharType="separate"/>
            </w:r>
            <w:r w:rsidR="008D0C44">
              <w:rPr>
                <w:noProof/>
                <w:webHidden/>
              </w:rPr>
              <w:t>4</w:t>
            </w:r>
            <w:r w:rsidR="005A2490">
              <w:rPr>
                <w:noProof/>
                <w:webHidden/>
              </w:rPr>
              <w:fldChar w:fldCharType="end"/>
            </w:r>
          </w:hyperlink>
        </w:p>
        <w:p w14:paraId="4A0FD41E" w14:textId="5A026640" w:rsidR="005A2490" w:rsidRDefault="00B176DD">
          <w:pPr>
            <w:pStyle w:val="Verzeichnis2"/>
            <w:tabs>
              <w:tab w:val="left" w:pos="880"/>
              <w:tab w:val="right" w:pos="9350"/>
            </w:tabs>
            <w:rPr>
              <w:noProof/>
            </w:rPr>
          </w:pPr>
          <w:hyperlink w:anchor="_Toc536718408" w:history="1">
            <w:r w:rsidR="005A2490" w:rsidRPr="00DF7409">
              <w:rPr>
                <w:rStyle w:val="Hyperlink"/>
                <w:noProof/>
              </w:rPr>
              <w:t>1.2</w:t>
            </w:r>
            <w:r w:rsidR="005A2490">
              <w:rPr>
                <w:noProof/>
              </w:rPr>
              <w:tab/>
            </w:r>
            <w:r w:rsidR="005A2490" w:rsidRPr="00DF7409">
              <w:rPr>
                <w:rStyle w:val="Hyperlink"/>
                <w:noProof/>
              </w:rPr>
              <w:t>Terminology</w:t>
            </w:r>
            <w:r w:rsidR="005A2490">
              <w:rPr>
                <w:noProof/>
                <w:webHidden/>
              </w:rPr>
              <w:tab/>
            </w:r>
            <w:r w:rsidR="005A2490">
              <w:rPr>
                <w:noProof/>
                <w:webHidden/>
              </w:rPr>
              <w:fldChar w:fldCharType="begin"/>
            </w:r>
            <w:r w:rsidR="005A2490">
              <w:rPr>
                <w:noProof/>
                <w:webHidden/>
              </w:rPr>
              <w:instrText xml:space="preserve"> PAGEREF _Toc536718408 \h </w:instrText>
            </w:r>
            <w:r w:rsidR="005A2490">
              <w:rPr>
                <w:noProof/>
                <w:webHidden/>
              </w:rPr>
            </w:r>
            <w:r w:rsidR="005A2490">
              <w:rPr>
                <w:noProof/>
                <w:webHidden/>
              </w:rPr>
              <w:fldChar w:fldCharType="separate"/>
            </w:r>
            <w:r w:rsidR="008D0C44">
              <w:rPr>
                <w:noProof/>
                <w:webHidden/>
              </w:rPr>
              <w:t>4</w:t>
            </w:r>
            <w:r w:rsidR="005A2490">
              <w:rPr>
                <w:noProof/>
                <w:webHidden/>
              </w:rPr>
              <w:fldChar w:fldCharType="end"/>
            </w:r>
          </w:hyperlink>
        </w:p>
        <w:p w14:paraId="5C4965A7" w14:textId="4289E5DF" w:rsidR="005A2490" w:rsidRDefault="00B176DD">
          <w:pPr>
            <w:pStyle w:val="Verzeichnis2"/>
            <w:tabs>
              <w:tab w:val="left" w:pos="880"/>
              <w:tab w:val="right" w:pos="9350"/>
            </w:tabs>
            <w:rPr>
              <w:noProof/>
            </w:rPr>
          </w:pPr>
          <w:hyperlink w:anchor="_Toc536718409" w:history="1">
            <w:r w:rsidR="005A2490" w:rsidRPr="00DF7409">
              <w:rPr>
                <w:rStyle w:val="Hyperlink"/>
                <w:noProof/>
              </w:rPr>
              <w:t>1.1</w:t>
            </w:r>
            <w:r w:rsidR="005A2490">
              <w:rPr>
                <w:noProof/>
              </w:rPr>
              <w:tab/>
            </w:r>
            <w:r w:rsidR="005A2490" w:rsidRPr="00DF7409">
              <w:rPr>
                <w:rStyle w:val="Hyperlink"/>
                <w:noProof/>
              </w:rPr>
              <w:t>Normative References</w:t>
            </w:r>
            <w:r w:rsidR="005A2490">
              <w:rPr>
                <w:noProof/>
                <w:webHidden/>
              </w:rPr>
              <w:tab/>
            </w:r>
            <w:r w:rsidR="005A2490">
              <w:rPr>
                <w:noProof/>
                <w:webHidden/>
              </w:rPr>
              <w:fldChar w:fldCharType="begin"/>
            </w:r>
            <w:r w:rsidR="005A2490">
              <w:rPr>
                <w:noProof/>
                <w:webHidden/>
              </w:rPr>
              <w:instrText xml:space="preserve"> PAGEREF _Toc536718409 \h </w:instrText>
            </w:r>
            <w:r w:rsidR="005A2490">
              <w:rPr>
                <w:noProof/>
                <w:webHidden/>
              </w:rPr>
            </w:r>
            <w:r w:rsidR="005A2490">
              <w:rPr>
                <w:noProof/>
                <w:webHidden/>
              </w:rPr>
              <w:fldChar w:fldCharType="separate"/>
            </w:r>
            <w:r w:rsidR="008D0C44">
              <w:rPr>
                <w:noProof/>
                <w:webHidden/>
              </w:rPr>
              <w:t>4</w:t>
            </w:r>
            <w:r w:rsidR="005A2490">
              <w:rPr>
                <w:noProof/>
                <w:webHidden/>
              </w:rPr>
              <w:fldChar w:fldCharType="end"/>
            </w:r>
          </w:hyperlink>
        </w:p>
        <w:p w14:paraId="06CDA0F2" w14:textId="471CD2AE" w:rsidR="005A2490" w:rsidRDefault="00B176DD">
          <w:pPr>
            <w:pStyle w:val="Verzeichnis2"/>
            <w:tabs>
              <w:tab w:val="left" w:pos="880"/>
              <w:tab w:val="right" w:pos="9350"/>
            </w:tabs>
            <w:rPr>
              <w:noProof/>
            </w:rPr>
          </w:pPr>
          <w:hyperlink w:anchor="_Toc536718410" w:history="1">
            <w:r w:rsidR="005A2490" w:rsidRPr="00DF7409">
              <w:rPr>
                <w:rStyle w:val="Hyperlink"/>
                <w:noProof/>
              </w:rPr>
              <w:t>1.3</w:t>
            </w:r>
            <w:r w:rsidR="005A2490">
              <w:rPr>
                <w:noProof/>
              </w:rPr>
              <w:tab/>
            </w:r>
            <w:r w:rsidR="005A2490" w:rsidRPr="00DF7409">
              <w:rPr>
                <w:rStyle w:val="Hyperlink"/>
                <w:noProof/>
              </w:rPr>
              <w:t>Non-Normative References</w:t>
            </w:r>
            <w:r w:rsidR="005A2490">
              <w:rPr>
                <w:noProof/>
                <w:webHidden/>
              </w:rPr>
              <w:tab/>
            </w:r>
            <w:r w:rsidR="005A2490">
              <w:rPr>
                <w:noProof/>
                <w:webHidden/>
              </w:rPr>
              <w:fldChar w:fldCharType="begin"/>
            </w:r>
            <w:r w:rsidR="005A2490">
              <w:rPr>
                <w:noProof/>
                <w:webHidden/>
              </w:rPr>
              <w:instrText xml:space="preserve"> PAGEREF _Toc536718410 \h </w:instrText>
            </w:r>
            <w:r w:rsidR="005A2490">
              <w:rPr>
                <w:noProof/>
                <w:webHidden/>
              </w:rPr>
            </w:r>
            <w:r w:rsidR="005A2490">
              <w:rPr>
                <w:noProof/>
                <w:webHidden/>
              </w:rPr>
              <w:fldChar w:fldCharType="separate"/>
            </w:r>
            <w:r w:rsidR="008D0C44">
              <w:rPr>
                <w:noProof/>
                <w:webHidden/>
              </w:rPr>
              <w:t>5</w:t>
            </w:r>
            <w:r w:rsidR="005A2490">
              <w:rPr>
                <w:noProof/>
                <w:webHidden/>
              </w:rPr>
              <w:fldChar w:fldCharType="end"/>
            </w:r>
          </w:hyperlink>
        </w:p>
        <w:p w14:paraId="19A41F43" w14:textId="6C773C3A" w:rsidR="005A2490" w:rsidRDefault="00B176DD">
          <w:pPr>
            <w:pStyle w:val="Verzeichnis1"/>
            <w:tabs>
              <w:tab w:val="left" w:pos="440"/>
              <w:tab w:val="right" w:pos="9350"/>
            </w:tabs>
            <w:rPr>
              <w:noProof/>
            </w:rPr>
          </w:pPr>
          <w:hyperlink w:anchor="_Toc536718411" w:history="1">
            <w:r w:rsidR="005A2490" w:rsidRPr="00DF7409">
              <w:rPr>
                <w:rStyle w:val="Hyperlink"/>
                <w:noProof/>
              </w:rPr>
              <w:t>2</w:t>
            </w:r>
            <w:r w:rsidR="005A2490">
              <w:rPr>
                <w:noProof/>
              </w:rPr>
              <w:tab/>
            </w:r>
            <w:r w:rsidR="005A2490" w:rsidRPr="00DF7409">
              <w:rPr>
                <w:rStyle w:val="Hyperlink"/>
                <w:noProof/>
              </w:rPr>
              <w:t>AMQP Networks</w:t>
            </w:r>
            <w:r w:rsidR="005A2490">
              <w:rPr>
                <w:noProof/>
                <w:webHidden/>
              </w:rPr>
              <w:tab/>
            </w:r>
            <w:r w:rsidR="005A2490">
              <w:rPr>
                <w:noProof/>
                <w:webHidden/>
              </w:rPr>
              <w:fldChar w:fldCharType="begin"/>
            </w:r>
            <w:r w:rsidR="005A2490">
              <w:rPr>
                <w:noProof/>
                <w:webHidden/>
              </w:rPr>
              <w:instrText xml:space="preserve"> PAGEREF _Toc536718411 \h </w:instrText>
            </w:r>
            <w:r w:rsidR="005A2490">
              <w:rPr>
                <w:noProof/>
                <w:webHidden/>
              </w:rPr>
            </w:r>
            <w:r w:rsidR="005A2490">
              <w:rPr>
                <w:noProof/>
                <w:webHidden/>
              </w:rPr>
              <w:fldChar w:fldCharType="separate"/>
            </w:r>
            <w:r w:rsidR="008D0C44">
              <w:rPr>
                <w:noProof/>
                <w:webHidden/>
              </w:rPr>
              <w:t>5</w:t>
            </w:r>
            <w:r w:rsidR="005A2490">
              <w:rPr>
                <w:noProof/>
                <w:webHidden/>
              </w:rPr>
              <w:fldChar w:fldCharType="end"/>
            </w:r>
          </w:hyperlink>
        </w:p>
        <w:p w14:paraId="484FFB6C" w14:textId="6CE71B4C" w:rsidR="005A2490" w:rsidRDefault="00B176DD">
          <w:pPr>
            <w:pStyle w:val="Verzeichnis2"/>
            <w:tabs>
              <w:tab w:val="left" w:pos="880"/>
              <w:tab w:val="right" w:pos="9350"/>
            </w:tabs>
            <w:rPr>
              <w:noProof/>
            </w:rPr>
          </w:pPr>
          <w:hyperlink w:anchor="_Toc536718412" w:history="1">
            <w:r w:rsidR="005A2490" w:rsidRPr="00DF7409">
              <w:rPr>
                <w:rStyle w:val="Hyperlink"/>
                <w:noProof/>
              </w:rPr>
              <w:t>2.1</w:t>
            </w:r>
            <w:r w:rsidR="005A2490">
              <w:rPr>
                <w:noProof/>
              </w:rPr>
              <w:tab/>
            </w:r>
            <w:r w:rsidR="005A2490" w:rsidRPr="00DF7409">
              <w:rPr>
                <w:rStyle w:val="Hyperlink"/>
                <w:noProof/>
              </w:rPr>
              <w:t>Nodes</w:t>
            </w:r>
            <w:r w:rsidR="005A2490">
              <w:rPr>
                <w:noProof/>
                <w:webHidden/>
              </w:rPr>
              <w:tab/>
            </w:r>
            <w:r w:rsidR="005A2490">
              <w:rPr>
                <w:noProof/>
                <w:webHidden/>
              </w:rPr>
              <w:fldChar w:fldCharType="begin"/>
            </w:r>
            <w:r w:rsidR="005A2490">
              <w:rPr>
                <w:noProof/>
                <w:webHidden/>
              </w:rPr>
              <w:instrText xml:space="preserve"> PAGEREF _Toc536718412 \h </w:instrText>
            </w:r>
            <w:r w:rsidR="005A2490">
              <w:rPr>
                <w:noProof/>
                <w:webHidden/>
              </w:rPr>
            </w:r>
            <w:r w:rsidR="005A2490">
              <w:rPr>
                <w:noProof/>
                <w:webHidden/>
              </w:rPr>
              <w:fldChar w:fldCharType="separate"/>
            </w:r>
            <w:r w:rsidR="008D0C44">
              <w:rPr>
                <w:noProof/>
                <w:webHidden/>
              </w:rPr>
              <w:t>5</w:t>
            </w:r>
            <w:r w:rsidR="005A2490">
              <w:rPr>
                <w:noProof/>
                <w:webHidden/>
              </w:rPr>
              <w:fldChar w:fldCharType="end"/>
            </w:r>
          </w:hyperlink>
        </w:p>
        <w:p w14:paraId="3F6D2CE9" w14:textId="5B9E74C8" w:rsidR="005A2490" w:rsidRDefault="00B176DD">
          <w:pPr>
            <w:pStyle w:val="Verzeichnis2"/>
            <w:tabs>
              <w:tab w:val="left" w:pos="880"/>
              <w:tab w:val="right" w:pos="9350"/>
            </w:tabs>
            <w:rPr>
              <w:noProof/>
            </w:rPr>
          </w:pPr>
          <w:hyperlink w:anchor="_Toc536718413" w:history="1">
            <w:r w:rsidR="005A2490" w:rsidRPr="00DF7409">
              <w:rPr>
                <w:rStyle w:val="Hyperlink"/>
                <w:noProof/>
              </w:rPr>
              <w:t>2.2</w:t>
            </w:r>
            <w:r w:rsidR="005A2490">
              <w:rPr>
                <w:noProof/>
              </w:rPr>
              <w:tab/>
            </w:r>
            <w:r w:rsidR="005A2490" w:rsidRPr="00DF7409">
              <w:rPr>
                <w:rStyle w:val="Hyperlink"/>
                <w:noProof/>
              </w:rPr>
              <w:t>Containers</w:t>
            </w:r>
            <w:r w:rsidR="005A2490">
              <w:rPr>
                <w:noProof/>
                <w:webHidden/>
              </w:rPr>
              <w:tab/>
            </w:r>
            <w:r w:rsidR="005A2490">
              <w:rPr>
                <w:noProof/>
                <w:webHidden/>
              </w:rPr>
              <w:fldChar w:fldCharType="begin"/>
            </w:r>
            <w:r w:rsidR="005A2490">
              <w:rPr>
                <w:noProof/>
                <w:webHidden/>
              </w:rPr>
              <w:instrText xml:space="preserve"> PAGEREF _Toc536718413 \h </w:instrText>
            </w:r>
            <w:r w:rsidR="005A2490">
              <w:rPr>
                <w:noProof/>
                <w:webHidden/>
              </w:rPr>
            </w:r>
            <w:r w:rsidR="005A2490">
              <w:rPr>
                <w:noProof/>
                <w:webHidden/>
              </w:rPr>
              <w:fldChar w:fldCharType="separate"/>
            </w:r>
            <w:r w:rsidR="008D0C44">
              <w:rPr>
                <w:noProof/>
                <w:webHidden/>
              </w:rPr>
              <w:t>6</w:t>
            </w:r>
            <w:r w:rsidR="005A2490">
              <w:rPr>
                <w:noProof/>
                <w:webHidden/>
              </w:rPr>
              <w:fldChar w:fldCharType="end"/>
            </w:r>
          </w:hyperlink>
        </w:p>
        <w:p w14:paraId="5A60B5D8" w14:textId="1784E1AE" w:rsidR="005A2490" w:rsidRDefault="00B176DD">
          <w:pPr>
            <w:pStyle w:val="Verzeichnis2"/>
            <w:tabs>
              <w:tab w:val="left" w:pos="880"/>
              <w:tab w:val="right" w:pos="9350"/>
            </w:tabs>
            <w:rPr>
              <w:noProof/>
            </w:rPr>
          </w:pPr>
          <w:hyperlink w:anchor="_Toc536718414" w:history="1">
            <w:r w:rsidR="005A2490" w:rsidRPr="00DF7409">
              <w:rPr>
                <w:rStyle w:val="Hyperlink"/>
                <w:noProof/>
              </w:rPr>
              <w:t>2.3</w:t>
            </w:r>
            <w:r w:rsidR="005A2490">
              <w:rPr>
                <w:noProof/>
              </w:rPr>
              <w:tab/>
            </w:r>
            <w:r w:rsidR="005A2490" w:rsidRPr="00DF7409">
              <w:rPr>
                <w:rStyle w:val="Hyperlink"/>
                <w:noProof/>
              </w:rPr>
              <w:t>Scopes</w:t>
            </w:r>
            <w:r w:rsidR="005A2490">
              <w:rPr>
                <w:noProof/>
                <w:webHidden/>
              </w:rPr>
              <w:tab/>
            </w:r>
            <w:r w:rsidR="005A2490">
              <w:rPr>
                <w:noProof/>
                <w:webHidden/>
              </w:rPr>
              <w:fldChar w:fldCharType="begin"/>
            </w:r>
            <w:r w:rsidR="005A2490">
              <w:rPr>
                <w:noProof/>
                <w:webHidden/>
              </w:rPr>
              <w:instrText xml:space="preserve"> PAGEREF _Toc536718414 \h </w:instrText>
            </w:r>
            <w:r w:rsidR="005A2490">
              <w:rPr>
                <w:noProof/>
                <w:webHidden/>
              </w:rPr>
            </w:r>
            <w:r w:rsidR="005A2490">
              <w:rPr>
                <w:noProof/>
                <w:webHidden/>
              </w:rPr>
              <w:fldChar w:fldCharType="separate"/>
            </w:r>
            <w:r w:rsidR="008D0C44">
              <w:rPr>
                <w:noProof/>
                <w:webHidden/>
              </w:rPr>
              <w:t>6</w:t>
            </w:r>
            <w:r w:rsidR="005A2490">
              <w:rPr>
                <w:noProof/>
                <w:webHidden/>
              </w:rPr>
              <w:fldChar w:fldCharType="end"/>
            </w:r>
          </w:hyperlink>
        </w:p>
        <w:p w14:paraId="4B2CF915" w14:textId="434D5D68" w:rsidR="005A2490" w:rsidRDefault="00B176DD">
          <w:pPr>
            <w:pStyle w:val="Verzeichnis2"/>
            <w:tabs>
              <w:tab w:val="left" w:pos="880"/>
              <w:tab w:val="right" w:pos="9350"/>
            </w:tabs>
            <w:rPr>
              <w:noProof/>
            </w:rPr>
          </w:pPr>
          <w:hyperlink w:anchor="_Toc536718415" w:history="1">
            <w:r w:rsidR="005A2490" w:rsidRPr="00DF7409">
              <w:rPr>
                <w:rStyle w:val="Hyperlink"/>
                <w:noProof/>
              </w:rPr>
              <w:t>2.4</w:t>
            </w:r>
            <w:r w:rsidR="005A2490">
              <w:rPr>
                <w:noProof/>
              </w:rPr>
              <w:tab/>
            </w:r>
            <w:r w:rsidR="005A2490" w:rsidRPr="00DF7409">
              <w:rPr>
                <w:rStyle w:val="Hyperlink"/>
                <w:noProof/>
              </w:rPr>
              <w:t>Relationship between Scope and Container Identifiers</w:t>
            </w:r>
            <w:r w:rsidR="005A2490">
              <w:rPr>
                <w:noProof/>
                <w:webHidden/>
              </w:rPr>
              <w:tab/>
            </w:r>
            <w:r w:rsidR="005A2490">
              <w:rPr>
                <w:noProof/>
                <w:webHidden/>
              </w:rPr>
              <w:fldChar w:fldCharType="begin"/>
            </w:r>
            <w:r w:rsidR="005A2490">
              <w:rPr>
                <w:noProof/>
                <w:webHidden/>
              </w:rPr>
              <w:instrText xml:space="preserve"> PAGEREF _Toc536718415 \h </w:instrText>
            </w:r>
            <w:r w:rsidR="005A2490">
              <w:rPr>
                <w:noProof/>
                <w:webHidden/>
              </w:rPr>
            </w:r>
            <w:r w:rsidR="005A2490">
              <w:rPr>
                <w:noProof/>
                <w:webHidden/>
              </w:rPr>
              <w:fldChar w:fldCharType="separate"/>
            </w:r>
            <w:r w:rsidR="008D0C44">
              <w:rPr>
                <w:noProof/>
                <w:webHidden/>
              </w:rPr>
              <w:t>7</w:t>
            </w:r>
            <w:r w:rsidR="005A2490">
              <w:rPr>
                <w:noProof/>
                <w:webHidden/>
              </w:rPr>
              <w:fldChar w:fldCharType="end"/>
            </w:r>
          </w:hyperlink>
        </w:p>
        <w:p w14:paraId="175C7DC3" w14:textId="0FFAB062" w:rsidR="005A2490" w:rsidRDefault="00B176DD">
          <w:pPr>
            <w:pStyle w:val="Verzeichnis1"/>
            <w:tabs>
              <w:tab w:val="left" w:pos="440"/>
              <w:tab w:val="right" w:pos="9350"/>
            </w:tabs>
            <w:rPr>
              <w:noProof/>
            </w:rPr>
          </w:pPr>
          <w:hyperlink w:anchor="_Toc536718416" w:history="1">
            <w:r w:rsidR="005A2490" w:rsidRPr="00DF7409">
              <w:rPr>
                <w:rStyle w:val="Hyperlink"/>
                <w:noProof/>
              </w:rPr>
              <w:t>3</w:t>
            </w:r>
            <w:r w:rsidR="005A2490">
              <w:rPr>
                <w:noProof/>
              </w:rPr>
              <w:tab/>
            </w:r>
            <w:r w:rsidR="005A2490" w:rsidRPr="00DF7409">
              <w:rPr>
                <w:rStyle w:val="Hyperlink"/>
                <w:noProof/>
              </w:rPr>
              <w:t>Addressing Elements</w:t>
            </w:r>
            <w:r w:rsidR="005A2490">
              <w:rPr>
                <w:noProof/>
                <w:webHidden/>
              </w:rPr>
              <w:tab/>
            </w:r>
            <w:r w:rsidR="005A2490">
              <w:rPr>
                <w:noProof/>
                <w:webHidden/>
              </w:rPr>
              <w:fldChar w:fldCharType="begin"/>
            </w:r>
            <w:r w:rsidR="005A2490">
              <w:rPr>
                <w:noProof/>
                <w:webHidden/>
              </w:rPr>
              <w:instrText xml:space="preserve"> PAGEREF _Toc536718416 \h </w:instrText>
            </w:r>
            <w:r w:rsidR="005A2490">
              <w:rPr>
                <w:noProof/>
                <w:webHidden/>
              </w:rPr>
            </w:r>
            <w:r w:rsidR="005A2490">
              <w:rPr>
                <w:noProof/>
                <w:webHidden/>
              </w:rPr>
              <w:fldChar w:fldCharType="separate"/>
            </w:r>
            <w:r w:rsidR="008D0C44">
              <w:rPr>
                <w:noProof/>
                <w:webHidden/>
              </w:rPr>
              <w:t>9</w:t>
            </w:r>
            <w:r w:rsidR="005A2490">
              <w:rPr>
                <w:noProof/>
                <w:webHidden/>
              </w:rPr>
              <w:fldChar w:fldCharType="end"/>
            </w:r>
          </w:hyperlink>
        </w:p>
        <w:p w14:paraId="5251613A" w14:textId="7AE978E5" w:rsidR="005A2490" w:rsidRDefault="00B176DD">
          <w:pPr>
            <w:pStyle w:val="Verzeichnis2"/>
            <w:tabs>
              <w:tab w:val="left" w:pos="880"/>
              <w:tab w:val="right" w:pos="9350"/>
            </w:tabs>
            <w:rPr>
              <w:noProof/>
            </w:rPr>
          </w:pPr>
          <w:hyperlink w:anchor="_Toc536718417" w:history="1">
            <w:r w:rsidR="005A2490" w:rsidRPr="00DF7409">
              <w:rPr>
                <w:rStyle w:val="Hyperlink"/>
                <w:noProof/>
              </w:rPr>
              <w:t>3.1</w:t>
            </w:r>
            <w:r w:rsidR="005A2490">
              <w:rPr>
                <w:noProof/>
              </w:rPr>
              <w:tab/>
            </w:r>
            <w:r w:rsidR="005A2490" w:rsidRPr="00DF7409">
              <w:rPr>
                <w:rStyle w:val="Hyperlink"/>
                <w:noProof/>
              </w:rPr>
              <w:t>Protocol Schemes</w:t>
            </w:r>
            <w:r w:rsidR="005A2490">
              <w:rPr>
                <w:noProof/>
                <w:webHidden/>
              </w:rPr>
              <w:tab/>
            </w:r>
            <w:r w:rsidR="005A2490">
              <w:rPr>
                <w:noProof/>
                <w:webHidden/>
              </w:rPr>
              <w:fldChar w:fldCharType="begin"/>
            </w:r>
            <w:r w:rsidR="005A2490">
              <w:rPr>
                <w:noProof/>
                <w:webHidden/>
              </w:rPr>
              <w:instrText xml:space="preserve"> PAGEREF _Toc536718417 \h </w:instrText>
            </w:r>
            <w:r w:rsidR="005A2490">
              <w:rPr>
                <w:noProof/>
                <w:webHidden/>
              </w:rPr>
            </w:r>
            <w:r w:rsidR="005A2490">
              <w:rPr>
                <w:noProof/>
                <w:webHidden/>
              </w:rPr>
              <w:fldChar w:fldCharType="separate"/>
            </w:r>
            <w:r w:rsidR="008D0C44">
              <w:rPr>
                <w:noProof/>
                <w:webHidden/>
              </w:rPr>
              <w:t>9</w:t>
            </w:r>
            <w:r w:rsidR="005A2490">
              <w:rPr>
                <w:noProof/>
                <w:webHidden/>
              </w:rPr>
              <w:fldChar w:fldCharType="end"/>
            </w:r>
          </w:hyperlink>
        </w:p>
        <w:p w14:paraId="170BE18A" w14:textId="1C4D9D75" w:rsidR="005A2490" w:rsidRDefault="00B176DD">
          <w:pPr>
            <w:pStyle w:val="Verzeichnis2"/>
            <w:tabs>
              <w:tab w:val="left" w:pos="880"/>
              <w:tab w:val="right" w:pos="9350"/>
            </w:tabs>
            <w:rPr>
              <w:noProof/>
            </w:rPr>
          </w:pPr>
          <w:hyperlink w:anchor="_Toc536718418" w:history="1">
            <w:r w:rsidR="005A2490" w:rsidRPr="00DF7409">
              <w:rPr>
                <w:rStyle w:val="Hyperlink"/>
                <w:noProof/>
              </w:rPr>
              <w:t>3.2</w:t>
            </w:r>
            <w:r w:rsidR="005A2490">
              <w:rPr>
                <w:noProof/>
              </w:rPr>
              <w:tab/>
            </w:r>
            <w:r w:rsidR="005A2490" w:rsidRPr="00DF7409">
              <w:rPr>
                <w:rStyle w:val="Hyperlink"/>
                <w:noProof/>
              </w:rPr>
              <w:t>Network Endpoint</w:t>
            </w:r>
            <w:r w:rsidR="005A2490">
              <w:rPr>
                <w:noProof/>
                <w:webHidden/>
              </w:rPr>
              <w:tab/>
            </w:r>
            <w:r w:rsidR="005A2490">
              <w:rPr>
                <w:noProof/>
                <w:webHidden/>
              </w:rPr>
              <w:fldChar w:fldCharType="begin"/>
            </w:r>
            <w:r w:rsidR="005A2490">
              <w:rPr>
                <w:noProof/>
                <w:webHidden/>
              </w:rPr>
              <w:instrText xml:space="preserve"> PAGEREF _Toc536718418 \h </w:instrText>
            </w:r>
            <w:r w:rsidR="005A2490">
              <w:rPr>
                <w:noProof/>
                <w:webHidden/>
              </w:rPr>
            </w:r>
            <w:r w:rsidR="005A2490">
              <w:rPr>
                <w:noProof/>
                <w:webHidden/>
              </w:rPr>
              <w:fldChar w:fldCharType="separate"/>
            </w:r>
            <w:r w:rsidR="008D0C44">
              <w:rPr>
                <w:noProof/>
                <w:webHidden/>
              </w:rPr>
              <w:t>9</w:t>
            </w:r>
            <w:r w:rsidR="005A2490">
              <w:rPr>
                <w:noProof/>
                <w:webHidden/>
              </w:rPr>
              <w:fldChar w:fldCharType="end"/>
            </w:r>
          </w:hyperlink>
        </w:p>
        <w:p w14:paraId="3DD81B16" w14:textId="314B04F3" w:rsidR="005A2490" w:rsidRDefault="00B176DD">
          <w:pPr>
            <w:pStyle w:val="Verzeichnis3"/>
            <w:tabs>
              <w:tab w:val="left" w:pos="1320"/>
              <w:tab w:val="right" w:pos="9350"/>
            </w:tabs>
            <w:rPr>
              <w:noProof/>
            </w:rPr>
          </w:pPr>
          <w:hyperlink w:anchor="_Toc536718419" w:history="1">
            <w:r w:rsidR="005A2490" w:rsidRPr="00DF7409">
              <w:rPr>
                <w:rStyle w:val="Hyperlink"/>
                <w:noProof/>
              </w:rPr>
              <w:t>3.2.1</w:t>
            </w:r>
            <w:r w:rsidR="005A2490">
              <w:rPr>
                <w:noProof/>
              </w:rPr>
              <w:tab/>
            </w:r>
            <w:r w:rsidR="005A2490" w:rsidRPr="00DF7409">
              <w:rPr>
                <w:rStyle w:val="Hyperlink"/>
                <w:noProof/>
              </w:rPr>
              <w:t>Link addresses</w:t>
            </w:r>
            <w:r w:rsidR="005A2490">
              <w:rPr>
                <w:noProof/>
                <w:webHidden/>
              </w:rPr>
              <w:tab/>
            </w:r>
            <w:r w:rsidR="005A2490">
              <w:rPr>
                <w:noProof/>
                <w:webHidden/>
              </w:rPr>
              <w:fldChar w:fldCharType="begin"/>
            </w:r>
            <w:r w:rsidR="005A2490">
              <w:rPr>
                <w:noProof/>
                <w:webHidden/>
              </w:rPr>
              <w:instrText xml:space="preserve"> PAGEREF _Toc536718419 \h </w:instrText>
            </w:r>
            <w:r w:rsidR="005A2490">
              <w:rPr>
                <w:noProof/>
                <w:webHidden/>
              </w:rPr>
            </w:r>
            <w:r w:rsidR="005A2490">
              <w:rPr>
                <w:noProof/>
                <w:webHidden/>
              </w:rPr>
              <w:fldChar w:fldCharType="separate"/>
            </w:r>
            <w:r w:rsidR="008D0C44">
              <w:rPr>
                <w:noProof/>
                <w:webHidden/>
              </w:rPr>
              <w:t>10</w:t>
            </w:r>
            <w:r w:rsidR="005A2490">
              <w:rPr>
                <w:noProof/>
                <w:webHidden/>
              </w:rPr>
              <w:fldChar w:fldCharType="end"/>
            </w:r>
          </w:hyperlink>
        </w:p>
        <w:p w14:paraId="2693FE6D" w14:textId="10242561" w:rsidR="005A2490" w:rsidRDefault="00B176DD">
          <w:pPr>
            <w:pStyle w:val="Verzeichnis3"/>
            <w:tabs>
              <w:tab w:val="left" w:pos="1320"/>
              <w:tab w:val="right" w:pos="9350"/>
            </w:tabs>
            <w:rPr>
              <w:noProof/>
            </w:rPr>
          </w:pPr>
          <w:hyperlink w:anchor="_Toc536718420" w:history="1">
            <w:r w:rsidR="005A2490" w:rsidRPr="00DF7409">
              <w:rPr>
                <w:rStyle w:val="Hyperlink"/>
                <w:noProof/>
              </w:rPr>
              <w:t>3.2.2</w:t>
            </w:r>
            <w:r w:rsidR="005A2490">
              <w:rPr>
                <w:noProof/>
              </w:rPr>
              <w:tab/>
            </w:r>
            <w:r w:rsidR="005A2490" w:rsidRPr="00DF7409">
              <w:rPr>
                <w:rStyle w:val="Hyperlink"/>
                <w:noProof/>
              </w:rPr>
              <w:t>Message 'to' field</w:t>
            </w:r>
            <w:r w:rsidR="005A2490">
              <w:rPr>
                <w:noProof/>
                <w:webHidden/>
              </w:rPr>
              <w:tab/>
            </w:r>
            <w:r w:rsidR="005A2490">
              <w:rPr>
                <w:noProof/>
                <w:webHidden/>
              </w:rPr>
              <w:fldChar w:fldCharType="begin"/>
            </w:r>
            <w:r w:rsidR="005A2490">
              <w:rPr>
                <w:noProof/>
                <w:webHidden/>
              </w:rPr>
              <w:instrText xml:space="preserve"> PAGEREF _Toc536718420 \h </w:instrText>
            </w:r>
            <w:r w:rsidR="005A2490">
              <w:rPr>
                <w:noProof/>
                <w:webHidden/>
              </w:rPr>
            </w:r>
            <w:r w:rsidR="005A2490">
              <w:rPr>
                <w:noProof/>
                <w:webHidden/>
              </w:rPr>
              <w:fldChar w:fldCharType="separate"/>
            </w:r>
            <w:r w:rsidR="008D0C44">
              <w:rPr>
                <w:noProof/>
                <w:webHidden/>
              </w:rPr>
              <w:t>10</w:t>
            </w:r>
            <w:r w:rsidR="005A2490">
              <w:rPr>
                <w:noProof/>
                <w:webHidden/>
              </w:rPr>
              <w:fldChar w:fldCharType="end"/>
            </w:r>
          </w:hyperlink>
        </w:p>
        <w:p w14:paraId="16945080" w14:textId="240AEE48" w:rsidR="005A2490" w:rsidRDefault="00B176DD">
          <w:pPr>
            <w:pStyle w:val="Verzeichnis3"/>
            <w:tabs>
              <w:tab w:val="left" w:pos="1320"/>
              <w:tab w:val="right" w:pos="9350"/>
            </w:tabs>
            <w:rPr>
              <w:noProof/>
            </w:rPr>
          </w:pPr>
          <w:hyperlink w:anchor="_Toc536718421" w:history="1">
            <w:r w:rsidR="005A2490" w:rsidRPr="00DF7409">
              <w:rPr>
                <w:rStyle w:val="Hyperlink"/>
                <w:noProof/>
              </w:rPr>
              <w:t>3.2.3</w:t>
            </w:r>
            <w:r w:rsidR="005A2490">
              <w:rPr>
                <w:noProof/>
              </w:rPr>
              <w:tab/>
            </w:r>
            <w:r w:rsidR="005A2490" w:rsidRPr="00DF7409">
              <w:rPr>
                <w:rStyle w:val="Hyperlink"/>
                <w:noProof/>
              </w:rPr>
              <w:t>Message 'reply-to' and the Request Response pattern</w:t>
            </w:r>
            <w:r w:rsidR="005A2490">
              <w:rPr>
                <w:noProof/>
                <w:webHidden/>
              </w:rPr>
              <w:tab/>
            </w:r>
            <w:r w:rsidR="005A2490">
              <w:rPr>
                <w:noProof/>
                <w:webHidden/>
              </w:rPr>
              <w:fldChar w:fldCharType="begin"/>
            </w:r>
            <w:r w:rsidR="005A2490">
              <w:rPr>
                <w:noProof/>
                <w:webHidden/>
              </w:rPr>
              <w:instrText xml:space="preserve"> PAGEREF _Toc536718421 \h </w:instrText>
            </w:r>
            <w:r w:rsidR="005A2490">
              <w:rPr>
                <w:noProof/>
                <w:webHidden/>
              </w:rPr>
            </w:r>
            <w:r w:rsidR="005A2490">
              <w:rPr>
                <w:noProof/>
                <w:webHidden/>
              </w:rPr>
              <w:fldChar w:fldCharType="separate"/>
            </w:r>
            <w:r w:rsidR="008D0C44">
              <w:rPr>
                <w:noProof/>
                <w:webHidden/>
              </w:rPr>
              <w:t>10</w:t>
            </w:r>
            <w:r w:rsidR="005A2490">
              <w:rPr>
                <w:noProof/>
                <w:webHidden/>
              </w:rPr>
              <w:fldChar w:fldCharType="end"/>
            </w:r>
          </w:hyperlink>
        </w:p>
        <w:p w14:paraId="52E0FB1E" w14:textId="5FF62684" w:rsidR="005A2490" w:rsidRDefault="00B176DD">
          <w:pPr>
            <w:pStyle w:val="Verzeichnis2"/>
            <w:tabs>
              <w:tab w:val="left" w:pos="880"/>
              <w:tab w:val="right" w:pos="9350"/>
            </w:tabs>
            <w:rPr>
              <w:noProof/>
            </w:rPr>
          </w:pPr>
          <w:hyperlink w:anchor="_Toc536718422" w:history="1">
            <w:r w:rsidR="005A2490" w:rsidRPr="00DF7409">
              <w:rPr>
                <w:rStyle w:val="Hyperlink"/>
                <w:noProof/>
              </w:rPr>
              <w:t>3.3</w:t>
            </w:r>
            <w:r w:rsidR="005A2490">
              <w:rPr>
                <w:noProof/>
              </w:rPr>
              <w:tab/>
            </w:r>
            <w:r w:rsidR="005A2490" w:rsidRPr="00DF7409">
              <w:rPr>
                <w:rStyle w:val="Hyperlink"/>
                <w:noProof/>
              </w:rPr>
              <w:t>Scope Identifier</w:t>
            </w:r>
            <w:r w:rsidR="005A2490">
              <w:rPr>
                <w:noProof/>
                <w:webHidden/>
              </w:rPr>
              <w:tab/>
            </w:r>
            <w:r w:rsidR="005A2490">
              <w:rPr>
                <w:noProof/>
                <w:webHidden/>
              </w:rPr>
              <w:fldChar w:fldCharType="begin"/>
            </w:r>
            <w:r w:rsidR="005A2490">
              <w:rPr>
                <w:noProof/>
                <w:webHidden/>
              </w:rPr>
              <w:instrText xml:space="preserve"> PAGEREF _Toc536718422 \h </w:instrText>
            </w:r>
            <w:r w:rsidR="005A2490">
              <w:rPr>
                <w:noProof/>
                <w:webHidden/>
              </w:rPr>
            </w:r>
            <w:r w:rsidR="005A2490">
              <w:rPr>
                <w:noProof/>
                <w:webHidden/>
              </w:rPr>
              <w:fldChar w:fldCharType="separate"/>
            </w:r>
            <w:r w:rsidR="008D0C44">
              <w:rPr>
                <w:noProof/>
                <w:webHidden/>
              </w:rPr>
              <w:t>10</w:t>
            </w:r>
            <w:r w:rsidR="005A2490">
              <w:rPr>
                <w:noProof/>
                <w:webHidden/>
              </w:rPr>
              <w:fldChar w:fldCharType="end"/>
            </w:r>
          </w:hyperlink>
        </w:p>
        <w:p w14:paraId="1C0E85B8" w14:textId="2326106B" w:rsidR="005A2490" w:rsidRDefault="00B176DD">
          <w:pPr>
            <w:pStyle w:val="Verzeichnis2"/>
            <w:tabs>
              <w:tab w:val="left" w:pos="880"/>
              <w:tab w:val="right" w:pos="9350"/>
            </w:tabs>
            <w:rPr>
              <w:noProof/>
            </w:rPr>
          </w:pPr>
          <w:hyperlink w:anchor="_Toc536718423" w:history="1">
            <w:r w:rsidR="005A2490" w:rsidRPr="00DF7409">
              <w:rPr>
                <w:rStyle w:val="Hyperlink"/>
                <w:noProof/>
              </w:rPr>
              <w:t>3.4</w:t>
            </w:r>
            <w:r w:rsidR="005A2490">
              <w:rPr>
                <w:noProof/>
              </w:rPr>
              <w:tab/>
            </w:r>
            <w:r w:rsidR="005A2490" w:rsidRPr="00DF7409">
              <w:rPr>
                <w:rStyle w:val="Hyperlink"/>
                <w:noProof/>
              </w:rPr>
              <w:t>Path</w:t>
            </w:r>
            <w:r w:rsidR="005A2490">
              <w:rPr>
                <w:noProof/>
                <w:webHidden/>
              </w:rPr>
              <w:tab/>
            </w:r>
            <w:r w:rsidR="005A2490">
              <w:rPr>
                <w:noProof/>
                <w:webHidden/>
              </w:rPr>
              <w:fldChar w:fldCharType="begin"/>
            </w:r>
            <w:r w:rsidR="005A2490">
              <w:rPr>
                <w:noProof/>
                <w:webHidden/>
              </w:rPr>
              <w:instrText xml:space="preserve"> PAGEREF _Toc536718423 \h </w:instrText>
            </w:r>
            <w:r w:rsidR="005A2490">
              <w:rPr>
                <w:noProof/>
                <w:webHidden/>
              </w:rPr>
            </w:r>
            <w:r w:rsidR="005A2490">
              <w:rPr>
                <w:noProof/>
                <w:webHidden/>
              </w:rPr>
              <w:fldChar w:fldCharType="separate"/>
            </w:r>
            <w:r w:rsidR="008D0C44">
              <w:rPr>
                <w:noProof/>
                <w:webHidden/>
              </w:rPr>
              <w:t>11</w:t>
            </w:r>
            <w:r w:rsidR="005A2490">
              <w:rPr>
                <w:noProof/>
                <w:webHidden/>
              </w:rPr>
              <w:fldChar w:fldCharType="end"/>
            </w:r>
          </w:hyperlink>
        </w:p>
        <w:p w14:paraId="742C92D2" w14:textId="608A9EB1" w:rsidR="005A2490" w:rsidRDefault="00B176DD">
          <w:pPr>
            <w:pStyle w:val="Verzeichnis2"/>
            <w:tabs>
              <w:tab w:val="left" w:pos="880"/>
              <w:tab w:val="right" w:pos="9350"/>
            </w:tabs>
            <w:rPr>
              <w:noProof/>
            </w:rPr>
          </w:pPr>
          <w:hyperlink w:anchor="_Toc536718424" w:history="1">
            <w:r w:rsidR="005A2490" w:rsidRPr="00DF7409">
              <w:rPr>
                <w:rStyle w:val="Hyperlink"/>
                <w:noProof/>
              </w:rPr>
              <w:t>3.5</w:t>
            </w:r>
            <w:r w:rsidR="005A2490">
              <w:rPr>
                <w:noProof/>
              </w:rPr>
              <w:tab/>
            </w:r>
            <w:r w:rsidR="005A2490" w:rsidRPr="00DF7409">
              <w:rPr>
                <w:rStyle w:val="Hyperlink"/>
                <w:noProof/>
              </w:rPr>
              <w:t>Parameters</w:t>
            </w:r>
            <w:r w:rsidR="005A2490">
              <w:rPr>
                <w:noProof/>
                <w:webHidden/>
              </w:rPr>
              <w:tab/>
            </w:r>
            <w:r w:rsidR="005A2490">
              <w:rPr>
                <w:noProof/>
                <w:webHidden/>
              </w:rPr>
              <w:fldChar w:fldCharType="begin"/>
            </w:r>
            <w:r w:rsidR="005A2490">
              <w:rPr>
                <w:noProof/>
                <w:webHidden/>
              </w:rPr>
              <w:instrText xml:space="preserve"> PAGEREF _Toc536718424 \h </w:instrText>
            </w:r>
            <w:r w:rsidR="005A2490">
              <w:rPr>
                <w:noProof/>
                <w:webHidden/>
              </w:rPr>
            </w:r>
            <w:r w:rsidR="005A2490">
              <w:rPr>
                <w:noProof/>
                <w:webHidden/>
              </w:rPr>
              <w:fldChar w:fldCharType="separate"/>
            </w:r>
            <w:r w:rsidR="008D0C44">
              <w:rPr>
                <w:noProof/>
                <w:webHidden/>
              </w:rPr>
              <w:t>11</w:t>
            </w:r>
            <w:r w:rsidR="005A2490">
              <w:rPr>
                <w:noProof/>
                <w:webHidden/>
              </w:rPr>
              <w:fldChar w:fldCharType="end"/>
            </w:r>
          </w:hyperlink>
        </w:p>
        <w:p w14:paraId="6D097E38" w14:textId="6D094CB4" w:rsidR="005A2490" w:rsidRDefault="00B176DD">
          <w:pPr>
            <w:pStyle w:val="Verzeichnis1"/>
            <w:tabs>
              <w:tab w:val="left" w:pos="400"/>
              <w:tab w:val="right" w:pos="9350"/>
            </w:tabs>
            <w:rPr>
              <w:noProof/>
            </w:rPr>
          </w:pPr>
          <w:hyperlink w:anchor="_Toc536718425" w:history="1">
            <w:r w:rsidR="005A2490" w:rsidRPr="00DF7409">
              <w:rPr>
                <w:rStyle w:val="Hyperlink"/>
                <w:noProof/>
              </w:rPr>
              <w:t>4</w:t>
            </w:r>
            <w:r w:rsidR="005A2490">
              <w:rPr>
                <w:noProof/>
              </w:rPr>
              <w:tab/>
            </w:r>
            <w:r w:rsidR="005A2490" w:rsidRPr="00DF7409">
              <w:rPr>
                <w:rStyle w:val="Hyperlink"/>
                <w:noProof/>
              </w:rPr>
              <w:t>The AMQP address</w:t>
            </w:r>
            <w:r w:rsidR="005A2490">
              <w:rPr>
                <w:noProof/>
                <w:webHidden/>
              </w:rPr>
              <w:tab/>
            </w:r>
            <w:r w:rsidR="005A2490">
              <w:rPr>
                <w:noProof/>
                <w:webHidden/>
              </w:rPr>
              <w:fldChar w:fldCharType="begin"/>
            </w:r>
            <w:r w:rsidR="005A2490">
              <w:rPr>
                <w:noProof/>
                <w:webHidden/>
              </w:rPr>
              <w:instrText xml:space="preserve"> PAGEREF _Toc536718425 \h </w:instrText>
            </w:r>
            <w:r w:rsidR="005A2490">
              <w:rPr>
                <w:noProof/>
                <w:webHidden/>
              </w:rPr>
            </w:r>
            <w:r w:rsidR="005A2490">
              <w:rPr>
                <w:noProof/>
                <w:webHidden/>
              </w:rPr>
              <w:fldChar w:fldCharType="separate"/>
            </w:r>
            <w:r w:rsidR="008D0C44">
              <w:rPr>
                <w:noProof/>
                <w:webHidden/>
              </w:rPr>
              <w:t>12</w:t>
            </w:r>
            <w:r w:rsidR="005A2490">
              <w:rPr>
                <w:noProof/>
                <w:webHidden/>
              </w:rPr>
              <w:fldChar w:fldCharType="end"/>
            </w:r>
          </w:hyperlink>
        </w:p>
        <w:p w14:paraId="203C14F8" w14:textId="608653FB" w:rsidR="005A2490" w:rsidRDefault="00B176DD">
          <w:pPr>
            <w:pStyle w:val="Verzeichnis2"/>
            <w:tabs>
              <w:tab w:val="left" w:pos="880"/>
              <w:tab w:val="right" w:pos="9350"/>
            </w:tabs>
            <w:rPr>
              <w:noProof/>
            </w:rPr>
          </w:pPr>
          <w:hyperlink w:anchor="_Toc536718426" w:history="1">
            <w:r w:rsidR="005A2490" w:rsidRPr="00DF7409">
              <w:rPr>
                <w:rStyle w:val="Hyperlink"/>
                <w:noProof/>
              </w:rPr>
              <w:t>4.1</w:t>
            </w:r>
            <w:r w:rsidR="005A2490">
              <w:rPr>
                <w:noProof/>
              </w:rPr>
              <w:tab/>
            </w:r>
            <w:r w:rsidR="005A2490" w:rsidRPr="00DF7409">
              <w:rPr>
                <w:rStyle w:val="Hyperlink"/>
                <w:noProof/>
              </w:rPr>
              <w:t>Transport independent addresses</w:t>
            </w:r>
            <w:r w:rsidR="005A2490">
              <w:rPr>
                <w:noProof/>
                <w:webHidden/>
              </w:rPr>
              <w:tab/>
            </w:r>
            <w:r w:rsidR="005A2490">
              <w:rPr>
                <w:noProof/>
                <w:webHidden/>
              </w:rPr>
              <w:fldChar w:fldCharType="begin"/>
            </w:r>
            <w:r w:rsidR="005A2490">
              <w:rPr>
                <w:noProof/>
                <w:webHidden/>
              </w:rPr>
              <w:instrText xml:space="preserve"> PAGEREF _Toc536718426 \h </w:instrText>
            </w:r>
            <w:r w:rsidR="005A2490">
              <w:rPr>
                <w:noProof/>
                <w:webHidden/>
              </w:rPr>
            </w:r>
            <w:r w:rsidR="005A2490">
              <w:rPr>
                <w:noProof/>
                <w:webHidden/>
              </w:rPr>
              <w:fldChar w:fldCharType="separate"/>
            </w:r>
            <w:r w:rsidR="008D0C44">
              <w:rPr>
                <w:noProof/>
                <w:webHidden/>
              </w:rPr>
              <w:t>12</w:t>
            </w:r>
            <w:r w:rsidR="005A2490">
              <w:rPr>
                <w:noProof/>
                <w:webHidden/>
              </w:rPr>
              <w:fldChar w:fldCharType="end"/>
            </w:r>
          </w:hyperlink>
        </w:p>
        <w:p w14:paraId="3BFD33DA" w14:textId="4ED63E61" w:rsidR="005A2490" w:rsidRDefault="00B176DD">
          <w:pPr>
            <w:pStyle w:val="Verzeichnis2"/>
            <w:tabs>
              <w:tab w:val="left" w:pos="880"/>
              <w:tab w:val="right" w:pos="9350"/>
            </w:tabs>
            <w:rPr>
              <w:noProof/>
            </w:rPr>
          </w:pPr>
          <w:hyperlink w:anchor="_Toc536718427" w:history="1">
            <w:r w:rsidR="005A2490" w:rsidRPr="00DF7409">
              <w:rPr>
                <w:rStyle w:val="Hyperlink"/>
                <w:noProof/>
              </w:rPr>
              <w:t>4.2</w:t>
            </w:r>
            <w:r w:rsidR="005A2490">
              <w:rPr>
                <w:noProof/>
              </w:rPr>
              <w:tab/>
            </w:r>
            <w:r w:rsidR="005A2490" w:rsidRPr="00DF7409">
              <w:rPr>
                <w:rStyle w:val="Hyperlink"/>
                <w:noProof/>
              </w:rPr>
              <w:t>AMQP URLs</w:t>
            </w:r>
            <w:r w:rsidR="005A2490">
              <w:rPr>
                <w:noProof/>
                <w:webHidden/>
              </w:rPr>
              <w:tab/>
            </w:r>
            <w:r w:rsidR="005A2490">
              <w:rPr>
                <w:noProof/>
                <w:webHidden/>
              </w:rPr>
              <w:fldChar w:fldCharType="begin"/>
            </w:r>
            <w:r w:rsidR="005A2490">
              <w:rPr>
                <w:noProof/>
                <w:webHidden/>
              </w:rPr>
              <w:instrText xml:space="preserve"> PAGEREF _Toc536718427 \h </w:instrText>
            </w:r>
            <w:r w:rsidR="005A2490">
              <w:rPr>
                <w:noProof/>
                <w:webHidden/>
              </w:rPr>
            </w:r>
            <w:r w:rsidR="005A2490">
              <w:rPr>
                <w:noProof/>
                <w:webHidden/>
              </w:rPr>
              <w:fldChar w:fldCharType="separate"/>
            </w:r>
            <w:r w:rsidR="008D0C44">
              <w:rPr>
                <w:noProof/>
                <w:webHidden/>
              </w:rPr>
              <w:t>12</w:t>
            </w:r>
            <w:r w:rsidR="005A2490">
              <w:rPr>
                <w:noProof/>
                <w:webHidden/>
              </w:rPr>
              <w:fldChar w:fldCharType="end"/>
            </w:r>
          </w:hyperlink>
        </w:p>
        <w:p w14:paraId="7BBB1027" w14:textId="46BED06F" w:rsidR="005A2490" w:rsidRDefault="00B176DD">
          <w:pPr>
            <w:pStyle w:val="Verzeichnis2"/>
            <w:tabs>
              <w:tab w:val="left" w:pos="880"/>
              <w:tab w:val="right" w:pos="9350"/>
            </w:tabs>
            <w:rPr>
              <w:noProof/>
            </w:rPr>
          </w:pPr>
          <w:hyperlink w:anchor="_Toc536718428" w:history="1">
            <w:r w:rsidR="005A2490" w:rsidRPr="00DF7409">
              <w:rPr>
                <w:rStyle w:val="Hyperlink"/>
                <w:noProof/>
              </w:rPr>
              <w:t>4.3</w:t>
            </w:r>
            <w:r w:rsidR="005A2490">
              <w:rPr>
                <w:noProof/>
              </w:rPr>
              <w:tab/>
            </w:r>
            <w:r w:rsidR="005A2490" w:rsidRPr="00DF7409">
              <w:rPr>
                <w:rStyle w:val="Hyperlink"/>
                <w:noProof/>
              </w:rPr>
              <w:t>AMQP URI Syntax</w:t>
            </w:r>
            <w:r w:rsidR="005A2490">
              <w:rPr>
                <w:noProof/>
                <w:webHidden/>
              </w:rPr>
              <w:tab/>
            </w:r>
            <w:r w:rsidR="005A2490">
              <w:rPr>
                <w:noProof/>
                <w:webHidden/>
              </w:rPr>
              <w:fldChar w:fldCharType="begin"/>
            </w:r>
            <w:r w:rsidR="005A2490">
              <w:rPr>
                <w:noProof/>
                <w:webHidden/>
              </w:rPr>
              <w:instrText xml:space="preserve"> PAGEREF _Toc536718428 \h </w:instrText>
            </w:r>
            <w:r w:rsidR="005A2490">
              <w:rPr>
                <w:noProof/>
                <w:webHidden/>
              </w:rPr>
            </w:r>
            <w:r w:rsidR="005A2490">
              <w:rPr>
                <w:noProof/>
                <w:webHidden/>
              </w:rPr>
              <w:fldChar w:fldCharType="separate"/>
            </w:r>
            <w:r w:rsidR="008D0C44">
              <w:rPr>
                <w:noProof/>
                <w:webHidden/>
              </w:rPr>
              <w:t>12</w:t>
            </w:r>
            <w:r w:rsidR="005A2490">
              <w:rPr>
                <w:noProof/>
                <w:webHidden/>
              </w:rPr>
              <w:fldChar w:fldCharType="end"/>
            </w:r>
          </w:hyperlink>
        </w:p>
        <w:p w14:paraId="52679FD4" w14:textId="1102411A" w:rsidR="005A2490" w:rsidRDefault="00B176DD">
          <w:pPr>
            <w:pStyle w:val="Verzeichnis2"/>
            <w:tabs>
              <w:tab w:val="left" w:pos="880"/>
              <w:tab w:val="right" w:pos="9350"/>
            </w:tabs>
            <w:rPr>
              <w:noProof/>
            </w:rPr>
          </w:pPr>
          <w:hyperlink w:anchor="_Toc536718429" w:history="1">
            <w:r w:rsidR="005A2490" w:rsidRPr="00DF7409">
              <w:rPr>
                <w:rStyle w:val="Hyperlink"/>
                <w:noProof/>
                <w:highlight w:val="white"/>
              </w:rPr>
              <w:t>4.4</w:t>
            </w:r>
            <w:r w:rsidR="005A2490">
              <w:rPr>
                <w:noProof/>
              </w:rPr>
              <w:tab/>
            </w:r>
            <w:r w:rsidR="005A2490" w:rsidRPr="00DF7409">
              <w:rPr>
                <w:rStyle w:val="Hyperlink"/>
                <w:noProof/>
                <w:highlight w:val="white"/>
              </w:rPr>
              <w:t>Examples</w:t>
            </w:r>
            <w:r w:rsidR="005A2490">
              <w:rPr>
                <w:noProof/>
                <w:webHidden/>
              </w:rPr>
              <w:tab/>
            </w:r>
            <w:r w:rsidR="005A2490">
              <w:rPr>
                <w:noProof/>
                <w:webHidden/>
              </w:rPr>
              <w:fldChar w:fldCharType="begin"/>
            </w:r>
            <w:r w:rsidR="005A2490">
              <w:rPr>
                <w:noProof/>
                <w:webHidden/>
              </w:rPr>
              <w:instrText xml:space="preserve"> PAGEREF _Toc536718429 \h </w:instrText>
            </w:r>
            <w:r w:rsidR="005A2490">
              <w:rPr>
                <w:noProof/>
                <w:webHidden/>
              </w:rPr>
            </w:r>
            <w:r w:rsidR="005A2490">
              <w:rPr>
                <w:noProof/>
                <w:webHidden/>
              </w:rPr>
              <w:fldChar w:fldCharType="separate"/>
            </w:r>
            <w:r w:rsidR="008D0C44">
              <w:rPr>
                <w:noProof/>
                <w:webHidden/>
              </w:rPr>
              <w:t>13</w:t>
            </w:r>
            <w:r w:rsidR="005A2490">
              <w:rPr>
                <w:noProof/>
                <w:webHidden/>
              </w:rPr>
              <w:fldChar w:fldCharType="end"/>
            </w:r>
          </w:hyperlink>
        </w:p>
        <w:p w14:paraId="6C6B6500" w14:textId="0A1EEE46" w:rsidR="005A2490" w:rsidRDefault="00B176DD">
          <w:pPr>
            <w:pStyle w:val="Verzeichnis1"/>
            <w:tabs>
              <w:tab w:val="left" w:pos="400"/>
              <w:tab w:val="right" w:pos="9350"/>
            </w:tabs>
            <w:rPr>
              <w:noProof/>
            </w:rPr>
          </w:pPr>
          <w:hyperlink w:anchor="_Toc536718430" w:history="1">
            <w:r w:rsidR="005A2490" w:rsidRPr="00DF7409">
              <w:rPr>
                <w:rStyle w:val="Hyperlink"/>
                <w:noProof/>
              </w:rPr>
              <w:t>5</w:t>
            </w:r>
            <w:r w:rsidR="005A2490">
              <w:rPr>
                <w:noProof/>
              </w:rPr>
              <w:tab/>
            </w:r>
            <w:r w:rsidR="005A2490" w:rsidRPr="00DF7409">
              <w:rPr>
                <w:rStyle w:val="Hyperlink"/>
                <w:noProof/>
              </w:rPr>
              <w:t>Security Considerations</w:t>
            </w:r>
            <w:r w:rsidR="005A2490">
              <w:rPr>
                <w:noProof/>
                <w:webHidden/>
              </w:rPr>
              <w:tab/>
            </w:r>
            <w:r w:rsidR="005A2490">
              <w:rPr>
                <w:noProof/>
                <w:webHidden/>
              </w:rPr>
              <w:fldChar w:fldCharType="begin"/>
            </w:r>
            <w:r w:rsidR="005A2490">
              <w:rPr>
                <w:noProof/>
                <w:webHidden/>
              </w:rPr>
              <w:instrText xml:space="preserve"> PAGEREF _Toc536718430 \h </w:instrText>
            </w:r>
            <w:r w:rsidR="005A2490">
              <w:rPr>
                <w:noProof/>
                <w:webHidden/>
              </w:rPr>
            </w:r>
            <w:r w:rsidR="005A2490">
              <w:rPr>
                <w:noProof/>
                <w:webHidden/>
              </w:rPr>
              <w:fldChar w:fldCharType="separate"/>
            </w:r>
            <w:r w:rsidR="008D0C44">
              <w:rPr>
                <w:noProof/>
                <w:webHidden/>
              </w:rPr>
              <w:t>15</w:t>
            </w:r>
            <w:r w:rsidR="005A2490">
              <w:rPr>
                <w:noProof/>
                <w:webHidden/>
              </w:rPr>
              <w:fldChar w:fldCharType="end"/>
            </w:r>
          </w:hyperlink>
        </w:p>
        <w:p w14:paraId="6F0E9ACC" w14:textId="08E07158" w:rsidR="005A2490" w:rsidRDefault="00B176DD">
          <w:pPr>
            <w:pStyle w:val="Verzeichnis1"/>
            <w:tabs>
              <w:tab w:val="left" w:pos="400"/>
              <w:tab w:val="right" w:pos="9350"/>
            </w:tabs>
            <w:rPr>
              <w:noProof/>
            </w:rPr>
          </w:pPr>
          <w:hyperlink w:anchor="_Toc536718431" w:history="1">
            <w:r w:rsidR="005A2490" w:rsidRPr="00DF7409">
              <w:rPr>
                <w:rStyle w:val="Hyperlink"/>
                <w:noProof/>
              </w:rPr>
              <w:t>6</w:t>
            </w:r>
            <w:r w:rsidR="005A2490">
              <w:rPr>
                <w:noProof/>
              </w:rPr>
              <w:tab/>
            </w:r>
            <w:r w:rsidR="005A2490" w:rsidRPr="00DF7409">
              <w:rPr>
                <w:rStyle w:val="Hyperlink"/>
                <w:noProof/>
              </w:rPr>
              <w:t>Conformance</w:t>
            </w:r>
            <w:r w:rsidR="005A2490">
              <w:rPr>
                <w:noProof/>
                <w:webHidden/>
              </w:rPr>
              <w:tab/>
            </w:r>
            <w:r w:rsidR="005A2490">
              <w:rPr>
                <w:noProof/>
                <w:webHidden/>
              </w:rPr>
              <w:fldChar w:fldCharType="begin"/>
            </w:r>
            <w:r w:rsidR="005A2490">
              <w:rPr>
                <w:noProof/>
                <w:webHidden/>
              </w:rPr>
              <w:instrText xml:space="preserve"> PAGEREF _Toc536718431 \h </w:instrText>
            </w:r>
            <w:r w:rsidR="005A2490">
              <w:rPr>
                <w:noProof/>
                <w:webHidden/>
              </w:rPr>
            </w:r>
            <w:r w:rsidR="005A2490">
              <w:rPr>
                <w:noProof/>
                <w:webHidden/>
              </w:rPr>
              <w:fldChar w:fldCharType="separate"/>
            </w:r>
            <w:r w:rsidR="008D0C44">
              <w:rPr>
                <w:noProof/>
                <w:webHidden/>
              </w:rPr>
              <w:t>16</w:t>
            </w:r>
            <w:r w:rsidR="005A2490">
              <w:rPr>
                <w:noProof/>
                <w:webHidden/>
              </w:rPr>
              <w:fldChar w:fldCharType="end"/>
            </w:r>
          </w:hyperlink>
        </w:p>
        <w:p w14:paraId="02F8AD9E" w14:textId="7AE70015" w:rsidR="00027A42" w:rsidRDefault="00981EBA">
          <w:r>
            <w:fldChar w:fldCharType="end"/>
          </w:r>
        </w:p>
      </w:sdtContent>
    </w:sdt>
    <w:p w14:paraId="19293814" w14:textId="77777777" w:rsidR="00027A42" w:rsidRDefault="00981EBA">
      <w:pPr>
        <w:pStyle w:val="berschrift1"/>
        <w:numPr>
          <w:ilvl w:val="0"/>
          <w:numId w:val="1"/>
        </w:numPr>
      </w:pPr>
      <w:bookmarkStart w:id="9" w:name="_Toc536718406"/>
      <w:r>
        <w:t>Introduction</w:t>
      </w:r>
      <w:bookmarkEnd w:id="9"/>
    </w:p>
    <w:p w14:paraId="5D591B27" w14:textId="77777777" w:rsidR="00027A42" w:rsidRDefault="00981EBA">
      <w:r>
        <w:t xml:space="preserve">The core AMQP specification [AMQP] introduces the concept of an </w:t>
      </w:r>
      <w:r>
        <w:rPr>
          <w:i/>
        </w:rPr>
        <w:t>AMQP network</w:t>
      </w:r>
      <w:r>
        <w:t xml:space="preserve"> as the conceptual foundation for its architectural elements: </w:t>
      </w:r>
    </w:p>
    <w:p w14:paraId="3E738760" w14:textId="77777777" w:rsidR="00027A42" w:rsidRDefault="00981EBA">
      <w:pPr>
        <w:ind w:left="576"/>
        <w:rPr>
          <w:i/>
        </w:rPr>
      </w:pPr>
      <w:r>
        <w:rPr>
          <w:i/>
        </w:rPr>
        <w:t>An AMQP network consists of nodes connected via links. Nodes are named entities responsible for the safe storage and/or delivery of messages. Messages can originate from, terminate at, or be relayed by nodes.</w:t>
      </w:r>
    </w:p>
    <w:p w14:paraId="711D5067" w14:textId="77777777" w:rsidR="00027A42" w:rsidRDefault="00981EBA">
      <w:pPr>
        <w:ind w:left="576"/>
        <w:rPr>
          <w:i/>
        </w:rPr>
      </w:pPr>
      <w:r>
        <w:rPr>
          <w:i/>
        </w:rPr>
        <w:t>[…]</w:t>
      </w:r>
    </w:p>
    <w:p w14:paraId="0CA27A27" w14:textId="77777777" w:rsidR="00027A42" w:rsidRDefault="00981EBA">
      <w:pPr>
        <w:ind w:left="576"/>
        <w:rPr>
          <w:i/>
        </w:rPr>
      </w:pPr>
      <w:r>
        <w:rPr>
          <w:i/>
        </w:rPr>
        <w:t>Nodes exist within a container. Examples of containers are brokers and client applications. Each container MAY hold many nodes. Examples of AMQP nodes are producers, consumers, and queues.</w:t>
      </w:r>
    </w:p>
    <w:p w14:paraId="5034F206" w14:textId="77777777" w:rsidR="00027A42" w:rsidRDefault="00981EBA">
      <w:r>
        <w:lastRenderedPageBreak/>
        <w:t xml:space="preserve">While the AMQP network concept is referenced several times within the core specification, there is no formal definition of the network model in the core specification since it is primarily focused on defining a peer-to-peer transfer model and protocol. </w:t>
      </w:r>
    </w:p>
    <w:p w14:paraId="1A35B170" w14:textId="77777777" w:rsidR="00027A42" w:rsidRDefault="00981EBA">
      <w:r>
        <w:t>This specification provides an expanded conceptual framework for AMQP networks and for addressing the elements within them. It also formally defines the schema and syntax of the AMQP Uniform Resource Identifier.</w:t>
      </w:r>
    </w:p>
    <w:p w14:paraId="18E4E6B0" w14:textId="641F7FC8" w:rsidR="00027A42" w:rsidRDefault="00981EBA">
      <w:r>
        <w:t xml:space="preserve">The “AMQP Networks” section provides the conceptual framework, including examples of its application. “Addressing Elements” defines the elements of the addressing model, which includes formal constraints on the use of addressing-related constructs in the core AMQP specification. </w:t>
      </w:r>
    </w:p>
    <w:p w14:paraId="2072AEFA" w14:textId="7737B26B" w:rsidR="00027A42" w:rsidRDefault="00981EBA">
      <w:r>
        <w:t xml:space="preserve">The “AMQP </w:t>
      </w:r>
      <w:r w:rsidR="001C1353">
        <w:t>address</w:t>
      </w:r>
      <w:r>
        <w:t xml:space="preserve">” section defines the Uniform Resource Identifier syntax.   </w:t>
      </w:r>
    </w:p>
    <w:p w14:paraId="6AAF79C5" w14:textId="77777777" w:rsidR="00027A42" w:rsidRDefault="00981EBA">
      <w:pPr>
        <w:pStyle w:val="berschrift2"/>
        <w:numPr>
          <w:ilvl w:val="1"/>
          <w:numId w:val="1"/>
        </w:numPr>
      </w:pPr>
      <w:bookmarkStart w:id="10" w:name="_Toc536718407"/>
      <w:r>
        <w:t>IPR Policy</w:t>
      </w:r>
      <w:bookmarkEnd w:id="10"/>
    </w:p>
    <w:p w14:paraId="68DF694F" w14:textId="77777777" w:rsidR="00027A42" w:rsidRDefault="00981EBA">
      <w:r>
        <w:t xml:space="preserve">This specification is provided under the </w:t>
      </w:r>
      <w:hyperlink r:id="rId27" w:anchor="RF-on-RAND-Mode" w:history="1">
        <w:r>
          <w:rPr>
            <w:rStyle w:val="ListLabel3"/>
          </w:rPr>
          <w:t>RF on RAND Terms</w:t>
        </w:r>
      </w:hyperlink>
      <w:r>
        <w:t xml:space="preserve"> Mode of the </w:t>
      </w:r>
      <w:hyperlink r:id="rId28">
        <w:r>
          <w:rPr>
            <w:rStyle w:val="ListLabel3"/>
          </w:rPr>
          <w:t>OASIS IPR Policy</w:t>
        </w:r>
      </w:hyperlink>
      <w: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r>
          <w:rPr>
            <w:rStyle w:val="ListLabel3"/>
          </w:rPr>
          <w:t>https://www.oasis-open.org/committees/amqp/ipr.php</w:t>
        </w:r>
      </w:hyperlink>
      <w:r>
        <w:t>).</w:t>
      </w:r>
    </w:p>
    <w:p w14:paraId="5DD7E75F" w14:textId="77777777" w:rsidR="00027A42" w:rsidRDefault="00981EBA">
      <w:pPr>
        <w:pStyle w:val="berschrift2"/>
        <w:numPr>
          <w:ilvl w:val="1"/>
          <w:numId w:val="1"/>
        </w:numPr>
      </w:pPr>
      <w:bookmarkStart w:id="11" w:name="_Toc536718408"/>
      <w:r>
        <w:t>Terminology</w:t>
      </w:r>
      <w:bookmarkEnd w:id="11"/>
    </w:p>
    <w:p w14:paraId="3ED40207" w14:textId="77777777" w:rsidR="00027A42" w:rsidRDefault="00981EBA">
      <w:r>
        <w:t>The key words "MUST", "MUST NOT", "REQUIRED", "SHALL", "SHALL NOT", "SHOULD", "SHOULD NOT", "RECOMMENDED", "MAY", and "OPTIONAL" in this document are to be interpreted as described in [</w:t>
      </w:r>
      <w:hyperlink w:anchor="tyjcwt">
        <w:r>
          <w:rPr>
            <w:rStyle w:val="ListLabel3"/>
          </w:rPr>
          <w:t>RFC2119</w:t>
        </w:r>
      </w:hyperlink>
      <w:r>
        <w:t>] and [</w:t>
      </w:r>
      <w:hyperlink w:anchor="3dy6vkm">
        <w:r>
          <w:rPr>
            <w:rStyle w:val="ListLabel3"/>
          </w:rPr>
          <w:t>RFC8174</w:t>
        </w:r>
      </w:hyperlink>
      <w:r>
        <w:t>] when, and only when, they appear in all capitals, as shown here.</w:t>
      </w:r>
    </w:p>
    <w:p w14:paraId="665E8A34" w14:textId="77777777" w:rsidR="00027A42" w:rsidRDefault="00981EBA">
      <w:r>
        <w:t>When used in this specification and unless explicitly stated otherwise, the term “message” always refers to an AMQP message using the default message format of [</w:t>
      </w:r>
      <w:hyperlink w:anchor="1t3h5sf">
        <w:r>
          <w:rPr>
            <w:rStyle w:val="ListLabel3"/>
          </w:rPr>
          <w:t>AMQP</w:t>
        </w:r>
      </w:hyperlink>
      <w:r>
        <w:t xml:space="preserve"> 1.0, 3.2.16] </w:t>
      </w:r>
    </w:p>
    <w:p w14:paraId="53E8C78E" w14:textId="77777777" w:rsidR="00027A42" w:rsidRDefault="00981EBA">
      <w:pPr>
        <w:pStyle w:val="berschrift2"/>
        <w:numPr>
          <w:ilvl w:val="1"/>
          <w:numId w:val="16"/>
        </w:numPr>
      </w:pPr>
      <w:bookmarkStart w:id="12" w:name="_Toc536718409"/>
      <w:r>
        <w:t>Normative References</w:t>
      </w:r>
      <w:bookmarkEnd w:id="12"/>
    </w:p>
    <w:p w14:paraId="243C642F" w14:textId="77777777" w:rsidR="00027A42" w:rsidRDefault="00981EBA">
      <w:pPr>
        <w:widowControl/>
        <w:spacing w:before="40" w:after="40"/>
        <w:ind w:left="2160" w:hanging="1800"/>
        <w:rPr>
          <w:color w:val="000000"/>
        </w:rPr>
      </w:pPr>
      <w:r>
        <w:rPr>
          <w:b/>
          <w:color w:val="000000"/>
        </w:rPr>
        <w:t>[</w:t>
      </w:r>
      <w:bookmarkStart w:id="13" w:name="tyjcwt"/>
      <w:bookmarkEnd w:id="13"/>
      <w:r>
        <w:rPr>
          <w:b/>
          <w:color w:val="000000"/>
        </w:rPr>
        <w:t>RFC2119]</w:t>
      </w:r>
      <w:r>
        <w:rPr>
          <w:color w:val="000000"/>
        </w:rPr>
        <w:tab/>
        <w:t>Bradner, S., "Key words for use in RFCs to Indicate Requirement Levels", BCP 14, RFC 2119, DOI 10.17487/RFC2119, March 1997, &lt;</w:t>
      </w:r>
      <w:hyperlink r:id="rId30">
        <w:r>
          <w:rPr>
            <w:rStyle w:val="ListLabel2"/>
          </w:rPr>
          <w:t>http://www.rfc-editor.org/info/rfc2119</w:t>
        </w:r>
      </w:hyperlink>
      <w:r>
        <w:rPr>
          <w:color w:val="000000"/>
        </w:rPr>
        <w:t>&gt;.</w:t>
      </w:r>
    </w:p>
    <w:p w14:paraId="3BDC317F" w14:textId="77777777" w:rsidR="00027A42" w:rsidRDefault="00981EBA">
      <w:pPr>
        <w:widowControl/>
        <w:spacing w:before="40" w:after="40"/>
        <w:ind w:left="2160" w:hanging="1800"/>
        <w:rPr>
          <w:b/>
          <w:color w:val="000000"/>
        </w:rPr>
      </w:pPr>
      <w:r>
        <w:rPr>
          <w:b/>
          <w:color w:val="000000"/>
        </w:rPr>
        <w:t>[RFC5646]</w:t>
      </w:r>
      <w:r>
        <w:rPr>
          <w:b/>
          <w:color w:val="000000"/>
        </w:rPr>
        <w:tab/>
      </w:r>
      <w:r>
        <w:rPr>
          <w:color w:val="000000"/>
        </w:rPr>
        <w:t>Phillips, A., Ed., and M. Davis, Ed., "Tags for Identifying Languages", BCP 47, RFC 5646, DOI 10.17487/RFC5646, September 2009, &lt;</w:t>
      </w:r>
      <w:hyperlink r:id="rId31">
        <w:r>
          <w:rPr>
            <w:rStyle w:val="ListLabel2"/>
          </w:rPr>
          <w:t>https://www.rfc-editor.org/info/rfc5646</w:t>
        </w:r>
      </w:hyperlink>
      <w:r>
        <w:rPr>
          <w:color w:val="000000"/>
        </w:rPr>
        <w:t>&gt;.</w:t>
      </w:r>
    </w:p>
    <w:p w14:paraId="0963A77D" w14:textId="6B5B24B6" w:rsidR="00027A42" w:rsidRDefault="00981EBA">
      <w:pPr>
        <w:widowControl/>
        <w:spacing w:before="40" w:after="40"/>
        <w:ind w:left="2160" w:hanging="1800"/>
        <w:rPr>
          <w:color w:val="000000"/>
        </w:rPr>
      </w:pPr>
      <w:r>
        <w:rPr>
          <w:b/>
          <w:color w:val="000000"/>
        </w:rPr>
        <w:t>[</w:t>
      </w:r>
      <w:bookmarkStart w:id="14" w:name="3dy6vkm"/>
      <w:bookmarkEnd w:id="14"/>
      <w:r>
        <w:rPr>
          <w:b/>
          <w:color w:val="000000"/>
        </w:rPr>
        <w:t>RFC8174]</w:t>
      </w:r>
      <w:r>
        <w:rPr>
          <w:color w:val="000000"/>
        </w:rPr>
        <w:tab/>
        <w:t>Leiba, B., "Ambiguity of Uppercase vs Lowercase in RFC 2119 Key Words", BCP 14, RFC 8174, DOI 10.17487/RFC8174, May 2017, &lt;</w:t>
      </w:r>
      <w:hyperlink r:id="rId32">
        <w:r>
          <w:rPr>
            <w:rStyle w:val="ListLabel2"/>
          </w:rPr>
          <w:t>http://www.rfc-editor.org/info/rfc8174</w:t>
        </w:r>
      </w:hyperlink>
      <w:r>
        <w:rPr>
          <w:color w:val="000000"/>
        </w:rPr>
        <w:t>&gt;.</w:t>
      </w:r>
    </w:p>
    <w:p w14:paraId="229C5214" w14:textId="5B2C1266" w:rsidR="00FF73FE" w:rsidRDefault="00DB4095">
      <w:pPr>
        <w:widowControl/>
        <w:spacing w:before="40" w:after="40"/>
        <w:ind w:left="2160" w:hanging="1800"/>
        <w:rPr>
          <w:color w:val="000000"/>
        </w:rPr>
      </w:pPr>
      <w:r w:rsidRPr="00DB4095">
        <w:rPr>
          <w:b/>
          <w:bCs/>
        </w:rPr>
        <w:t>[RFC3986]</w:t>
      </w:r>
      <w:r w:rsidRPr="00DB4095">
        <w:t xml:space="preserve"> </w:t>
      </w:r>
      <w:r>
        <w:tab/>
      </w:r>
      <w:r w:rsidRPr="00DB4095">
        <w:t>Berners-Lee, T., Fielding, R., and L. Masinter, "Uniform Resource Identifier (URI): Generic Syntax", STD 66, RFC 3986, DOI 10.17487/RFC3986, January 2005, &lt;</w:t>
      </w:r>
      <w:hyperlink r:id="rId33" w:history="1">
        <w:r w:rsidRPr="00DB4095">
          <w:rPr>
            <w:color w:val="0000FF"/>
            <w:u w:val="single"/>
          </w:rPr>
          <w:t>https://www.rfc-editor.org/info/rfc3986</w:t>
        </w:r>
      </w:hyperlink>
      <w:r w:rsidRPr="00DB4095">
        <w:t>&gt;.</w:t>
      </w:r>
    </w:p>
    <w:p w14:paraId="4F1D0B6D" w14:textId="3DDF80EF" w:rsidR="00027A42" w:rsidRDefault="00981EBA">
      <w:pPr>
        <w:widowControl/>
        <w:spacing w:before="40" w:after="40"/>
        <w:ind w:left="2160" w:hanging="1800"/>
        <w:rPr>
          <w:rStyle w:val="ListLabel2"/>
        </w:rPr>
      </w:pPr>
      <w:r>
        <w:rPr>
          <w:b/>
          <w:color w:val="000000"/>
        </w:rPr>
        <w:t>[</w:t>
      </w:r>
      <w:bookmarkStart w:id="15" w:name="1t3h5sf"/>
      <w:bookmarkEnd w:id="15"/>
      <w:r>
        <w:rPr>
          <w:b/>
          <w:color w:val="000000"/>
        </w:rPr>
        <w:t>AMQP 1.0]</w:t>
      </w:r>
      <w:r>
        <w:rPr>
          <w:color w:val="000000"/>
        </w:rPr>
        <w:tab/>
      </w:r>
      <w:r>
        <w:rPr>
          <w:i/>
          <w:color w:val="000000"/>
        </w:rPr>
        <w:t>OASIS Advanced Message Queuing Protocol (AMQP) Version 1.0 Part 0: Overview</w:t>
      </w:r>
      <w:r>
        <w:rPr>
          <w:color w:val="000000"/>
        </w:rPr>
        <w:t xml:space="preserve">. Edited by Robert Godfrey, David Ingham, and Rafael Schloming. 29 October 2012. OASIS Standard. </w:t>
      </w:r>
      <w:hyperlink r:id="rId34">
        <w:r>
          <w:rPr>
            <w:rStyle w:val="ListLabel2"/>
          </w:rPr>
          <w:t>http://docs.oasis-open.org/amqp/core/v1.0/os/amqp-core-overview-v1.0-os.html</w:t>
        </w:r>
      </w:hyperlink>
    </w:p>
    <w:p w14:paraId="42621B9A" w14:textId="707FFA67" w:rsidR="00072F0D" w:rsidRDefault="00072F0D">
      <w:pPr>
        <w:widowControl/>
        <w:spacing w:before="40" w:after="40"/>
        <w:ind w:left="2160" w:hanging="1800"/>
      </w:pPr>
      <w:r>
        <w:rPr>
          <w:b/>
          <w:color w:val="000000"/>
        </w:rPr>
        <w:t>[AMQP-</w:t>
      </w:r>
      <w:r w:rsidR="003464C3">
        <w:rPr>
          <w:b/>
          <w:color w:val="000000"/>
        </w:rPr>
        <w:t>RESPANN</w:t>
      </w:r>
      <w:r w:rsidR="00AA1F55">
        <w:rPr>
          <w:b/>
          <w:color w:val="000000"/>
        </w:rPr>
        <w:t>]</w:t>
      </w:r>
      <w:r w:rsidR="00AA1F55">
        <w:rPr>
          <w:b/>
          <w:color w:val="000000"/>
        </w:rPr>
        <w:tab/>
      </w:r>
      <w:r w:rsidR="00AA1F55" w:rsidRPr="0028521D">
        <w:rPr>
          <w:color w:val="000000"/>
        </w:rPr>
        <w:t xml:space="preserve">OASIS </w:t>
      </w:r>
      <w:r w:rsidR="003464C3" w:rsidRPr="003464C3">
        <w:rPr>
          <w:color w:val="000000"/>
        </w:rPr>
        <w:t>Message Annotations for Response Routing Version 1.0</w:t>
      </w:r>
      <w:r w:rsidR="007A4686">
        <w:rPr>
          <w:color w:val="000000"/>
        </w:rPr>
        <w:t>. Edited by Robert Godfrey. OASIS</w:t>
      </w:r>
      <w:r w:rsidR="009A1D05">
        <w:rPr>
          <w:color w:val="000000"/>
        </w:rPr>
        <w:t xml:space="preserve"> Working Draft. </w:t>
      </w:r>
      <w:hyperlink r:id="rId35" w:history="1">
        <w:r w:rsidR="00B05BB2" w:rsidRPr="00346C2C">
          <w:rPr>
            <w:rStyle w:val="Hyperlink"/>
          </w:rPr>
          <w:t>https://www.oasis-open.org/committees/document.php?document_id=60653&amp;wg_abbrev=amqp</w:t>
        </w:r>
      </w:hyperlink>
      <w:r w:rsidR="00B05BB2">
        <w:t xml:space="preserve"> </w:t>
      </w:r>
    </w:p>
    <w:p w14:paraId="6CF45B1B" w14:textId="77777777" w:rsidR="0046334D" w:rsidRDefault="00450B21">
      <w:pPr>
        <w:widowControl/>
        <w:spacing w:before="40" w:after="40"/>
        <w:ind w:left="2160" w:hanging="1800"/>
        <w:rPr>
          <w:color w:val="000000"/>
        </w:rPr>
      </w:pPr>
      <w:r>
        <w:rPr>
          <w:b/>
          <w:color w:val="000000"/>
        </w:rPr>
        <w:t>[AMQP-LINKPAIR]</w:t>
      </w:r>
      <w:r>
        <w:rPr>
          <w:b/>
          <w:color w:val="000000"/>
        </w:rPr>
        <w:tab/>
      </w:r>
      <w:r>
        <w:rPr>
          <w:color w:val="000000"/>
        </w:rPr>
        <w:t xml:space="preserve">OASIS AMQP Request Response Messaging with Link Pairing Version 1.0, Edited by Robert Godfrey. OASIS Working Draft. </w:t>
      </w:r>
      <w:hyperlink r:id="rId36" w:history="1">
        <w:r w:rsidRPr="00346C2C">
          <w:rPr>
            <w:rStyle w:val="Hyperlink"/>
          </w:rPr>
          <w:t>https://www.oasis-open.org/committees/document.php?document_id=61722&amp;wg_abbrev=amqp</w:t>
        </w:r>
      </w:hyperlink>
    </w:p>
    <w:p w14:paraId="78B63FE5" w14:textId="6580B020" w:rsidR="00450B21" w:rsidRDefault="00450B21" w:rsidP="00870CB6">
      <w:pPr>
        <w:widowControl/>
        <w:spacing w:before="40" w:after="40"/>
        <w:ind w:left="2160" w:hanging="1800"/>
        <w:rPr>
          <w:color w:val="000000"/>
        </w:rPr>
      </w:pPr>
      <w:r>
        <w:rPr>
          <w:color w:val="000000"/>
        </w:rPr>
        <w:lastRenderedPageBreak/>
        <w:t xml:space="preserve"> </w:t>
      </w:r>
      <w:r w:rsidR="0046334D">
        <w:rPr>
          <w:b/>
          <w:color w:val="000000"/>
        </w:rPr>
        <w:t>[AMQP-</w:t>
      </w:r>
      <w:r w:rsidR="00A4273C">
        <w:rPr>
          <w:b/>
          <w:color w:val="000000"/>
        </w:rPr>
        <w:t>WS</w:t>
      </w:r>
      <w:r w:rsidR="0046334D">
        <w:rPr>
          <w:b/>
          <w:color w:val="000000"/>
        </w:rPr>
        <w:t>]</w:t>
      </w:r>
      <w:r w:rsidR="0046334D">
        <w:rPr>
          <w:b/>
          <w:color w:val="000000"/>
        </w:rPr>
        <w:tab/>
      </w:r>
      <w:r w:rsidR="0046334D">
        <w:rPr>
          <w:color w:val="000000"/>
        </w:rPr>
        <w:t xml:space="preserve">OASIS </w:t>
      </w:r>
      <w:r w:rsidR="00BC6035" w:rsidRPr="00BC6035">
        <w:rPr>
          <w:color w:val="000000"/>
        </w:rPr>
        <w:t>Advanced Message Queuing Protocol (AMQP) WebSocket Binding (WSB) Version 1.0</w:t>
      </w:r>
      <w:r w:rsidR="0046334D">
        <w:rPr>
          <w:color w:val="000000"/>
        </w:rPr>
        <w:t>,</w:t>
      </w:r>
      <w:r w:rsidR="00BC6035">
        <w:rPr>
          <w:color w:val="000000"/>
        </w:rPr>
        <w:t xml:space="preserve"> </w:t>
      </w:r>
      <w:r w:rsidR="00870CB6">
        <w:rPr>
          <w:color w:val="000000"/>
        </w:rPr>
        <w:t xml:space="preserve">Edited by </w:t>
      </w:r>
      <w:r w:rsidR="00870CB6" w:rsidRPr="00870CB6">
        <w:rPr>
          <w:color w:val="000000"/>
        </w:rPr>
        <w:t>John Fallows</w:t>
      </w:r>
      <w:r w:rsidR="00870CB6">
        <w:rPr>
          <w:color w:val="000000"/>
        </w:rPr>
        <w:t xml:space="preserve">, </w:t>
      </w:r>
      <w:r w:rsidR="00870CB6" w:rsidRPr="00870CB6">
        <w:rPr>
          <w:color w:val="000000"/>
        </w:rPr>
        <w:t>David Ingham</w:t>
      </w:r>
      <w:r w:rsidR="00870CB6">
        <w:rPr>
          <w:color w:val="000000"/>
        </w:rPr>
        <w:t xml:space="preserve">, and </w:t>
      </w:r>
      <w:r w:rsidR="00870CB6" w:rsidRPr="00870CB6">
        <w:rPr>
          <w:color w:val="000000"/>
        </w:rPr>
        <w:t>Robert Godfrey</w:t>
      </w:r>
      <w:r w:rsidR="00870CB6">
        <w:rPr>
          <w:color w:val="000000"/>
        </w:rPr>
        <w:t>. OASIS Standard.</w:t>
      </w:r>
      <w:r w:rsidR="00870CB6" w:rsidRPr="00870CB6">
        <w:rPr>
          <w:color w:val="000000"/>
        </w:rPr>
        <w:t xml:space="preserve"> </w:t>
      </w:r>
      <w:hyperlink r:id="rId37" w:history="1">
        <w:r w:rsidR="0082353B" w:rsidRPr="00346C2C">
          <w:rPr>
            <w:rStyle w:val="Hyperlink"/>
          </w:rPr>
          <w:t>http://docs.oasis-open.org/amqp-bindmap/amqp-wsb/v1.0/amqp-wsb-v1.0.html</w:t>
        </w:r>
      </w:hyperlink>
      <w:r w:rsidR="0082353B">
        <w:rPr>
          <w:color w:val="000000"/>
        </w:rPr>
        <w:t xml:space="preserve"> </w:t>
      </w:r>
    </w:p>
    <w:p w14:paraId="14F19D8F" w14:textId="7D12C4E8" w:rsidR="000F5CA9" w:rsidRPr="000F5CA9" w:rsidRDefault="000F5CA9" w:rsidP="00870CB6">
      <w:pPr>
        <w:widowControl/>
        <w:spacing w:before="40" w:after="40"/>
        <w:ind w:left="2160" w:hanging="1800"/>
        <w:rPr>
          <w:color w:val="000000"/>
        </w:rPr>
      </w:pPr>
      <w:r>
        <w:rPr>
          <w:b/>
          <w:color w:val="000000"/>
        </w:rPr>
        <w:t xml:space="preserve">[AMQP-ANONTERM] </w:t>
      </w:r>
      <w:r w:rsidRPr="0028521D">
        <w:rPr>
          <w:color w:val="000000"/>
        </w:rPr>
        <w:t>Using the AMQP Anonymous Terminus for Message Routing Version 1.0</w:t>
      </w:r>
      <w:r>
        <w:rPr>
          <w:color w:val="000000"/>
        </w:rPr>
        <w:t xml:space="preserve">, Edited by Robert Godfrey. OASIS Committee Specification. </w:t>
      </w:r>
      <w:hyperlink r:id="rId38" w:history="1">
        <w:r w:rsidRPr="00346C2C">
          <w:rPr>
            <w:rStyle w:val="Hyperlink"/>
          </w:rPr>
          <w:t>http://docs.oasis-open.org/amqp/anonterm/v1.0/anonterm-v1.0.html</w:t>
        </w:r>
      </w:hyperlink>
      <w:r>
        <w:rPr>
          <w:color w:val="000000"/>
        </w:rPr>
        <w:t xml:space="preserve"> </w:t>
      </w:r>
    </w:p>
    <w:p w14:paraId="3D471771" w14:textId="77777777" w:rsidR="00FF73FE" w:rsidRPr="00450B21" w:rsidRDefault="00FF73FE" w:rsidP="00870CB6">
      <w:pPr>
        <w:widowControl/>
        <w:spacing w:before="40" w:after="40"/>
        <w:ind w:left="2160" w:hanging="1800"/>
        <w:rPr>
          <w:color w:val="000000"/>
        </w:rPr>
      </w:pPr>
    </w:p>
    <w:p w14:paraId="07FEFBDF" w14:textId="77777777" w:rsidR="00027A42" w:rsidRDefault="00981EBA">
      <w:pPr>
        <w:pStyle w:val="berschrift1"/>
        <w:numPr>
          <w:ilvl w:val="0"/>
          <w:numId w:val="1"/>
        </w:numPr>
      </w:pPr>
      <w:bookmarkStart w:id="16" w:name="_Toc536718411"/>
      <w:r>
        <w:t>AMQP Networks</w:t>
      </w:r>
      <w:bookmarkEnd w:id="16"/>
    </w:p>
    <w:p w14:paraId="5C115534" w14:textId="15386D0A" w:rsidR="00027A42" w:rsidRDefault="00981EBA">
      <w:r>
        <w:t xml:space="preserve">The core AMQP specification defines an </w:t>
      </w:r>
      <w:r>
        <w:rPr>
          <w:i/>
        </w:rPr>
        <w:t>AMQP network</w:t>
      </w:r>
      <w:r>
        <w:t xml:space="preserve"> to consist of </w:t>
      </w:r>
      <w:r>
        <w:rPr>
          <w:i/>
        </w:rPr>
        <w:t>nodes</w:t>
      </w:r>
      <w:r>
        <w:t xml:space="preserve"> connected via </w:t>
      </w:r>
      <w:r>
        <w:rPr>
          <w:i/>
        </w:rPr>
        <w:t>links</w:t>
      </w:r>
      <w:r>
        <w:t xml:space="preserve">, and nodes existing within </w:t>
      </w:r>
      <w:r>
        <w:rPr>
          <w:i/>
        </w:rPr>
        <w:t>containers</w:t>
      </w:r>
      <w:r>
        <w:t xml:space="preserve">. The objective of the AMQP core specification is to define a peer-to-peer protocol for transferring messages between nodes in an AMQP network, and a protocol for establishing communication between nodes residing </w:t>
      </w:r>
      <w:r w:rsidR="0004498E">
        <w:t xml:space="preserve">in </w:t>
      </w:r>
      <w:del w:id="17" w:author="Clemens Vasters" w:date="2019-05-14T16:18:00Z">
        <w:r w:rsidDel="005C101C">
          <w:delText xml:space="preserve">different in </w:delText>
        </w:r>
      </w:del>
      <w:r>
        <w:t>containers.</w:t>
      </w:r>
    </w:p>
    <w:p w14:paraId="1FFE98C4" w14:textId="77777777" w:rsidR="00027A42" w:rsidRDefault="00981EBA">
      <w:r>
        <w:t xml:space="preserve">The AMQP concept of “network” is more abstract than that of the Internet Protocol (IP) and similar networking protocols. An AMQP network has no firm associations with underlying resources in the way that DNS names map to IP addresses and through to network hardware identifiers. </w:t>
      </w:r>
    </w:p>
    <w:p w14:paraId="053747C3" w14:textId="4ADB1A21" w:rsidR="00027A42" w:rsidRDefault="00981EBA">
      <w:r>
        <w:rPr>
          <w:i/>
        </w:rPr>
        <w:t>AMQP’s nodes</w:t>
      </w:r>
      <w:r>
        <w:t xml:space="preserve"> and </w:t>
      </w:r>
      <w:r>
        <w:rPr>
          <w:i/>
        </w:rPr>
        <w:t>containers</w:t>
      </w:r>
      <w:r>
        <w:t xml:space="preserve"> are application concepts and therefore, resolving address information (or message metadata) to </w:t>
      </w:r>
      <w:r w:rsidR="00486398">
        <w:t xml:space="preserve">AMQP </w:t>
      </w:r>
      <w:r>
        <w:t xml:space="preserve">network locations, and routing messages towards those locations are application-level tasks. </w:t>
      </w:r>
    </w:p>
    <w:p w14:paraId="34C8ABED" w14:textId="77777777" w:rsidR="00027A42" w:rsidRDefault="00981EBA">
      <w:r>
        <w:t xml:space="preserve">As a result, an AMQP network allows an application to define an overlay network routing model that spans one or more underlying transport networks and multiple middleware infrastructures. </w:t>
      </w:r>
    </w:p>
    <w:p w14:paraId="117883C2" w14:textId="259F1ACA" w:rsidR="00027A42" w:rsidRDefault="00981EBA">
      <w:r>
        <w:t>Safety and security critical environments often use isolated IP networks that are only reachable through application-layer gateways acting as an “air gap” for IP traffic</w:t>
      </w:r>
      <w:r w:rsidR="0056153D">
        <w:t>.</w:t>
      </w:r>
      <w:r>
        <w:t xml:space="preserve"> IP-level access to the protected equipment potentially opens up a large attack surface area, and unauthorized access and manipulations may result in safety hazards that could result in destroyed equipment, injury, or death.</w:t>
      </w:r>
    </w:p>
    <w:p w14:paraId="57636917" w14:textId="77777777" w:rsidR="00027A42" w:rsidRDefault="00981EBA">
      <w:r>
        <w:t>The network segmentation and mutual isolation employed in such scenarios makes it intentionally impossible to establish an IP route to services or equipment in the protected networks.</w:t>
      </w:r>
    </w:p>
    <w:p w14:paraId="1BC3795D" w14:textId="07909272" w:rsidR="00027A42" w:rsidRDefault="00981EBA">
      <w:r>
        <w:t xml:space="preserve">The AMQP network model aims to make it possible for AMQP intermediaries in gateways and devices to securely route application-level messages from (authorized) external parties across the boundaries of isolated IP networks without exposing unsecured or vulnerable network assets, and while enabling the information flow to be inspected by intermediaries and logged in audit trails. </w:t>
      </w:r>
    </w:p>
    <w:p w14:paraId="3513AEBE" w14:textId="63D37559" w:rsidR="00027A42" w:rsidRDefault="00981EBA">
      <w:r>
        <w:t xml:space="preserve">When supported by the container implementations, the origins of routed AMQP traffic can also be masqueraded </w:t>
      </w:r>
      <w:hyperlink r:id="rId39" w:history="1">
        <w:r w:rsidRPr="00B05BB2">
          <w:rPr>
            <w:rStyle w:val="Hyperlink"/>
          </w:rPr>
          <w:t>[AMQP-ROUTANN]</w:t>
        </w:r>
      </w:hyperlink>
      <w:r>
        <w:t xml:space="preserve"> similar to how Network Address Translation (NAT) performs it for IP, protecting sender privacy and preventing discovery of routing topologies by receivers not privileged to such information. A robot manufacturer might be authorized to see information about a robot, but it’s not necessarily authorized to discover the entire factory routing topology.</w:t>
      </w:r>
    </w:p>
    <w:p w14:paraId="4F236D37" w14:textId="77777777" w:rsidR="00027A42" w:rsidRDefault="00981EBA">
      <w:r>
        <w:t xml:space="preserve">The integration of an AMQP network with an IP network is performed using “on-ramp” endpoints. An “on-ramp” is an IP-addressable container that is part of an AMQP network and to which external clients can connect. Those external clients (technically AMQP containers themselves) then establish links and transfer messages to and through the “on-ramp” container. </w:t>
      </w:r>
    </w:p>
    <w:p w14:paraId="1D21A7AE" w14:textId="77777777" w:rsidR="00027A42" w:rsidRDefault="00981EBA">
      <w:r>
        <w:t xml:space="preserve">While AMQP containers are typically interconnected via IP networks, the IP routes between containers do not play a role in AMQP addressing. An AMQP container, like one that’s hosted inside a moving vehicle or ship or aircraft, might quite well be changing IP networks and addresses and therefore inter-container routing, but its AMQP address will remain stable. </w:t>
      </w:r>
    </w:p>
    <w:p w14:paraId="2F2A89BD" w14:textId="77777777" w:rsidR="00027A42" w:rsidRDefault="00981EBA">
      <w:pPr>
        <w:pStyle w:val="berschrift2"/>
        <w:numPr>
          <w:ilvl w:val="1"/>
          <w:numId w:val="1"/>
        </w:numPr>
      </w:pPr>
      <w:bookmarkStart w:id="18" w:name="_Toc536718412"/>
      <w:r>
        <w:t>Nodes</w:t>
      </w:r>
      <w:bookmarkEnd w:id="18"/>
    </w:p>
    <w:p w14:paraId="0DF2F519" w14:textId="77777777" w:rsidR="00027A42" w:rsidRDefault="00981EBA">
      <w:r>
        <w:t xml:space="preserve">Nodes are the sources or targets of messages in an AMQP network. AMQP does not differentiate </w:t>
      </w:r>
      <w:r>
        <w:lastRenderedPageBreak/>
        <w:t>between clients and servers, but only knows communicating peers. Implementations using AMQP might assign specific roles to nodes, like producer and queue and consumer, but these differences play no role at the AMQP level. A producer sending messages to a queue is just an AMQP node transferring messages to another node.</w:t>
      </w:r>
    </w:p>
    <w:p w14:paraId="3CB186F7" w14:textId="48C2B159" w:rsidR="00027A42" w:rsidRDefault="00981EBA">
      <w:r>
        <w:t xml:space="preserve">AMQP </w:t>
      </w:r>
      <w:r>
        <w:rPr>
          <w:i/>
        </w:rPr>
        <w:t>links</w:t>
      </w:r>
      <w:r>
        <w:t xml:space="preserve"> exist to establish transfer routes between </w:t>
      </w:r>
      <w:r>
        <w:rPr>
          <w:i/>
        </w:rPr>
        <w:t xml:space="preserve">nodes, </w:t>
      </w:r>
      <w:r>
        <w:t xml:space="preserve">whereby the nodes on either end may reside in </w:t>
      </w:r>
      <w:ins w:id="19" w:author="Clemens Vasters" w:date="2019-05-14T16:18:00Z">
        <w:r w:rsidR="00AC6594">
          <w:t xml:space="preserve">different or the same </w:t>
        </w:r>
      </w:ins>
      <w:r>
        <w:t xml:space="preserve">the same container or may be distributed across different containers. </w:t>
      </w:r>
    </w:p>
    <w:p w14:paraId="09657FF6" w14:textId="472E426E" w:rsidR="00CD3BDD" w:rsidDel="00F72945" w:rsidRDefault="00CD3BDD">
      <w:pPr>
        <w:rPr>
          <w:del w:id="20" w:author="Clemens Vasters" w:date="2019-05-14T16:19:00Z"/>
        </w:rPr>
      </w:pPr>
      <w:del w:id="21" w:author="Clemens Vasters" w:date="2019-05-14T16:19:00Z">
        <w:r w:rsidDel="00F72945">
          <w:delText xml:space="preserve">The </w:delText>
        </w:r>
        <w:r w:rsidDel="00F72945">
          <w:rPr>
            <w:i/>
          </w:rPr>
          <w:delText>source</w:delText>
        </w:r>
        <w:r w:rsidDel="00F72945">
          <w:delText xml:space="preserve"> and </w:delText>
        </w:r>
        <w:r w:rsidDel="00F72945">
          <w:rPr>
            <w:i/>
          </w:rPr>
          <w:delText>target</w:delText>
        </w:r>
        <w:r w:rsidDel="00F72945">
          <w:delText xml:space="preserve"> information that is transferred in the “attach” performative for establishing links contains two </w:delText>
        </w:r>
        <w:r w:rsidDel="00F72945">
          <w:rPr>
            <w:i/>
          </w:rPr>
          <w:delText>addresses</w:delText>
        </w:r>
        <w:r w:rsidDel="00F72945">
          <w:delText xml:space="preserve">, the source address identifies a node </w:delText>
        </w:r>
      </w:del>
      <w:del w:id="22" w:author="Clemens Vasters" w:date="2019-05-14T16:10:00Z">
        <w:r w:rsidDel="00BA4852">
          <w:delText>on the source container</w:delText>
        </w:r>
      </w:del>
      <w:del w:id="23" w:author="Clemens Vasters" w:date="2019-05-14T16:19:00Z">
        <w:r w:rsidDel="00F72945">
          <w:delText xml:space="preserve">, the target identifies a node </w:delText>
        </w:r>
      </w:del>
      <w:del w:id="24" w:author="Clemens Vasters" w:date="2019-05-14T16:10:00Z">
        <w:r w:rsidDel="00BA4852">
          <w:delText>on target container</w:delText>
        </w:r>
      </w:del>
      <w:commentRangeStart w:id="25"/>
      <w:commentRangeStart w:id="26"/>
      <w:del w:id="27" w:author="Clemens Vasters" w:date="2019-05-14T16:19:00Z">
        <w:r w:rsidDel="00F72945">
          <w:delText>.</w:delText>
        </w:r>
        <w:commentRangeEnd w:id="25"/>
        <w:r w:rsidDel="00F72945">
          <w:commentReference w:id="25"/>
        </w:r>
        <w:commentRangeEnd w:id="26"/>
        <w:r w:rsidDel="00F72945">
          <w:commentReference w:id="26"/>
        </w:r>
      </w:del>
    </w:p>
    <w:p w14:paraId="0E810DF9" w14:textId="2FF616DF" w:rsidR="00681873" w:rsidDel="00F72945" w:rsidRDefault="00981EBA">
      <w:pPr>
        <w:rPr>
          <w:del w:id="28" w:author="Clemens Vasters" w:date="2019-05-14T16:19:00Z"/>
        </w:rPr>
      </w:pPr>
      <w:del w:id="29" w:author="Clemens Vasters" w:date="2019-05-14T16:19:00Z">
        <w:r w:rsidDel="00F72945">
          <w:delText>Links are unidirectional transfer routes, moving messages from the source to the target, and communicating the state of the delivery at the target back to the source.</w:delText>
        </w:r>
        <w:r w:rsidR="00681873" w:rsidDel="00F72945">
          <w:delText xml:space="preserve"> In this, </w:delText>
        </w:r>
        <w:r w:rsidR="00B341F6" w:rsidDel="00F72945">
          <w:delText>some</w:delText>
        </w:r>
        <w:r w:rsidR="00681873" w:rsidDel="00F72945">
          <w:delText xml:space="preserve"> </w:delText>
        </w:r>
        <w:r w:rsidR="00F322DC" w:rsidDel="00F72945">
          <w:delText xml:space="preserve">AMQP </w:delText>
        </w:r>
        <w:r w:rsidR="00681873" w:rsidDel="00F72945">
          <w:delText xml:space="preserve">node </w:delText>
        </w:r>
        <w:r w:rsidR="00B341F6" w:rsidDel="00F72945">
          <w:delText>might</w:delText>
        </w:r>
        <w:r w:rsidR="00FE514D" w:rsidDel="00F72945">
          <w:delText xml:space="preserve"> </w:delText>
        </w:r>
        <w:r w:rsidR="00681873" w:rsidDel="00F72945">
          <w:delText>act as</w:delText>
        </w:r>
        <w:r w:rsidR="00F322DC" w:rsidDel="00F72945">
          <w:delText xml:space="preserve"> intermediar</w:delText>
        </w:r>
        <w:r w:rsidR="00B341F6" w:rsidDel="00F72945">
          <w:delText>ies</w:delText>
        </w:r>
        <w:r w:rsidR="00F322DC" w:rsidDel="00F72945">
          <w:delText>, bridging links</w:delText>
        </w:r>
        <w:r w:rsidR="00C90F43" w:rsidDel="00F72945">
          <w:delText xml:space="preserve"> </w:delText>
        </w:r>
        <w:r w:rsidR="001B644D" w:rsidDel="00F72945">
          <w:delText xml:space="preserve">and relaying messages and delivery state </w:delText>
        </w:r>
        <w:r w:rsidR="00C90F43" w:rsidDel="00F72945">
          <w:delText xml:space="preserve">between the ultimate source and targets. </w:delText>
        </w:r>
      </w:del>
    </w:p>
    <w:p w14:paraId="01938521" w14:textId="5DA6E2DC" w:rsidR="00027A42" w:rsidDel="00F72945" w:rsidRDefault="00981EBA">
      <w:pPr>
        <w:rPr>
          <w:del w:id="30" w:author="Clemens Vasters" w:date="2019-05-14T16:19:00Z"/>
        </w:rPr>
      </w:pPr>
      <w:del w:id="31" w:author="Clemens Vasters" w:date="2019-05-14T16:19:00Z">
        <w:r w:rsidDel="00F72945">
          <w:delText xml:space="preserve">If the container supports it, links may be paired </w:delText>
        </w:r>
        <w:r w:rsidR="00A760D3" w:rsidDel="00F72945">
          <w:fldChar w:fldCharType="begin"/>
        </w:r>
        <w:r w:rsidR="00A760D3" w:rsidDel="00F72945">
          <w:delInstrText xml:space="preserve"> HYPERLINK "https://www.oasis-open.org/committees/document.php?document_id=61722&amp;wg_abbrev=amqp" </w:delInstrText>
        </w:r>
        <w:r w:rsidR="00A760D3" w:rsidDel="00F72945">
          <w:fldChar w:fldCharType="separate"/>
        </w:r>
        <w:r w:rsidRPr="00761D2C" w:rsidDel="00F72945">
          <w:rPr>
            <w:rStyle w:val="Hyperlink"/>
          </w:rPr>
          <w:delText>[AMQP</w:delText>
        </w:r>
        <w:r w:rsidR="00450B21" w:rsidDel="00F72945">
          <w:rPr>
            <w:rStyle w:val="Hyperlink"/>
          </w:rPr>
          <w:delText>-</w:delText>
        </w:r>
        <w:r w:rsidRPr="00761D2C" w:rsidDel="00F72945">
          <w:rPr>
            <w:rStyle w:val="Hyperlink"/>
          </w:rPr>
          <w:delText>LINKPAIR]</w:delText>
        </w:r>
        <w:r w:rsidR="00A760D3" w:rsidDel="00F72945">
          <w:rPr>
            <w:rStyle w:val="Hyperlink"/>
          </w:rPr>
          <w:fldChar w:fldCharType="end"/>
        </w:r>
        <w:r w:rsidDel="00F72945">
          <w:delText xml:space="preserve"> to form full-duplex, bi-directional routes between two nodes that are also suitable for request-response communication.</w:delText>
        </w:r>
        <w:r w:rsidR="003F061D" w:rsidDel="00F72945">
          <w:delText xml:space="preserve"> Again, these </w:delText>
        </w:r>
        <w:r w:rsidR="00FE514D" w:rsidDel="00F72945">
          <w:delText>link pairs</w:delText>
        </w:r>
        <w:r w:rsidR="003F061D" w:rsidDel="00F72945">
          <w:delText xml:space="preserve"> </w:delText>
        </w:r>
        <w:r w:rsidR="00FE514D" w:rsidDel="00F72945">
          <w:delText>might</w:delText>
        </w:r>
        <w:r w:rsidR="003F061D" w:rsidDel="00F72945">
          <w:delText xml:space="preserve"> also be bridge</w:delText>
        </w:r>
        <w:r w:rsidR="00E943BE" w:rsidDel="00F72945">
          <w:delText>d</w:delText>
        </w:r>
        <w:r w:rsidR="003F061D" w:rsidDel="00F72945">
          <w:delText xml:space="preserve"> </w:delText>
        </w:r>
        <w:r w:rsidR="00B25CA4" w:rsidDel="00F72945">
          <w:delText>v</w:delText>
        </w:r>
        <w:r w:rsidR="00E943BE" w:rsidDel="00F72945">
          <w:delText>ia</w:delText>
        </w:r>
        <w:r w:rsidR="003F061D" w:rsidDel="00F72945">
          <w:delText xml:space="preserve"> intermediary AMQP nodes. </w:delText>
        </w:r>
        <w:r w:rsidR="00DD41B4" w:rsidDel="00F72945">
          <w:delText xml:space="preserve"> </w:delText>
        </w:r>
      </w:del>
    </w:p>
    <w:p w14:paraId="698ED75D" w14:textId="379F07A4" w:rsidR="00027A42" w:rsidDel="001D6764" w:rsidRDefault="00981EBA">
      <w:pPr>
        <w:pStyle w:val="berschrift2"/>
        <w:numPr>
          <w:ilvl w:val="1"/>
          <w:numId w:val="1"/>
        </w:numPr>
        <w:rPr>
          <w:del w:id="32" w:author="Clemens Vasters" w:date="2019-05-14T16:17:00Z"/>
        </w:rPr>
      </w:pPr>
      <w:r>
        <w:t xml:space="preserve">Nodes typically reflect distinct architectural entities in the implementing container that are accepting or emitting messages. The </w:t>
      </w:r>
      <w:del w:id="33" w:author="Clemens Vasters" w:date="2019-05-14T16:20:00Z">
        <w:r w:rsidDel="001420E6">
          <w:delText xml:space="preserve">naming </w:delText>
        </w:r>
      </w:del>
      <w:del w:id="34" w:author="Clemens Vasters" w:date="2019-05-14T16:21:00Z">
        <w:r w:rsidDel="00014EFD">
          <w:delText xml:space="preserve">authority for </w:delText>
        </w:r>
        <w:r w:rsidR="006D0C62" w:rsidDel="00014EFD">
          <w:delText xml:space="preserve">nodes </w:delText>
        </w:r>
        <w:r w:rsidDel="00014EFD">
          <w:delText xml:space="preserve">lies with the </w:delText>
        </w:r>
      </w:del>
      <w:r>
        <w:t xml:space="preserve">AMQP container </w:t>
      </w:r>
      <w:del w:id="35" w:author="Clemens Vasters" w:date="2019-05-14T16:21:00Z">
        <w:r w:rsidDel="00014EFD">
          <w:delText xml:space="preserve">which </w:delText>
        </w:r>
      </w:del>
      <w:r>
        <w:t xml:space="preserve">resolves </w:t>
      </w:r>
      <w:del w:id="36" w:author="Clemens Vasters" w:date="2019-05-14T16:20:00Z">
        <w:r w:rsidDel="000E1A9E">
          <w:delText xml:space="preserve">names </w:delText>
        </w:r>
      </w:del>
      <w:ins w:id="37" w:author="Clemens Vasters" w:date="2019-05-14T16:20:00Z">
        <w:r w:rsidR="000E1A9E">
          <w:t xml:space="preserve">addresses </w:t>
        </w:r>
      </w:ins>
      <w:r>
        <w:t xml:space="preserve">to internal objects. </w:t>
      </w:r>
    </w:p>
    <w:p w14:paraId="6AF4FEC9" w14:textId="77777777" w:rsidR="001D6764" w:rsidRPr="001D6764" w:rsidRDefault="001D6764">
      <w:pPr>
        <w:pStyle w:val="LO-normal"/>
        <w:rPr>
          <w:ins w:id="38" w:author="Clemens Vasters" w:date="2019-05-14T16:22:00Z"/>
        </w:rPr>
        <w:pPrChange w:id="39" w:author="Clemens Vasters" w:date="2019-05-14T16:22:00Z">
          <w:pPr/>
        </w:pPrChange>
      </w:pPr>
    </w:p>
    <w:p w14:paraId="221BD33E" w14:textId="52E04F71" w:rsidR="00027A42" w:rsidDel="00867CBE" w:rsidRDefault="0044419A">
      <w:pPr>
        <w:rPr>
          <w:del w:id="40" w:author="Clemens Vasters" w:date="2019-05-14T16:17:00Z"/>
        </w:rPr>
      </w:pPr>
      <w:del w:id="41" w:author="Clemens Vasters" w:date="2019-05-14T16:17:00Z">
        <w:r w:rsidDel="00867CBE">
          <w:delText>Com</w:delText>
        </w:r>
        <w:r w:rsidR="000620A5" w:rsidDel="00867CBE">
          <w:delText>monly, AMQP employ</w:delText>
        </w:r>
        <w:r w:rsidR="00F6704C" w:rsidDel="00867CBE">
          <w:delText>s</w:delText>
        </w:r>
        <w:r w:rsidR="000620A5" w:rsidDel="00867CBE">
          <w:delText xml:space="preserve"> a </w:delText>
        </w:r>
        <w:r w:rsidR="00981EBA" w:rsidDel="00867CBE">
          <w:delText xml:space="preserve">naming model such that there is at most one </w:delText>
        </w:r>
        <w:r w:rsidR="00981EBA" w:rsidDel="00867CBE">
          <w:rPr>
            <w:i/>
          </w:rPr>
          <w:delText>source</w:delText>
        </w:r>
        <w:r w:rsidR="00981EBA" w:rsidDel="00867CBE">
          <w:delText xml:space="preserve"> and at most one </w:delText>
        </w:r>
        <w:r w:rsidR="00981EBA" w:rsidDel="00867CBE">
          <w:rPr>
            <w:i/>
          </w:rPr>
          <w:delText>target</w:delText>
        </w:r>
        <w:r w:rsidR="00981EBA" w:rsidDel="00867CBE">
          <w:delText xml:space="preserve"> on any entity represented by an AMQP node, and therefore </w:delText>
        </w:r>
        <w:r w:rsidR="00DE5FE7" w:rsidDel="00867CBE">
          <w:delText xml:space="preserve">the container </w:delText>
        </w:r>
        <w:r w:rsidR="00981EBA" w:rsidDel="00867CBE">
          <w:delText>structure</w:delText>
        </w:r>
        <w:r w:rsidR="00DE5FE7" w:rsidDel="00867CBE">
          <w:delText>s</w:delText>
        </w:r>
        <w:r w:rsidR="00981EBA" w:rsidDel="00867CBE">
          <w:delText xml:space="preserve"> its addressing topology by node names. </w:delText>
        </w:r>
        <w:r w:rsidR="00DE5FE7" w:rsidDel="00867CBE">
          <w:delText>In rarer cases, a</w:delText>
        </w:r>
        <w:r w:rsidR="00981EBA" w:rsidDel="00867CBE">
          <w:delText xml:space="preserve"> container implementation might choose to </w:delText>
        </w:r>
        <w:r w:rsidR="00440CEA" w:rsidDel="00867CBE">
          <w:delText>explicitly name the termini of a node</w:delText>
        </w:r>
        <w:r w:rsidR="00182880" w:rsidDel="00867CBE">
          <w:delText>, with a single node therefore</w:delText>
        </w:r>
        <w:r w:rsidR="00EA30EB" w:rsidDel="00867CBE">
          <w:delText xml:space="preserve"> being referenced by different names, one for each terminus. </w:delText>
        </w:r>
      </w:del>
    </w:p>
    <w:p w14:paraId="2083C8F8" w14:textId="77777777" w:rsidR="00027A42" w:rsidRDefault="00981EBA">
      <w:pPr>
        <w:pStyle w:val="berschrift2"/>
        <w:numPr>
          <w:ilvl w:val="1"/>
          <w:numId w:val="1"/>
        </w:numPr>
      </w:pPr>
      <w:bookmarkStart w:id="42" w:name="_Toc536718413"/>
      <w:r>
        <w:t>Containers</w:t>
      </w:r>
      <w:bookmarkEnd w:id="42"/>
    </w:p>
    <w:p w14:paraId="7AC18498" w14:textId="6B31911A" w:rsidR="00027A42" w:rsidRDefault="00981EBA">
      <w:r>
        <w:t xml:space="preserve">AMQP containers are naming and management scopes for AMQP nodes. </w:t>
      </w:r>
    </w:p>
    <w:p w14:paraId="6D08A564" w14:textId="679873C6" w:rsidR="00027A42" w:rsidRDefault="00981EBA">
      <w:r>
        <w:t>A container might be a single process on a single machine, but it might also be a distributed system spanning many processes and machines and us</w:t>
      </w:r>
      <w:r w:rsidR="00611CD8">
        <w:t>ing</w:t>
      </w:r>
      <w:r>
        <w:t xml:space="preserve"> private means to present the container as one towards external parties.</w:t>
      </w:r>
    </w:p>
    <w:p w14:paraId="7FBDD600" w14:textId="5E9E7155" w:rsidR="00027A42" w:rsidRDefault="00981EBA">
      <w:r>
        <w:t>AMQP</w:t>
      </w:r>
      <w:r>
        <w:rPr>
          <w:i/>
        </w:rPr>
        <w:t xml:space="preserve"> connections</w:t>
      </w:r>
      <w:r>
        <w:t xml:space="preserve"> and </w:t>
      </w:r>
      <w:r>
        <w:rPr>
          <w:i/>
        </w:rPr>
        <w:t>sessions</w:t>
      </w:r>
      <w:r>
        <w:t xml:space="preserve"> exist to establish communication paths for AMQP </w:t>
      </w:r>
      <w:r>
        <w:rPr>
          <w:i/>
        </w:rPr>
        <w:t>links</w:t>
      </w:r>
      <w:r>
        <w:t xml:space="preserve"> across an underlying transport network</w:t>
      </w:r>
      <w:r w:rsidR="00D405C1">
        <w:t xml:space="preserve"> and between containers.</w:t>
      </w:r>
    </w:p>
    <w:p w14:paraId="30C7B4C3" w14:textId="598F0B50" w:rsidR="00027A42" w:rsidRDefault="00981EBA">
      <w:r>
        <w:t xml:space="preserve">The core AMQP specification defines a binding of the AMQP connection layer to </w:t>
      </w:r>
      <w:del w:id="43" w:author="Clemens Vasters" w:date="2019-05-14T16:24:00Z">
        <w:r w:rsidDel="00936ED3">
          <w:delText xml:space="preserve">the </w:delText>
        </w:r>
      </w:del>
      <w:r>
        <w:t>TCP</w:t>
      </w:r>
      <w:del w:id="44" w:author="Clemens Vasters" w:date="2019-05-14T16:24:00Z">
        <w:r w:rsidDel="00936ED3">
          <w:delText xml:space="preserve"> stream transport protocol</w:delText>
        </w:r>
      </w:del>
      <w:r>
        <w:t>, optionally with overlaid TLS. The AMQP Web Socket Binding specification defines a binding to the Web Socket protocol, which allows for network endpoint sharing with HTTPS.</w:t>
      </w:r>
    </w:p>
    <w:p w14:paraId="5A3F82F5" w14:textId="77777777" w:rsidR="00027A42" w:rsidRDefault="00981EBA">
      <w:r>
        <w:t>An AMQP container MAY be concurrently reachable via multiple, different underlying transport network endpoints and using different protocol bindings. Especially, an AMQP container MAY be reachable via different transport network endpoints that are each bound to networks which are otherwise unrelated.</w:t>
      </w:r>
    </w:p>
    <w:p w14:paraId="1599244E" w14:textId="58F2C284" w:rsidR="00027A42" w:rsidRDefault="00981EBA">
      <w:r>
        <w:t xml:space="preserve">This specification mandates that each container MUST use an AMQP network-unique </w:t>
      </w:r>
      <w:r>
        <w:rPr>
          <w:i/>
        </w:rPr>
        <w:t>container-id</w:t>
      </w:r>
      <w:r>
        <w:t xml:space="preserve"> to identify itself during connection establishment in the open performative.</w:t>
      </w:r>
    </w:p>
    <w:p w14:paraId="2F128AC5" w14:textId="77777777" w:rsidR="00027A42" w:rsidRDefault="00981EBA">
      <w:pPr>
        <w:pStyle w:val="berschrift2"/>
        <w:numPr>
          <w:ilvl w:val="1"/>
          <w:numId w:val="1"/>
        </w:numPr>
      </w:pPr>
      <w:bookmarkStart w:id="45" w:name="_Toc536718414"/>
      <w:r>
        <w:t>Scopes</w:t>
      </w:r>
      <w:bookmarkEnd w:id="45"/>
    </w:p>
    <w:p w14:paraId="164BA946" w14:textId="77777777" w:rsidR="00F2788F" w:rsidRDefault="00981EBA">
      <w:r>
        <w:t xml:space="preserve">AMQP </w:t>
      </w:r>
      <w:r>
        <w:rPr>
          <w:i/>
        </w:rPr>
        <w:t>nodes</w:t>
      </w:r>
      <w:r>
        <w:t xml:space="preserve"> and </w:t>
      </w:r>
      <w:r>
        <w:rPr>
          <w:i/>
        </w:rPr>
        <w:t>containers</w:t>
      </w:r>
      <w:r>
        <w:t xml:space="preserve"> are introduced in the core AMQP specification. This specification introduces a further addressing concept: Scopes. </w:t>
      </w:r>
    </w:p>
    <w:p w14:paraId="75627783" w14:textId="15F11B2D" w:rsidR="00027A42" w:rsidRDefault="00981EBA">
      <w:r>
        <w:t>A scope is an addressing abstraction at the level of AMQP containers that either describes where a message or link originates from</w:t>
      </w:r>
      <w:r w:rsidR="001D5E65">
        <w:t>,</w:t>
      </w:r>
      <w:r>
        <w:t xml:space="preserve"> or where a message or link is destined to go. Scopes MAY form hierarchies and the MAY map to one or multiple containers. </w:t>
      </w:r>
    </w:p>
    <w:p w14:paraId="1B811465" w14:textId="40226D01" w:rsidR="00B4258B" w:rsidRDefault="00981EBA">
      <w:r>
        <w:t xml:space="preserve">A </w:t>
      </w:r>
      <w:r>
        <w:rPr>
          <w:i/>
        </w:rPr>
        <w:t>scope identifier</w:t>
      </w:r>
      <w:r>
        <w:t xml:space="preserve"> </w:t>
      </w:r>
      <w:r w:rsidR="00E8447D">
        <w:t>is a structured name that represents a logical routing target or source</w:t>
      </w:r>
      <w:r w:rsidR="00410F47">
        <w:t xml:space="preserve">, meant to be used for </w:t>
      </w:r>
      <w:r w:rsidR="00754280">
        <w:t>identifying destinations for</w:t>
      </w:r>
      <w:r w:rsidR="00410F47">
        <w:t xml:space="preserve"> messages or links across AMQP container boundaries, potentially with one or more containers and their nodes acting as routing intermediaries</w:t>
      </w:r>
      <w:r w:rsidR="00E8447D">
        <w:t xml:space="preserve">. The term </w:t>
      </w:r>
      <w:r w:rsidR="00E8447D">
        <w:rPr>
          <w:i/>
        </w:rPr>
        <w:t>scope</w:t>
      </w:r>
      <w:r w:rsidR="00E8447D">
        <w:t xml:space="preserve"> reflects that the addressed realm has further internal structure (nodes). </w:t>
      </w:r>
    </w:p>
    <w:p w14:paraId="2A6E93D4" w14:textId="4FF133A7" w:rsidR="00027A42" w:rsidRDefault="006277A8">
      <w:r>
        <w:rPr>
          <w:i/>
        </w:rPr>
        <w:t>S</w:t>
      </w:r>
      <w:r w:rsidR="00981EBA">
        <w:rPr>
          <w:i/>
        </w:rPr>
        <w:t>cope identifiers</w:t>
      </w:r>
      <w:r w:rsidR="00981EBA">
        <w:t xml:space="preserve"> follow DNS naming conventions, but they do not have to be registered in DNS and they don’t have an associated IP address. They are just names describing logical realms in a system, and the DNS-like structure helps expressing hierarchical relationships. </w:t>
      </w:r>
    </w:p>
    <w:p w14:paraId="6F2A02DB" w14:textId="77777777" w:rsidR="00027A42" w:rsidRDefault="00981EBA">
      <w:r>
        <w:t>For example, scope identifiers MAY be any of the following:</w:t>
      </w:r>
    </w:p>
    <w:p w14:paraId="39BC7967" w14:textId="73576601" w:rsidR="00027A42" w:rsidRDefault="00981EBA">
      <w:pPr>
        <w:numPr>
          <w:ilvl w:val="0"/>
          <w:numId w:val="14"/>
        </w:numPr>
      </w:pPr>
      <w:r>
        <w:t>Arbitrary names for use in a private network with its own naming conventions</w:t>
      </w:r>
    </w:p>
    <w:p w14:paraId="0E8A495A" w14:textId="77777777" w:rsidR="00027A42" w:rsidRDefault="00981EBA">
      <w:pPr>
        <w:numPr>
          <w:ilvl w:val="0"/>
          <w:numId w:val="14"/>
        </w:numPr>
      </w:pPr>
      <w:r>
        <w:t>UUID-based names</w:t>
      </w:r>
    </w:p>
    <w:p w14:paraId="6A2CA882" w14:textId="3EDE8191" w:rsidR="00027A42" w:rsidRDefault="00981EBA">
      <w:pPr>
        <w:numPr>
          <w:ilvl w:val="0"/>
          <w:numId w:val="14"/>
        </w:numPr>
      </w:pPr>
      <w:r>
        <w:t>Subdomain-names of a registered DNS domain to provide internet-unique naming. DNS scope names do not need to have any IP addresses registered.</w:t>
      </w:r>
    </w:p>
    <w:p w14:paraId="5BFB43E1" w14:textId="135D8649" w:rsidR="00312917" w:rsidRDefault="00312917">
      <w:r>
        <w:rPr>
          <w:i/>
        </w:rPr>
        <w:t>Scope expressions</w:t>
      </w:r>
      <w:r>
        <w:t xml:space="preserve"> are matching conditions that can be evaluated against </w:t>
      </w:r>
      <w:r w:rsidRPr="005F719D">
        <w:rPr>
          <w:i/>
        </w:rPr>
        <w:t>scope identifiers</w:t>
      </w:r>
      <w:r>
        <w:t xml:space="preserve"> for routing or filtering. Instead of having to handle container-ids for all potential routing targets, routing intermediaries can evaluate </w:t>
      </w:r>
      <w:r>
        <w:rPr>
          <w:i/>
        </w:rPr>
        <w:t>scope expressions</w:t>
      </w:r>
      <w:r>
        <w:t xml:space="preserve"> to determine which container to direct the message to.</w:t>
      </w:r>
    </w:p>
    <w:p w14:paraId="700860E5" w14:textId="77777777" w:rsidR="00027A42" w:rsidRDefault="00981EBA">
      <w:pPr>
        <w:pStyle w:val="berschrift2"/>
        <w:numPr>
          <w:ilvl w:val="1"/>
          <w:numId w:val="1"/>
        </w:numPr>
      </w:pPr>
      <w:bookmarkStart w:id="46" w:name="_Toc536718415"/>
      <w:r>
        <w:lastRenderedPageBreak/>
        <w:t>Relationship between Scope and Container Identifiers</w:t>
      </w:r>
      <w:bookmarkEnd w:id="46"/>
    </w:p>
    <w:p w14:paraId="0C7A3332" w14:textId="7E881085" w:rsidR="00027A42" w:rsidRDefault="00D53252">
      <w:r>
        <w:t xml:space="preserve">While the identifier of a container MUST be unique and stable within an AMQP network, scopes </w:t>
      </w:r>
      <w:r w:rsidR="00981EBA">
        <w:t xml:space="preserve">and </w:t>
      </w:r>
      <w:r>
        <w:t xml:space="preserve">containers </w:t>
      </w:r>
      <w:r w:rsidR="00981EBA">
        <w:t xml:space="preserve">have a many-to-many relationship. Many containers can belong to one scope, a single container can belong to many scopes. </w:t>
      </w:r>
    </w:p>
    <w:p w14:paraId="470ABE56" w14:textId="1640A3CB" w:rsidR="00027A42" w:rsidRDefault="00981EBA">
      <w:r>
        <w:t xml:space="preserve">If a message is sent to an address with a </w:t>
      </w:r>
      <w:r w:rsidR="00032577">
        <w:t>scope,</w:t>
      </w:r>
      <w:r>
        <w:t xml:space="preserve"> then the AMQP network MUST deliver that message to a container in that scope. If an address does not have a </w:t>
      </w:r>
      <w:r w:rsidR="00032577">
        <w:t>scope,</w:t>
      </w:r>
      <w:r>
        <w:t xml:space="preserve"> then it MAY be handled by immediately connected container or MAY be forwarded to any other container.</w:t>
      </w:r>
    </w:p>
    <w:p w14:paraId="3AD40955" w14:textId="39DE34E1" w:rsidR="00027A42" w:rsidRDefault="00981EBA">
      <w:r>
        <w:t xml:space="preserve">How </w:t>
      </w:r>
      <w:r w:rsidR="00C1630D">
        <w:t xml:space="preserve">an AMQP </w:t>
      </w:r>
      <w:r>
        <w:t xml:space="preserve">network maps scope names to container names, or determines membership of a scope, is </w:t>
      </w:r>
      <w:r w:rsidR="00CC10AA">
        <w:t>not defined by</w:t>
      </w:r>
      <w:r>
        <w:t xml:space="preserve"> this specification.</w:t>
      </w:r>
    </w:p>
    <w:p w14:paraId="7376C637" w14:textId="1C9F7A86" w:rsidR="00027A42" w:rsidRDefault="00981EBA">
      <w:r>
        <w:t>In the core AMQP specification, the container identifier (container-id) is used for containers to identify themselves to the communicating peer in the OPEN performative that is exchanged during connection establishment</w:t>
      </w:r>
      <w:r w:rsidR="0083013F">
        <w:t>, but it is</w:t>
      </w:r>
      <w:r>
        <w:t xml:space="preserve"> never used to locate the container.</w:t>
      </w:r>
    </w:p>
    <w:p w14:paraId="2E9F0FA3" w14:textId="2D2C37E7" w:rsidR="00027A42" w:rsidRDefault="00F055CD">
      <w:r>
        <w:t>T</w:t>
      </w:r>
      <w:r w:rsidR="00EF19A1">
        <w:t xml:space="preserve">he </w:t>
      </w:r>
      <w:r w:rsidR="00981EBA">
        <w:rPr>
          <w:i/>
        </w:rPr>
        <w:t>scope</w:t>
      </w:r>
      <w:r w:rsidR="00981EBA">
        <w:t xml:space="preserve"> </w:t>
      </w:r>
      <w:r w:rsidR="00981EBA">
        <w:rPr>
          <w:i/>
        </w:rPr>
        <w:t>identifier</w:t>
      </w:r>
      <w:r w:rsidR="00981EBA">
        <w:t xml:space="preserve"> introduced in this specification is meant to facilitate locating containers, but it does not define or constrain specific methods by which the container is located. </w:t>
      </w:r>
    </w:p>
    <w:p w14:paraId="2727AA2C" w14:textId="77777777" w:rsidR="00027A42" w:rsidRDefault="00027A42"/>
    <w:p w14:paraId="37B8182D" w14:textId="77777777" w:rsidR="00027A42" w:rsidRDefault="00981EBA">
      <w:pPr>
        <w:rPr>
          <w:b/>
        </w:rPr>
      </w:pPr>
      <w:r>
        <w:rPr>
          <w:b/>
        </w:rPr>
        <w:t>Non-normative example:</w:t>
      </w:r>
    </w:p>
    <w:p w14:paraId="2C84470C" w14:textId="2049BED9" w:rsidR="00027A42" w:rsidRDefault="00981EBA">
      <w:r>
        <w:t xml:space="preserve">Consider a lookup table inside of a container acting as a sender that pairs </w:t>
      </w:r>
      <w:r>
        <w:rPr>
          <w:i/>
        </w:rPr>
        <w:t>scope expressions</w:t>
      </w:r>
      <w:r>
        <w:t xml:space="preserve"> with AMQP URIs</w:t>
      </w:r>
      <w:r w:rsidR="00113942">
        <w:t>, each</w:t>
      </w:r>
      <w:r>
        <w:t xml:space="preserve"> identifying </w:t>
      </w:r>
      <w:r w:rsidR="001E4362">
        <w:t xml:space="preserve">a </w:t>
      </w:r>
      <w:r>
        <w:t>peer container handling further routing</w:t>
      </w:r>
      <w:r w:rsidR="002A1D0F">
        <w:t xml:space="preserve">. The </w:t>
      </w:r>
      <w:r w:rsidR="00FE74ED">
        <w:t>“T</w:t>
      </w:r>
      <w:r w:rsidR="00204BD4">
        <w:t>arget URI</w:t>
      </w:r>
      <w:r w:rsidR="00FE74ED">
        <w:t>”</w:t>
      </w:r>
      <w:r w:rsidR="00EA7079">
        <w:t xml:space="preserve"> column</w:t>
      </w:r>
      <w:r w:rsidR="00204BD4">
        <w:t xml:space="preserve"> use</w:t>
      </w:r>
      <w:r w:rsidR="00EA7079">
        <w:t>s</w:t>
      </w:r>
      <w:r w:rsidR="00204BD4">
        <w:t xml:space="preserve"> the AMQP URI format defined in section </w:t>
      </w:r>
      <w:r w:rsidR="00204BD4">
        <w:fldChar w:fldCharType="begin"/>
      </w:r>
      <w:r w:rsidR="00204BD4">
        <w:instrText xml:space="preserve"> REF _Ref536718433 \r \h </w:instrText>
      </w:r>
      <w:r w:rsidR="00204BD4">
        <w:fldChar w:fldCharType="separate"/>
      </w:r>
      <w:r w:rsidR="00204BD4">
        <w:t>4</w:t>
      </w:r>
      <w:r w:rsidR="00204BD4">
        <w:fldChar w:fldCharType="end"/>
      </w:r>
      <w:r w:rsidR="00FE74ED">
        <w:t>.</w:t>
      </w:r>
    </w:p>
    <w:p w14:paraId="69A662E3" w14:textId="77777777" w:rsidR="00027A42" w:rsidRDefault="00027A42"/>
    <w:tbl>
      <w:tblPr>
        <w:tblStyle w:val="Tabellenraster"/>
        <w:tblW w:w="9349" w:type="dxa"/>
        <w:tblLook w:val="04A0" w:firstRow="1" w:lastRow="0" w:firstColumn="1" w:lastColumn="0" w:noHBand="0" w:noVBand="1"/>
      </w:tblPr>
      <w:tblGrid>
        <w:gridCol w:w="4676"/>
        <w:gridCol w:w="4673"/>
      </w:tblGrid>
      <w:tr w:rsidR="00027A42" w14:paraId="29F672DF" w14:textId="77777777" w:rsidTr="0028521D">
        <w:tc>
          <w:tcPr>
            <w:tcW w:w="4675" w:type="dxa"/>
          </w:tcPr>
          <w:p w14:paraId="2F2C7BE7" w14:textId="77777777" w:rsidR="00027A42" w:rsidRDefault="00981EBA">
            <w:pPr>
              <w:rPr>
                <w:b/>
              </w:rPr>
            </w:pPr>
            <w:r>
              <w:rPr>
                <w:b/>
              </w:rPr>
              <w:t>Scope expression</w:t>
            </w:r>
          </w:p>
        </w:tc>
        <w:tc>
          <w:tcPr>
            <w:tcW w:w="4673" w:type="dxa"/>
          </w:tcPr>
          <w:p w14:paraId="589A13CD" w14:textId="77777777" w:rsidR="00027A42" w:rsidRDefault="00981EBA">
            <w:pPr>
              <w:rPr>
                <w:b/>
              </w:rPr>
            </w:pPr>
            <w:r>
              <w:rPr>
                <w:b/>
              </w:rPr>
              <w:t>Target URI</w:t>
            </w:r>
          </w:p>
        </w:tc>
      </w:tr>
      <w:tr w:rsidR="00027A42" w14:paraId="581128CC" w14:textId="77777777" w:rsidTr="0028521D">
        <w:tc>
          <w:tcPr>
            <w:tcW w:w="4675" w:type="dxa"/>
          </w:tcPr>
          <w:p w14:paraId="6EA18EDB" w14:textId="77777777" w:rsidR="00027A42" w:rsidRDefault="00981EBA">
            <w:pPr>
              <w:rPr>
                <w:b/>
              </w:rPr>
            </w:pPr>
            <w:r>
              <w:rPr>
                <w:b/>
              </w:rPr>
              <w:t>singapore.southeast-asia.amqp.org</w:t>
            </w:r>
          </w:p>
        </w:tc>
        <w:tc>
          <w:tcPr>
            <w:tcW w:w="4673" w:type="dxa"/>
          </w:tcPr>
          <w:p w14:paraId="46F24A17" w14:textId="77777777" w:rsidR="00027A42" w:rsidRDefault="00981EBA">
            <w:r>
              <w:t>amqps://sea-2.example.com/</w:t>
            </w:r>
          </w:p>
        </w:tc>
      </w:tr>
      <w:tr w:rsidR="00027A42" w14:paraId="7859A3F9" w14:textId="77777777" w:rsidTr="0028521D">
        <w:tc>
          <w:tcPr>
            <w:tcW w:w="4675" w:type="dxa"/>
          </w:tcPr>
          <w:p w14:paraId="25570F26" w14:textId="77777777" w:rsidR="00027A42" w:rsidRDefault="00981EBA">
            <w:pPr>
              <w:rPr>
                <w:b/>
              </w:rPr>
            </w:pPr>
            <w:r>
              <w:rPr>
                <w:b/>
              </w:rPr>
              <w:t>*.southeast-asia.amqp.org</w:t>
            </w:r>
          </w:p>
        </w:tc>
        <w:tc>
          <w:tcPr>
            <w:tcW w:w="4673" w:type="dxa"/>
          </w:tcPr>
          <w:p w14:paraId="17ECF402" w14:textId="77777777" w:rsidR="00027A42" w:rsidRDefault="00981EBA">
            <w:r>
              <w:t>amqps://sea-1.example.com/queue1</w:t>
            </w:r>
          </w:p>
        </w:tc>
      </w:tr>
      <w:tr w:rsidR="00027A42" w14:paraId="752FFFE0" w14:textId="77777777" w:rsidTr="0028521D">
        <w:tc>
          <w:tcPr>
            <w:tcW w:w="4675" w:type="dxa"/>
          </w:tcPr>
          <w:p w14:paraId="21F490F4" w14:textId="77777777" w:rsidR="00027A42" w:rsidRDefault="00981EBA">
            <w:pPr>
              <w:rPr>
                <w:b/>
              </w:rPr>
            </w:pPr>
            <w:r>
              <w:rPr>
                <w:b/>
              </w:rPr>
              <w:t>west-europe.amqp.org</w:t>
            </w:r>
          </w:p>
        </w:tc>
        <w:tc>
          <w:tcPr>
            <w:tcW w:w="4673" w:type="dxa"/>
          </w:tcPr>
          <w:p w14:paraId="3E69A01B" w14:textId="77777777" w:rsidR="00027A42" w:rsidRDefault="00981EBA">
            <w:r>
              <w:t>amqps://weu-1.example.com/(europe.amqp.org)/</w:t>
            </w:r>
          </w:p>
        </w:tc>
      </w:tr>
      <w:tr w:rsidR="00027A42" w14:paraId="1667C81A" w14:textId="77777777" w:rsidTr="0028521D">
        <w:tc>
          <w:tcPr>
            <w:tcW w:w="4675" w:type="dxa"/>
          </w:tcPr>
          <w:p w14:paraId="4D782CEF" w14:textId="77777777" w:rsidR="00027A42" w:rsidRDefault="00981EBA">
            <w:pPr>
              <w:rPr>
                <w:b/>
              </w:rPr>
            </w:pPr>
            <w:r>
              <w:rPr>
                <w:b/>
              </w:rPr>
              <w:t>*.amqp.org</w:t>
            </w:r>
          </w:p>
        </w:tc>
        <w:tc>
          <w:tcPr>
            <w:tcW w:w="4673" w:type="dxa"/>
          </w:tcPr>
          <w:p w14:paraId="1660B0B5" w14:textId="77777777" w:rsidR="00027A42" w:rsidRDefault="00981EBA">
            <w:r>
              <w:t>amqp:(world.example.com)</w:t>
            </w:r>
          </w:p>
        </w:tc>
      </w:tr>
    </w:tbl>
    <w:p w14:paraId="267457B3" w14:textId="77777777" w:rsidR="00027A42" w:rsidRDefault="00027A42"/>
    <w:p w14:paraId="58554817" w14:textId="02934F60" w:rsidR="00027A42" w:rsidRDefault="00981EBA">
      <w:r>
        <w:t xml:space="preserve">When the sending container needs to resolve a scope identifier, for example by encountering it in </w:t>
      </w:r>
      <w:r w:rsidR="00194BD9">
        <w:t xml:space="preserve">an AMQP URI either in </w:t>
      </w:r>
      <w:r>
        <w:t xml:space="preserve">a link target address or inside the </w:t>
      </w:r>
      <w:r>
        <w:rPr>
          <w:i/>
        </w:rPr>
        <w:t>to</w:t>
      </w:r>
      <w:r>
        <w:t xml:space="preserve"> property of a message, it consults the lookup table for finding a </w:t>
      </w:r>
      <w:r>
        <w:rPr>
          <w:i/>
        </w:rPr>
        <w:t>scope expression</w:t>
      </w:r>
      <w:r>
        <w:t xml:space="preserve"> match, and the lookup yields a target URI if a match is found.</w:t>
      </w:r>
    </w:p>
    <w:p w14:paraId="5ABB80EE" w14:textId="0DEFD52A" w:rsidR="00027A42" w:rsidRDefault="00981EBA">
      <w:r>
        <w:t xml:space="preserve">The target URI is then used to determine the next routing activities. Those might involve connecting to the network endpoint indicated in the URI or </w:t>
      </w:r>
      <w:r w:rsidR="006215E4">
        <w:t xml:space="preserve">finding </w:t>
      </w:r>
      <w:r>
        <w:t>some private configuration information for creating such a connection. Scope and path information in the target URI might be used to further direct the message or link flow. The specifics of how that might occur ar</w:t>
      </w:r>
      <w:r w:rsidR="009957DD">
        <w:t xml:space="preserve">e not defined in </w:t>
      </w:r>
      <w:r>
        <w:t>this specification.</w:t>
      </w:r>
    </w:p>
    <w:p w14:paraId="664E1DD9" w14:textId="54252784" w:rsidR="00027A42" w:rsidRDefault="00981EBA">
      <w:r>
        <w:t xml:space="preserve">Whether the </w:t>
      </w:r>
      <w:r w:rsidR="006D1DDD">
        <w:t xml:space="preserve">identified </w:t>
      </w:r>
      <w:r>
        <w:t xml:space="preserve">target container is the ultimate </w:t>
      </w:r>
      <w:r w:rsidR="00AE577E">
        <w:t>destination,</w:t>
      </w:r>
      <w:r>
        <w:t xml:space="preserve"> or whether it</w:t>
      </w:r>
      <w:r w:rsidR="00D1194D">
        <w:t>s own configuration</w:t>
      </w:r>
      <w:r>
        <w:t xml:space="preserve"> </w:t>
      </w:r>
      <w:r w:rsidR="00D1194D">
        <w:t>instructs it to</w:t>
      </w:r>
      <w:r>
        <w:t xml:space="preserve"> route links or messages further onwards is a private concern of the target container. The sending container therefore </w:t>
      </w:r>
      <w:r w:rsidR="009869A5">
        <w:t>MUST NOT</w:t>
      </w:r>
      <w:r>
        <w:t xml:space="preserve"> </w:t>
      </w:r>
      <w:r w:rsidR="00BC5D5D">
        <w:t>make any assumptions about how</w:t>
      </w:r>
      <w:r w:rsidR="004C26A4">
        <w:t xml:space="preserve"> </w:t>
      </w:r>
      <w:r>
        <w:t xml:space="preserve">the </w:t>
      </w:r>
      <w:r>
        <w:rPr>
          <w:i/>
        </w:rPr>
        <w:t>container-id</w:t>
      </w:r>
      <w:r>
        <w:t xml:space="preserve"> received via the target container’s OPEN performative relates to the </w:t>
      </w:r>
      <w:r>
        <w:rPr>
          <w:i/>
        </w:rPr>
        <w:t>scope identifier</w:t>
      </w:r>
      <w:r>
        <w:t xml:space="preserve">. The only relevance of the </w:t>
      </w:r>
      <w:r>
        <w:rPr>
          <w:i/>
        </w:rPr>
        <w:t>container-id</w:t>
      </w:r>
      <w:r>
        <w:t xml:space="preserve"> is that for link recovery, the </w:t>
      </w:r>
      <w:r>
        <w:rPr>
          <w:i/>
        </w:rPr>
        <w:t>container-id</w:t>
      </w:r>
      <w:r>
        <w:t xml:space="preserve"> of a newly established recovery connection MUST match that of the prior connection, and the </w:t>
      </w:r>
      <w:r>
        <w:rPr>
          <w:i/>
        </w:rPr>
        <w:t>container-id</w:t>
      </w:r>
      <w:r>
        <w:t xml:space="preserve"> might also be handy as a lookup key for established connections.</w:t>
      </w:r>
    </w:p>
    <w:p w14:paraId="5DDC038B" w14:textId="1EBEF7CB" w:rsidR="00027A42" w:rsidRDefault="00981EBA">
      <w:r>
        <w:t xml:space="preserve">When the </w:t>
      </w:r>
      <w:r>
        <w:rPr>
          <w:i/>
        </w:rPr>
        <w:t>scope identifier</w:t>
      </w:r>
      <w:r>
        <w:t xml:space="preserve"> is absent from a fully qualified address expression or when it is empty, the address targets the “current” container, whereby the “current” container is where the address expression is being evaluated. For instance, </w:t>
      </w:r>
      <w:r w:rsidR="006E6234">
        <w:t>f</w:t>
      </w:r>
      <w:r w:rsidR="00EA225A">
        <w:t>or a link sending messages from container A to container B, the source address is considered relative to A, and the target address is relative to B</w:t>
      </w:r>
      <w:r w:rsidR="005B1507">
        <w:t>.</w:t>
      </w:r>
    </w:p>
    <w:p w14:paraId="461FAD63" w14:textId="77777777" w:rsidR="00027A42" w:rsidRDefault="00027A42"/>
    <w:p w14:paraId="484B9B63" w14:textId="77777777" w:rsidR="00027A42" w:rsidRDefault="00981EBA">
      <w:r>
        <w:lastRenderedPageBreak/>
        <w:br w:type="page"/>
      </w:r>
    </w:p>
    <w:p w14:paraId="1794F870" w14:textId="77777777" w:rsidR="00027A42" w:rsidRDefault="00981EBA">
      <w:pPr>
        <w:pStyle w:val="berschrift1"/>
        <w:numPr>
          <w:ilvl w:val="0"/>
          <w:numId w:val="1"/>
        </w:numPr>
      </w:pPr>
      <w:bookmarkStart w:id="47" w:name="_Toc536718416"/>
      <w:bookmarkStart w:id="48" w:name="_Ref13040321"/>
      <w:r>
        <w:lastRenderedPageBreak/>
        <w:t>Addressing Elements</w:t>
      </w:r>
      <w:bookmarkEnd w:id="47"/>
      <w:bookmarkEnd w:id="48"/>
    </w:p>
    <w:p w14:paraId="48921F71" w14:textId="77777777" w:rsidR="00F92593" w:rsidRDefault="00981EBA">
      <w:r>
        <w:t xml:space="preserve">AMQP addresses are used </w:t>
      </w:r>
      <w:r w:rsidR="00E136E5">
        <w:t xml:space="preserve">for multiple </w:t>
      </w:r>
      <w:r w:rsidR="00F92593">
        <w:t>purposes:</w:t>
      </w:r>
    </w:p>
    <w:p w14:paraId="47269AE1" w14:textId="1F1F8E3E" w:rsidR="00F92593" w:rsidRDefault="00981EBA" w:rsidP="00F92593">
      <w:pPr>
        <w:pStyle w:val="Listenabsatz"/>
        <w:numPr>
          <w:ilvl w:val="0"/>
          <w:numId w:val="22"/>
        </w:numPr>
      </w:pPr>
      <w:r>
        <w:t xml:space="preserve">establish IP network connections between containers </w:t>
      </w:r>
    </w:p>
    <w:p w14:paraId="556D97F6" w14:textId="18A09700" w:rsidR="00F92593" w:rsidRDefault="00981EBA" w:rsidP="00F92593">
      <w:pPr>
        <w:pStyle w:val="Listenabsatz"/>
        <w:numPr>
          <w:ilvl w:val="0"/>
          <w:numId w:val="22"/>
        </w:numPr>
      </w:pPr>
      <w:r>
        <w:t>establish links between nodes within the same container or across different containers</w:t>
      </w:r>
    </w:p>
    <w:p w14:paraId="490BA180" w14:textId="44DCA7B6" w:rsidR="00027A42" w:rsidRDefault="00981EBA" w:rsidP="0028521D">
      <w:pPr>
        <w:pStyle w:val="Listenabsatz"/>
        <w:numPr>
          <w:ilvl w:val="0"/>
          <w:numId w:val="22"/>
        </w:numPr>
      </w:pPr>
      <w:r>
        <w:t xml:space="preserve">route messages inside or across containers based on their addressing </w:t>
      </w:r>
      <w:r w:rsidR="00EF101E">
        <w:t>metadata</w:t>
      </w:r>
    </w:p>
    <w:p w14:paraId="5E3F89E8" w14:textId="601AC975" w:rsidR="00027A42" w:rsidRDefault="00905744">
      <w:r>
        <w:t xml:space="preserve">To help with these tasks, an </w:t>
      </w:r>
      <w:r w:rsidR="00981EBA">
        <w:t>address needs to be able to hold the following information:</w:t>
      </w:r>
    </w:p>
    <w:p w14:paraId="469A8463" w14:textId="77777777" w:rsidR="00027A42" w:rsidRDefault="00981EBA">
      <w:pPr>
        <w:widowControl/>
        <w:numPr>
          <w:ilvl w:val="0"/>
          <w:numId w:val="8"/>
        </w:numPr>
        <w:spacing w:after="0"/>
        <w:rPr>
          <w:color w:val="000000"/>
        </w:rPr>
      </w:pPr>
      <w:r>
        <w:rPr>
          <w:color w:val="000000"/>
        </w:rPr>
        <w:t xml:space="preserve">A protocol scheme to indicate how communication should be initiated when a network connection is required. </w:t>
      </w:r>
    </w:p>
    <w:p w14:paraId="30D5B484" w14:textId="77777777" w:rsidR="00027A42" w:rsidRDefault="00981EBA">
      <w:pPr>
        <w:widowControl/>
        <w:numPr>
          <w:ilvl w:val="0"/>
          <w:numId w:val="8"/>
        </w:numPr>
        <w:spacing w:before="0" w:after="0"/>
        <w:rPr>
          <w:color w:val="000000"/>
        </w:rPr>
      </w:pPr>
      <w:r>
        <w:rPr>
          <w:color w:val="000000"/>
        </w:rPr>
        <w:t>An “authority” that includes network endpoint information for establishing a connection.</w:t>
      </w:r>
    </w:p>
    <w:p w14:paraId="117AEAAC" w14:textId="7EAF6D42" w:rsidR="00027A42" w:rsidRDefault="00981EBA">
      <w:pPr>
        <w:widowControl/>
        <w:numPr>
          <w:ilvl w:val="0"/>
          <w:numId w:val="8"/>
        </w:numPr>
        <w:spacing w:before="0" w:after="0"/>
        <w:rPr>
          <w:color w:val="000000"/>
        </w:rPr>
      </w:pPr>
      <w:r>
        <w:rPr>
          <w:color w:val="000000"/>
        </w:rPr>
        <w:t xml:space="preserve">A scope identifier that indicates which logical AMQP network scope the message or link is directed towards. </w:t>
      </w:r>
    </w:p>
    <w:p w14:paraId="33897D3C" w14:textId="781DBE55" w:rsidR="00027A42" w:rsidRDefault="00981EBA">
      <w:pPr>
        <w:widowControl/>
        <w:numPr>
          <w:ilvl w:val="0"/>
          <w:numId w:val="8"/>
        </w:numPr>
        <w:spacing w:before="0" w:after="0"/>
        <w:rPr>
          <w:color w:val="000000"/>
        </w:rPr>
      </w:pPr>
      <w:r>
        <w:rPr>
          <w:color w:val="000000"/>
        </w:rPr>
        <w:t xml:space="preserve">A path expression that maps to a </w:t>
      </w:r>
      <w:r w:rsidR="00E251C5">
        <w:rPr>
          <w:color w:val="000000"/>
        </w:rPr>
        <w:t xml:space="preserve">node (or </w:t>
      </w:r>
      <w:r w:rsidR="005734EF">
        <w:rPr>
          <w:color w:val="000000"/>
        </w:rPr>
        <w:t xml:space="preserve">a node </w:t>
      </w:r>
      <w:r>
        <w:rPr>
          <w:color w:val="000000"/>
        </w:rPr>
        <w:t>terminus</w:t>
      </w:r>
      <w:r w:rsidR="00E251C5">
        <w:rPr>
          <w:color w:val="000000"/>
        </w:rPr>
        <w:t>)</w:t>
      </w:r>
      <w:r>
        <w:rPr>
          <w:color w:val="000000"/>
        </w:rPr>
        <w:t xml:space="preserve"> inside the target container. </w:t>
      </w:r>
    </w:p>
    <w:p w14:paraId="3C963BD7" w14:textId="77777777" w:rsidR="00027A42" w:rsidRDefault="00981EBA">
      <w:pPr>
        <w:widowControl/>
        <w:numPr>
          <w:ilvl w:val="0"/>
          <w:numId w:val="8"/>
        </w:numPr>
        <w:spacing w:before="0"/>
        <w:rPr>
          <w:color w:val="000000"/>
        </w:rPr>
      </w:pPr>
      <w:r>
        <w:rPr>
          <w:color w:val="000000"/>
        </w:rPr>
        <w:t>A set of application-defined parameters that allow embedding information in the URI that is required for establishing the desired communication path.</w:t>
      </w:r>
    </w:p>
    <w:p w14:paraId="6A828729" w14:textId="77777777" w:rsidR="00027A42" w:rsidRDefault="00981EBA">
      <w:pPr>
        <w:pStyle w:val="berschrift2"/>
        <w:numPr>
          <w:ilvl w:val="1"/>
          <w:numId w:val="1"/>
        </w:numPr>
      </w:pPr>
      <w:bookmarkStart w:id="49" w:name="_Toc536718417"/>
      <w:r>
        <w:t>Protocol Schemes</w:t>
      </w:r>
      <w:bookmarkEnd w:id="49"/>
    </w:p>
    <w:p w14:paraId="2C882ADA" w14:textId="2C9E8332" w:rsidR="00027A42" w:rsidRDefault="00981EBA">
      <w:r>
        <w:t xml:space="preserve">For the core AMQP transport, the defined schemes are </w:t>
      </w:r>
      <w:r>
        <w:rPr>
          <w:i/>
        </w:rPr>
        <w:t>amqp</w:t>
      </w:r>
      <w:r>
        <w:t xml:space="preserve"> for regular AMQP connections with in-band TLS upgrades, and </w:t>
      </w:r>
      <w:r>
        <w:rPr>
          <w:i/>
        </w:rPr>
        <w:t>amqps</w:t>
      </w:r>
      <w:r>
        <w:t xml:space="preserve"> for the alternate establishment connection mode that begins with TLS connection (Section 5.2.1) </w:t>
      </w:r>
      <w:hyperlink r:id="rId43" w:history="1">
        <w:r w:rsidRPr="00A4273C">
          <w:rPr>
            <w:rStyle w:val="Hyperlink"/>
          </w:rPr>
          <w:t>[AMQP]</w:t>
        </w:r>
      </w:hyperlink>
      <w:r>
        <w:t xml:space="preserve">.  </w:t>
      </w:r>
    </w:p>
    <w:p w14:paraId="7EE0C9CE" w14:textId="77777777" w:rsidR="00027A42" w:rsidRDefault="00981EBA">
      <w:r>
        <w:t>The default TCP port for the amqp scheme is 5672. The default TCP port for the amqps scheme is 5671.</w:t>
      </w:r>
    </w:p>
    <w:p w14:paraId="10AAD129" w14:textId="62294D04" w:rsidR="00027A42" w:rsidRDefault="00981EBA">
      <w:r>
        <w:t xml:space="preserve">AMQP WebSocket Binding </w:t>
      </w:r>
      <w:hyperlink r:id="rId44" w:history="1">
        <w:r w:rsidRPr="00FB4DEB">
          <w:rPr>
            <w:rStyle w:val="Hyperlink"/>
          </w:rPr>
          <w:t>[AMQPWS]</w:t>
        </w:r>
      </w:hyperlink>
      <w:r>
        <w:t xml:space="preserve"> endpoints MUST </w:t>
      </w:r>
      <w:del w:id="50" w:author="Clemens Vasters" w:date="2019-11-15T14:23:00Z">
        <w:r w:rsidDel="009C7B4F">
          <w:delText xml:space="preserve">either </w:delText>
        </w:r>
      </w:del>
      <w:r>
        <w:t xml:space="preserve">be described with the standard </w:t>
      </w:r>
      <w:r>
        <w:rPr>
          <w:i/>
        </w:rPr>
        <w:t>ws</w:t>
      </w:r>
      <w:r>
        <w:t xml:space="preserve"> (non-secure) or </w:t>
      </w:r>
      <w:r>
        <w:rPr>
          <w:i/>
        </w:rPr>
        <w:t>wss</w:t>
      </w:r>
      <w:r>
        <w:t xml:space="preserve"> (</w:t>
      </w:r>
      <w:r>
        <w:rPr>
          <w:i/>
        </w:rPr>
        <w:t>secure, TLS</w:t>
      </w:r>
      <w:r>
        <w:t xml:space="preserve">) WebSocket schemes. </w:t>
      </w:r>
    </w:p>
    <w:p w14:paraId="0426C5F9" w14:textId="77777777" w:rsidR="00027A42" w:rsidRDefault="00981EBA">
      <w:pPr>
        <w:widowControl/>
        <w:ind w:left="360" w:hanging="360"/>
        <w:rPr>
          <w:color w:val="000000"/>
        </w:rPr>
      </w:pPr>
      <w:r>
        <w:rPr>
          <w:color w:val="000000"/>
        </w:rPr>
        <w:t xml:space="preserve">The default TCP port for the </w:t>
      </w:r>
      <w:r>
        <w:rPr>
          <w:i/>
          <w:color w:val="000000"/>
        </w:rPr>
        <w:t xml:space="preserve">ws </w:t>
      </w:r>
      <w:r>
        <w:rPr>
          <w:color w:val="000000"/>
        </w:rPr>
        <w:t xml:space="preserve">scheme is 80. The default TCP port for the </w:t>
      </w:r>
      <w:r>
        <w:rPr>
          <w:i/>
          <w:color w:val="000000"/>
        </w:rPr>
        <w:t>wss</w:t>
      </w:r>
      <w:r>
        <w:rPr>
          <w:color w:val="000000"/>
        </w:rPr>
        <w:t xml:space="preserve"> scheme is 443.</w:t>
      </w:r>
    </w:p>
    <w:p w14:paraId="5E859E26" w14:textId="77777777" w:rsidR="00027A42" w:rsidRDefault="00981EBA">
      <w:r>
        <w:t xml:space="preserve">For WebSockets, the client will subsequently rely on the </w:t>
      </w:r>
      <w:r>
        <w:rPr>
          <w:i/>
        </w:rPr>
        <w:t>amqp</w:t>
      </w:r>
      <w:r>
        <w:t xml:space="preserve"> WebSocket subprotocol negotiation for discovering whether the endpoint does indeed support AMQP 1.0.</w:t>
      </w:r>
    </w:p>
    <w:p w14:paraId="4710F697" w14:textId="2AFF826D" w:rsidR="00027A42" w:rsidRDefault="00981EBA">
      <w:pPr>
        <w:rPr>
          <w:b/>
        </w:rPr>
      </w:pPr>
      <w:r>
        <w:t xml:space="preserve">The </w:t>
      </w:r>
      <w:r>
        <w:rPr>
          <w:i/>
        </w:rPr>
        <w:t>scope</w:t>
      </w:r>
      <w:r>
        <w:t xml:space="preserve"> scheme is a network</w:t>
      </w:r>
      <w:r w:rsidR="00027C08">
        <w:t>-</w:t>
      </w:r>
      <w:r>
        <w:t xml:space="preserve"> and transport</w:t>
      </w:r>
      <w:r w:rsidR="00027C08">
        <w:t>-</w:t>
      </w:r>
      <w:r>
        <w:t xml:space="preserve">protocol independent scheme for URIs that only carry </w:t>
      </w:r>
      <w:r>
        <w:rPr>
          <w:i/>
        </w:rPr>
        <w:t>scope</w:t>
      </w:r>
      <w:r>
        <w:t xml:space="preserve"> and </w:t>
      </w:r>
      <w:r>
        <w:rPr>
          <w:i/>
        </w:rPr>
        <w:t>path</w:t>
      </w:r>
      <w:r>
        <w:t xml:space="preserve"> information. While this specification defines the </w:t>
      </w:r>
      <w:r>
        <w:rPr>
          <w:i/>
        </w:rPr>
        <w:t>scope</w:t>
      </w:r>
      <w:r>
        <w:t xml:space="preserve"> scheme and its syntax, </w:t>
      </w:r>
      <w:r>
        <w:rPr>
          <w:i/>
        </w:rPr>
        <w:t>scope</w:t>
      </w:r>
      <w:r>
        <w:t xml:space="preserve"> URIs and the supporting abstract address model can also be used with overlay networks that are not AMQP based or that use a mix of AMQP and other protocols.</w:t>
      </w:r>
    </w:p>
    <w:p w14:paraId="70D0D013" w14:textId="3C095264" w:rsidR="00027A42" w:rsidRDefault="00981EBA">
      <w:pPr>
        <w:pStyle w:val="berschrift2"/>
        <w:numPr>
          <w:ilvl w:val="1"/>
          <w:numId w:val="1"/>
        </w:numPr>
      </w:pPr>
      <w:bookmarkStart w:id="51" w:name="_Toc536718418"/>
      <w:r>
        <w:t>Network Endpoint</w:t>
      </w:r>
      <w:bookmarkEnd w:id="51"/>
      <w:r>
        <w:t xml:space="preserve"> </w:t>
      </w:r>
    </w:p>
    <w:p w14:paraId="15CB6536" w14:textId="12124F0D" w:rsidR="00027A42" w:rsidRDefault="00981EBA">
      <w:r>
        <w:t>While AMQP’s addressing model is primarily a high-level abstraction for overlay networks, external clients outside of such an overlay network must be able to find an entry point (“on-ramp”) into such an overlay network</w:t>
      </w:r>
      <w:r w:rsidR="00D23088">
        <w:t>,</w:t>
      </w:r>
      <w:r>
        <w:t xml:space="preserve"> and the overlay network parties need to be able to locate eachother on the underlying network as well. Therefore, some address expressions need to carry both logical addressing information as well as network endpoint addressing information. </w:t>
      </w:r>
    </w:p>
    <w:p w14:paraId="36F68948" w14:textId="77777777" w:rsidR="00027A42" w:rsidRDefault="00981EBA">
      <w:r>
        <w:t>For the current AMQP transport bindings, the network endpoint will generally be an IP network address or an IP address resolvable hostname along with a TCP port number. The network endpoint’s port number is only required if it deviates from the protocol scheme’s default. For uses of AMQP with non-IP transports, the conformance rules spelled out here are equivalently applicable.</w:t>
      </w:r>
    </w:p>
    <w:p w14:paraId="2AFD5FA1" w14:textId="69029DFF" w:rsidR="00027A42" w:rsidRDefault="00981EBA">
      <w:r>
        <w:t xml:space="preserve">The IP network endpoint identifies the “on-ramp” into an AMQP network; it helps an otherwise external party (typically referred to as “client”) to establish a connection to a container that is part of said AMQP network. </w:t>
      </w:r>
    </w:p>
    <w:p w14:paraId="247436ED" w14:textId="6A0E3F87" w:rsidR="00A72C10" w:rsidRDefault="00A72C10">
      <w:r>
        <w:t xml:space="preserve">The network endpoint information is formally called “authority” in </w:t>
      </w:r>
      <w:r w:rsidR="007147D6">
        <w:t xml:space="preserve">the URI syntax </w:t>
      </w:r>
      <w:hyperlink r:id="rId45" w:history="1">
        <w:r w:rsidRPr="007147D6">
          <w:rPr>
            <w:rStyle w:val="Hyperlink"/>
          </w:rPr>
          <w:t>[RFC3986]</w:t>
        </w:r>
      </w:hyperlink>
      <w:r>
        <w:t>, but for clarity this specification refers to it as “network endpoint”.</w:t>
      </w:r>
    </w:p>
    <w:p w14:paraId="554A8079" w14:textId="77777777" w:rsidR="00027A42" w:rsidRDefault="00027A42"/>
    <w:p w14:paraId="262F8BC2" w14:textId="77777777" w:rsidR="00027A42" w:rsidRDefault="00027A42"/>
    <w:p w14:paraId="0911573D" w14:textId="77777777" w:rsidR="00027A42" w:rsidRDefault="00027A42"/>
    <w:p w14:paraId="794C76C1" w14:textId="77777777" w:rsidR="00027A42" w:rsidRDefault="00027A42">
      <w:pPr>
        <w:widowControl/>
        <w:rPr>
          <w:color w:val="000000"/>
        </w:rPr>
      </w:pPr>
    </w:p>
    <w:p w14:paraId="0574C1C7" w14:textId="77777777" w:rsidR="00027A42" w:rsidRDefault="00027A42"/>
    <w:p w14:paraId="329229F5" w14:textId="60A418FC" w:rsidR="00027A42" w:rsidRDefault="00027A42" w:rsidP="004C567C">
      <w:pPr>
        <w:widowControl/>
      </w:pPr>
    </w:p>
    <w:p w14:paraId="2C6079F7" w14:textId="128F2088" w:rsidR="00027A42" w:rsidRDefault="00027A42">
      <w:pPr>
        <w:widowControl/>
      </w:pPr>
    </w:p>
    <w:p w14:paraId="0C33CA08" w14:textId="77777777" w:rsidR="00027A42" w:rsidRDefault="00981EBA" w:rsidP="000B2543">
      <w:pPr>
        <w:pStyle w:val="berschrift3"/>
        <w:numPr>
          <w:ilvl w:val="2"/>
          <w:numId w:val="1"/>
        </w:numPr>
      </w:pPr>
      <w:bookmarkStart w:id="52" w:name="_Toc536718419"/>
      <w:r>
        <w:t xml:space="preserve">Link </w:t>
      </w:r>
      <w:r w:rsidRPr="00826D75">
        <w:t>addresses</w:t>
      </w:r>
      <w:bookmarkEnd w:id="52"/>
    </w:p>
    <w:p w14:paraId="521F8F52" w14:textId="06A91712" w:rsidR="00363D3A" w:rsidRDefault="00981EBA">
      <w:r>
        <w:t>Link addresses</w:t>
      </w:r>
      <w:r w:rsidR="000769B8">
        <w:t xml:space="preserve"> (as used in </w:t>
      </w:r>
      <w:r w:rsidR="000769B8" w:rsidRPr="0028521D">
        <w:rPr>
          <w:i/>
        </w:rPr>
        <w:t>target</w:t>
      </w:r>
      <w:r w:rsidR="000769B8">
        <w:t xml:space="preserve"> </w:t>
      </w:r>
      <w:ins w:id="53" w:author="Clemens Vasters" w:date="2019-05-14T16:58:00Z">
        <w:r w:rsidR="00C403B6">
          <w:t xml:space="preserve">address </w:t>
        </w:r>
      </w:ins>
      <w:r w:rsidR="000769B8">
        <w:t xml:space="preserve">and </w:t>
      </w:r>
      <w:r w:rsidR="000769B8" w:rsidRPr="0028521D">
        <w:rPr>
          <w:i/>
        </w:rPr>
        <w:t>source</w:t>
      </w:r>
      <w:r w:rsidR="000769B8">
        <w:t xml:space="preserve"> </w:t>
      </w:r>
      <w:ins w:id="54" w:author="Clemens Vasters" w:date="2019-05-14T16:58:00Z">
        <w:r w:rsidR="00C403B6">
          <w:t xml:space="preserve">address </w:t>
        </w:r>
      </w:ins>
      <w:r w:rsidR="000769B8">
        <w:t>of the “attach” performative)</w:t>
      </w:r>
      <w:r>
        <w:t xml:space="preserve"> SHOULD NOT include </w:t>
      </w:r>
      <w:r w:rsidR="004E15F5">
        <w:t>a</w:t>
      </w:r>
      <w:r>
        <w:t xml:space="preserve"> </w:t>
      </w:r>
      <w:r w:rsidR="00DD4532">
        <w:t>network endpoint</w:t>
      </w:r>
      <w:r>
        <w:t xml:space="preserve">. </w:t>
      </w:r>
    </w:p>
    <w:p w14:paraId="39DA4B74" w14:textId="769D508F" w:rsidR="00027A42" w:rsidRDefault="00981EBA">
      <w:r>
        <w:t xml:space="preserve">Links are made over a connection which has already been established, so a </w:t>
      </w:r>
      <w:r w:rsidR="00363D3A">
        <w:t>network endpoint</w:t>
      </w:r>
      <w:r w:rsidR="00363D3A" w:rsidDel="00363D3A">
        <w:t xml:space="preserve"> </w:t>
      </w:r>
      <w:r>
        <w:t xml:space="preserve">is redundant. If a link address has a </w:t>
      </w:r>
      <w:r w:rsidR="00CF05C5">
        <w:t>network endpoint</w:t>
      </w:r>
      <w:r w:rsidR="00CF05C5" w:rsidDel="00CF05C5">
        <w:t xml:space="preserve"> </w:t>
      </w:r>
      <w:r w:rsidR="00CF05C5">
        <w:t>this</w:t>
      </w:r>
      <w:r>
        <w:t xml:space="preserve"> is not an error, but it MUST be ignored (this allows AMQP addresses to be copied without checking for a </w:t>
      </w:r>
      <w:r w:rsidR="00D22C29">
        <w:t>network endpoint</w:t>
      </w:r>
      <w:r>
        <w:t>)</w:t>
      </w:r>
      <w:r w:rsidR="00FF3986">
        <w:t>.</w:t>
      </w:r>
    </w:p>
    <w:p w14:paraId="068D83FA" w14:textId="77777777" w:rsidR="00027A42" w:rsidRPr="000B2543" w:rsidRDefault="00981EBA" w:rsidP="000B2543">
      <w:pPr>
        <w:pStyle w:val="berschrift3"/>
        <w:numPr>
          <w:ilvl w:val="2"/>
          <w:numId w:val="1"/>
        </w:numPr>
      </w:pPr>
      <w:bookmarkStart w:id="55" w:name="_Toc536718420"/>
      <w:r>
        <w:t>Message 'to' field</w:t>
      </w:r>
      <w:bookmarkEnd w:id="55"/>
    </w:p>
    <w:p w14:paraId="1A478B1F" w14:textId="3F768BCC" w:rsidR="00D56FA3" w:rsidRDefault="00981EBA">
      <w:r>
        <w:t xml:space="preserve">The 'to' field of a message MAY </w:t>
      </w:r>
      <w:r w:rsidR="008B7645">
        <w:t xml:space="preserve">contain </w:t>
      </w:r>
      <w:r>
        <w:t xml:space="preserve">a </w:t>
      </w:r>
      <w:r w:rsidR="00B90A68">
        <w:t>network endpoint</w:t>
      </w:r>
      <w:r>
        <w:t xml:space="preserve">. </w:t>
      </w:r>
    </w:p>
    <w:p w14:paraId="7E0CB155" w14:textId="72B784D9" w:rsidR="00027A42" w:rsidRDefault="00981EBA">
      <w:r>
        <w:t xml:space="preserve">Note the 'to' field is part of the bare message which may be signed and cannot be modified by </w:t>
      </w:r>
      <w:r w:rsidR="00D56FA3">
        <w:t>intermediaries</w:t>
      </w:r>
      <w:r>
        <w:t>. A</w:t>
      </w:r>
      <w:r w:rsidR="00906476">
        <w:t>ny</w:t>
      </w:r>
      <w:r>
        <w:t xml:space="preserve"> </w:t>
      </w:r>
      <w:del w:id="56" w:author="Clemens Vasters" w:date="2019-11-15T14:24:00Z">
        <w:r w:rsidR="00906476" w:rsidDel="00A85FA7">
          <w:delText xml:space="preserve">receiver </w:delText>
        </w:r>
      </w:del>
      <w:ins w:id="57" w:author="Clemens Vasters" w:date="2019-11-15T14:24:00Z">
        <w:r w:rsidR="00A85FA7">
          <w:t>message recipient</w:t>
        </w:r>
        <w:r w:rsidR="00A85FA7">
          <w:t xml:space="preserve"> </w:t>
        </w:r>
      </w:ins>
      <w:r>
        <w:t xml:space="preserve">MUST ignore the </w:t>
      </w:r>
      <w:r w:rsidR="00D56FA3">
        <w:t>network endpoint</w:t>
      </w:r>
      <w:r w:rsidR="00654280">
        <w:t xml:space="preserve"> and not use it as a dispatch criterion</w:t>
      </w:r>
      <w:r w:rsidR="000B7D06">
        <w:t xml:space="preserve">, as </w:t>
      </w:r>
      <w:r>
        <w:t>access via different on-ramps to the same AMQP address is equivalent</w:t>
      </w:r>
      <w:r w:rsidR="000B7D06">
        <w:t>.</w:t>
      </w:r>
    </w:p>
    <w:p w14:paraId="47FC0DD4" w14:textId="28B92604" w:rsidR="00027A42" w:rsidRDefault="00981EBA">
      <w:r>
        <w:t>A</w:t>
      </w:r>
      <w:del w:id="58" w:author="Clemens Vasters" w:date="2019-11-15T14:24:00Z">
        <w:r w:rsidDel="007C65C8">
          <w:delText xml:space="preserve"> router</w:delText>
        </w:r>
      </w:del>
      <w:ins w:id="59" w:author="Clemens Vasters" w:date="2019-11-15T14:24:00Z">
        <w:r w:rsidR="007C65C8">
          <w:t xml:space="preserve">n intermediary </w:t>
        </w:r>
      </w:ins>
      <w:ins w:id="60" w:author="Clemens Vasters" w:date="2019-11-15T14:28:00Z">
        <w:r w:rsidR="00E410ED">
          <w:t>who</w:t>
        </w:r>
      </w:ins>
      <w:ins w:id="61" w:author="Clemens Vasters" w:date="2019-11-15T14:24:00Z">
        <w:r w:rsidR="007C65C8">
          <w:t xml:space="preserve"> forwards messages</w:t>
        </w:r>
      </w:ins>
      <w:r>
        <w:t xml:space="preserve"> MAY ignore the 'to' field and forwar</w:t>
      </w:r>
      <w:r w:rsidR="002176E1">
        <w:t>d</w:t>
      </w:r>
      <w:r>
        <w:t xml:space="preserve"> a message within its own network, or MAY connect to the 'to' field </w:t>
      </w:r>
      <w:r w:rsidR="00E163F2">
        <w:t xml:space="preserve">network </w:t>
      </w:r>
      <w:r>
        <w:t xml:space="preserve">address. How </w:t>
      </w:r>
      <w:del w:id="62" w:author="Clemens Vasters" w:date="2019-11-15T14:25:00Z">
        <w:r w:rsidDel="002F1212">
          <w:delText xml:space="preserve">routers </w:delText>
        </w:r>
      </w:del>
      <w:ins w:id="63" w:author="Clemens Vasters" w:date="2019-11-15T14:25:00Z">
        <w:r w:rsidR="002F1212">
          <w:t>such intermediaries</w:t>
        </w:r>
        <w:r w:rsidR="002F1212">
          <w:t xml:space="preserve"> </w:t>
        </w:r>
        <w:r w:rsidR="00D5539C">
          <w:t xml:space="preserve">make this </w:t>
        </w:r>
      </w:ins>
      <w:del w:id="64" w:author="Clemens Vasters" w:date="2019-11-15T14:25:00Z">
        <w:r w:rsidDel="00D5539C">
          <w:delText xml:space="preserve">decide </w:delText>
        </w:r>
      </w:del>
      <w:ins w:id="65" w:author="Clemens Vasters" w:date="2019-11-15T14:25:00Z">
        <w:r w:rsidR="00D5539C">
          <w:t>deci</w:t>
        </w:r>
        <w:r w:rsidR="00D5539C">
          <w:t>sion</w:t>
        </w:r>
        <w:r w:rsidR="00D5539C">
          <w:t xml:space="preserve"> </w:t>
        </w:r>
      </w:ins>
      <w:del w:id="66" w:author="Clemens Vasters" w:date="2019-11-15T14:25:00Z">
        <w:r w:rsidDel="00E34F72">
          <w:delText xml:space="preserve">that </w:delText>
        </w:r>
      </w:del>
      <w:r>
        <w:t>is out of scope of this specification; they MAY use custom annotations</w:t>
      </w:r>
      <w:r w:rsidR="00F60462">
        <w:t xml:space="preserve">, </w:t>
      </w:r>
      <w:r>
        <w:t>properties of the link or connection that received the message, or other mechanisms.</w:t>
      </w:r>
    </w:p>
    <w:p w14:paraId="669886C4" w14:textId="26DCA928" w:rsidR="00027A42" w:rsidRDefault="00981EBA" w:rsidP="003F24CD">
      <w:pPr>
        <w:pStyle w:val="berschrift3"/>
        <w:numPr>
          <w:ilvl w:val="2"/>
          <w:numId w:val="1"/>
        </w:numPr>
      </w:pPr>
      <w:bookmarkStart w:id="67" w:name="_Toc536718421"/>
      <w:r>
        <w:t xml:space="preserve">Message 'reply-to' and the Request </w:t>
      </w:r>
      <w:r w:rsidR="007147D6">
        <w:t xml:space="preserve">Reply </w:t>
      </w:r>
      <w:r>
        <w:t>pattern</w:t>
      </w:r>
      <w:bookmarkEnd w:id="67"/>
    </w:p>
    <w:p w14:paraId="0476EA0B" w14:textId="07888078" w:rsidR="00027A42" w:rsidRDefault="00981EBA">
      <w:r>
        <w:t xml:space="preserve">The 'reply-to' field MAY </w:t>
      </w:r>
      <w:r w:rsidR="00E52352">
        <w:t>contain a network endpoint</w:t>
      </w:r>
      <w:r>
        <w:t>.</w:t>
      </w:r>
    </w:p>
    <w:p w14:paraId="60FD5D7E" w14:textId="78BF8129" w:rsidR="00027A42" w:rsidRDefault="00981EBA">
      <w:del w:id="68" w:author="Clemens Vasters" w:date="2019-11-15T14:26:00Z">
        <w:r w:rsidDel="00F5028B">
          <w:delText>Servers and routers</w:delText>
        </w:r>
      </w:del>
      <w:ins w:id="69" w:author="Clemens Vasters" w:date="2019-11-15T14:26:00Z">
        <w:r w:rsidR="00F5028B">
          <w:t>Message recipients and intermediaries</w:t>
        </w:r>
      </w:ins>
      <w:r>
        <w:t xml:space="preserve"> SHOULD </w:t>
      </w:r>
      <w:r w:rsidR="0039458F">
        <w:t xml:space="preserve">prioritize </w:t>
      </w:r>
      <w:r>
        <w:t>attempt</w:t>
      </w:r>
      <w:r w:rsidR="0039458F">
        <w:t>ing</w:t>
      </w:r>
      <w:r>
        <w:t xml:space="preserve"> to deliver </w:t>
      </w:r>
      <w:r w:rsidR="007147D6">
        <w:t>repl</w:t>
      </w:r>
      <w:r w:rsidR="0039458F">
        <w:t>ies</w:t>
      </w:r>
      <w:r w:rsidR="007147D6">
        <w:t xml:space="preserve"> </w:t>
      </w:r>
      <w:r w:rsidR="0039458F">
        <w:t xml:space="preserve">over </w:t>
      </w:r>
      <w:r>
        <w:t xml:space="preserve">the same connection that </w:t>
      </w:r>
      <w:del w:id="70" w:author="Clemens Vasters" w:date="2019-11-15T14:26:00Z">
        <w:r w:rsidDel="004D73D1">
          <w:delText xml:space="preserve">received </w:delText>
        </w:r>
      </w:del>
      <w:ins w:id="71" w:author="Clemens Vasters" w:date="2019-11-15T14:26:00Z">
        <w:r w:rsidR="004D73D1">
          <w:t>through which the message was obtained</w:t>
        </w:r>
      </w:ins>
      <w:del w:id="72" w:author="Clemens Vasters" w:date="2019-11-15T14:26:00Z">
        <w:r w:rsidDel="004D73D1">
          <w:delText>the request</w:delText>
        </w:r>
      </w:del>
      <w:r w:rsidR="00601CB9">
        <w:t>.</w:t>
      </w:r>
      <w:r>
        <w:t xml:space="preserve"> If this is impossible or fails, the response SHOULD be sent via a</w:t>
      </w:r>
      <w:r w:rsidR="0039458F">
        <w:t xml:space="preserve">n outbound </w:t>
      </w:r>
      <w:r>
        <w:t xml:space="preserve">connection to the 'reply-to' </w:t>
      </w:r>
      <w:r w:rsidR="00601CB9">
        <w:t>network endpoint</w:t>
      </w:r>
      <w:r>
        <w:t>.</w:t>
      </w:r>
    </w:p>
    <w:p w14:paraId="72F89F22" w14:textId="77777777" w:rsidR="00027A42" w:rsidRDefault="00027A42"/>
    <w:p w14:paraId="46FDDEED" w14:textId="77777777" w:rsidR="00027A42" w:rsidRDefault="00981EBA" w:rsidP="006D6352">
      <w:pPr>
        <w:pStyle w:val="berschrift2"/>
        <w:numPr>
          <w:ilvl w:val="1"/>
          <w:numId w:val="1"/>
        </w:numPr>
      </w:pPr>
      <w:bookmarkStart w:id="73" w:name="_Toc536718422"/>
      <w:r w:rsidRPr="0013735D">
        <w:t>Scope Identifier</w:t>
      </w:r>
      <w:bookmarkEnd w:id="73"/>
    </w:p>
    <w:p w14:paraId="145E0271" w14:textId="77777777" w:rsidR="00027A42" w:rsidRDefault="00981EBA">
      <w:r>
        <w:t>As discussed in 2.3 the scope identifier is used to direct messages to the appropriate container.</w:t>
      </w:r>
    </w:p>
    <w:p w14:paraId="75906271" w14:textId="280FD0F9" w:rsidR="00027A42" w:rsidRDefault="00981EBA">
      <w:r>
        <w:t xml:space="preserve">If the scope identifier </w:t>
      </w:r>
      <w:ins w:id="74" w:author="Clemens Vasters" w:date="2019-05-14T16:38:00Z">
        <w:r w:rsidR="00DB299E">
          <w:t xml:space="preserve">for a terminus </w:t>
        </w:r>
      </w:ins>
      <w:r>
        <w:t xml:space="preserve">is empty, </w:t>
      </w:r>
      <w:ins w:id="75" w:author="Clemens Vasters" w:date="2019-05-14T16:38:00Z">
        <w:r w:rsidR="00613533">
          <w:t>it is interpreted as to belong to the s</w:t>
        </w:r>
      </w:ins>
      <w:ins w:id="76" w:author="Clemens Vasters" w:date="2019-05-14T16:39:00Z">
        <w:r w:rsidR="00613533">
          <w:t>cope of the terminus.</w:t>
        </w:r>
      </w:ins>
      <w:del w:id="77" w:author="Clemens Vasters" w:date="2019-05-14T16:39:00Z">
        <w:r w:rsidDel="001634A2">
          <w:delText>it is interpreted by the “current” container, which is always the one at which the AMQP operation carrying the address information is immediately directed.</w:delText>
        </w:r>
      </w:del>
      <w:r>
        <w:t xml:space="preserve"> For instance, </w:t>
      </w:r>
      <w:del w:id="78" w:author="Clemens Vasters" w:date="2019-05-14T16:43:00Z">
        <w:r w:rsidDel="008C6620">
          <w:delText>for</w:delText>
        </w:r>
      </w:del>
      <w:ins w:id="79" w:author="Clemens Vasters" w:date="2019-05-14T16:43:00Z">
        <w:r w:rsidR="008C6620">
          <w:t>when</w:t>
        </w:r>
      </w:ins>
      <w:del w:id="80" w:author="Clemens Vasters" w:date="2019-05-14T16:43:00Z">
        <w:r w:rsidDel="00EA51AA">
          <w:delText xml:space="preserve"> a</w:delText>
        </w:r>
      </w:del>
      <w:del w:id="81" w:author="Clemens Vasters" w:date="2019-05-14T16:42:00Z">
        <w:r w:rsidDel="00A0369E">
          <w:delText>n</w:delText>
        </w:r>
      </w:del>
      <w:r>
        <w:t xml:space="preserve"> </w:t>
      </w:r>
      <w:r w:rsidRPr="00671F68">
        <w:rPr>
          <w:rPrChange w:id="82" w:author="Clemens Vasters" w:date="2019-05-14T16:43:00Z">
            <w:rPr>
              <w:i/>
            </w:rPr>
          </w:rPrChange>
        </w:rPr>
        <w:t>attach</w:t>
      </w:r>
      <w:ins w:id="83" w:author="Clemens Vasters" w:date="2019-05-14T16:43:00Z">
        <w:r w:rsidR="00671F68" w:rsidRPr="00671F68">
          <w:rPr>
            <w:rPrChange w:id="84" w:author="Clemens Vasters" w:date="2019-05-14T16:43:00Z">
              <w:rPr>
                <w:i/>
              </w:rPr>
            </w:rPrChange>
          </w:rPr>
          <w:t>ing</w:t>
        </w:r>
      </w:ins>
      <w:r>
        <w:t> </w:t>
      </w:r>
      <w:del w:id="85" w:author="Clemens Vasters" w:date="2019-05-14T16:39:00Z">
        <w:r w:rsidDel="001634A2">
          <w:delText xml:space="preserve">or </w:delText>
        </w:r>
        <w:r w:rsidDel="001634A2">
          <w:rPr>
            <w:i/>
          </w:rPr>
          <w:delText>transfer</w:delText>
        </w:r>
        <w:r w:rsidDel="001634A2">
          <w:delText> </w:delText>
        </w:r>
      </w:del>
      <w:del w:id="86" w:author="Clemens Vasters" w:date="2019-05-14T16:43:00Z">
        <w:r w:rsidDel="00671F68">
          <w:delText>operation</w:delText>
        </w:r>
      </w:del>
      <w:ins w:id="87" w:author="Clemens Vasters" w:date="2019-05-14T16:40:00Z">
        <w:r w:rsidR="009405EF">
          <w:t>a link</w:t>
        </w:r>
      </w:ins>
      <w:ins w:id="88" w:author="Clemens Vasters" w:date="2019-05-14T16:43:00Z">
        <w:r w:rsidR="00671F68">
          <w:t xml:space="preserve"> to receive messag</w:t>
        </w:r>
      </w:ins>
      <w:ins w:id="89" w:author="Clemens Vasters" w:date="2019-05-14T16:44:00Z">
        <w:r w:rsidR="00671F68">
          <w:t>es</w:t>
        </w:r>
      </w:ins>
      <w:ins w:id="90" w:author="Clemens Vasters" w:date="2019-05-14T16:40:00Z">
        <w:r w:rsidR="009405EF">
          <w:t xml:space="preserve">, if the source </w:t>
        </w:r>
        <w:r w:rsidR="00E1279F">
          <w:t xml:space="preserve">address’ scope identifier is empty, </w:t>
        </w:r>
      </w:ins>
      <w:del w:id="91" w:author="Clemens Vasters" w:date="2019-05-14T16:39:00Z">
        <w:r w:rsidDel="009405EF">
          <w:delText xml:space="preserve">, </w:delText>
        </w:r>
      </w:del>
      <w:ins w:id="92" w:author="Clemens Vasters" w:date="2019-05-14T16:40:00Z">
        <w:r w:rsidR="00E1279F">
          <w:t xml:space="preserve">the implied scope is that of the </w:t>
        </w:r>
      </w:ins>
      <w:ins w:id="93" w:author="Clemens Vasters" w:date="2019-05-14T16:41:00Z">
        <w:r w:rsidR="00D7569F">
          <w:t xml:space="preserve">container </w:t>
        </w:r>
      </w:ins>
      <w:ins w:id="94" w:author="Clemens Vasters" w:date="2019-05-14T16:46:00Z">
        <w:r w:rsidR="00620214">
          <w:t>that contains the source from which messages are being sent.</w:t>
        </w:r>
      </w:ins>
      <w:del w:id="95" w:author="Clemens Vasters" w:date="2019-05-14T16:40:00Z">
        <w:r w:rsidDel="00E1279F">
          <w:delText>the implied reference is determined by the container receiving the performative frame</w:delText>
        </w:r>
      </w:del>
      <w:del w:id="96" w:author="Clemens Vasters" w:date="2019-05-14T16:45:00Z">
        <w:r w:rsidDel="00FF0A72">
          <w:delText xml:space="preserve">. </w:delText>
        </w:r>
      </w:del>
    </w:p>
    <w:p w14:paraId="3F1D8E80" w14:textId="33DF987B" w:rsidR="00027A42" w:rsidRDefault="00981EBA">
      <w:r>
        <w:t xml:space="preserve">An AMQP address consisting of a network endpoint and an empty scope identifier will result in the overall address expression </w:t>
      </w:r>
      <w:r w:rsidR="00AC2809">
        <w:t xml:space="preserve">being </w:t>
      </w:r>
      <w:r>
        <w:t>resolved by the container reachable via the network endpoint or its equivalent communication path.</w:t>
      </w:r>
    </w:p>
    <w:p w14:paraId="6BF08B4E" w14:textId="4C231252" w:rsidR="00027A42" w:rsidRDefault="00981EBA">
      <w:r>
        <w:t>An AMQP address consisting of a network endpoint and a non-empty scope identifier will result in the overall address expression resolving to a container identified by the scope identifier while the network endpoint or its equivalent communication path serve as “on-ramp” into the AMQP network if required.</w:t>
      </w:r>
    </w:p>
    <w:p w14:paraId="061D2221" w14:textId="77777777" w:rsidR="00027A42" w:rsidRDefault="00981EBA">
      <w:r>
        <w:t>How a scope identifier maps to target containers and how it is determined that a message or link has reached its intended destination is outside the scope of this specification and implementation specific.</w:t>
      </w:r>
    </w:p>
    <w:p w14:paraId="26B309F5" w14:textId="77777777" w:rsidR="00027A42" w:rsidRDefault="00981EBA">
      <w:pPr>
        <w:pStyle w:val="berschrift2"/>
        <w:numPr>
          <w:ilvl w:val="1"/>
          <w:numId w:val="1"/>
        </w:numPr>
      </w:pPr>
      <w:bookmarkStart w:id="97" w:name="_Toc536718423"/>
      <w:r>
        <w:lastRenderedPageBreak/>
        <w:t>Path</w:t>
      </w:r>
      <w:bookmarkEnd w:id="97"/>
      <w:r>
        <w:t xml:space="preserve"> </w:t>
      </w:r>
    </w:p>
    <w:p w14:paraId="3D91B7CC" w14:textId="024B1EF8" w:rsidR="00027A42" w:rsidRDefault="00981EBA">
      <w:r>
        <w:t xml:space="preserve">As discussed in 2.1, the path expression is a sequence of identifier segments that reflects a path through an implementation specific relationship graph of AMQP nodes and their termini. The path expression MUST resolve to a </w:t>
      </w:r>
      <w:r w:rsidR="002972B6">
        <w:t xml:space="preserve">node’s </w:t>
      </w:r>
      <w:r>
        <w:t>terminus in an AMQP container. An empty path expression reflects the anonymous terminus.</w:t>
      </w:r>
    </w:p>
    <w:p w14:paraId="1A44E501" w14:textId="77777777" w:rsidR="00027A42" w:rsidRDefault="00981EBA">
      <w:r>
        <w:t>How the path expression relates to the graph and terminus is outside the scope of this specification and implementation specific.</w:t>
      </w:r>
    </w:p>
    <w:p w14:paraId="60120D4F" w14:textId="77777777" w:rsidR="00027A42" w:rsidRDefault="00981EBA">
      <w:pPr>
        <w:pStyle w:val="berschrift2"/>
        <w:numPr>
          <w:ilvl w:val="1"/>
          <w:numId w:val="1"/>
        </w:numPr>
      </w:pPr>
      <w:bookmarkStart w:id="98" w:name="_Toc536718424"/>
      <w:r>
        <w:t>Parameters</w:t>
      </w:r>
      <w:bookmarkEnd w:id="98"/>
    </w:p>
    <w:p w14:paraId="2F958783" w14:textId="77777777" w:rsidR="00027A42" w:rsidRDefault="00981EBA">
      <w:r>
        <w:t>Parameters are a set of application-specific key-value pairs carried alongside the other address information. The OASIS AMQP TC reserves parameter name prefixed with “amqp:” for use in its specifications.</w:t>
      </w:r>
    </w:p>
    <w:p w14:paraId="167C7114" w14:textId="77777777" w:rsidR="00027A42" w:rsidRDefault="00981EBA">
      <w:r>
        <w:t xml:space="preserve">Parameters are useful when extra information needs to be given to the party handling the address information. </w:t>
      </w:r>
    </w:p>
    <w:p w14:paraId="07F20C6B" w14:textId="77777777" w:rsidR="002972B6" w:rsidRDefault="00981EBA">
      <w:r>
        <w:t xml:space="preserve">For instance, when a sending application wants to pass a </w:t>
      </w:r>
      <w:r>
        <w:rPr>
          <w:i/>
        </w:rPr>
        <w:t xml:space="preserve">reply-to </w:t>
      </w:r>
      <w:r>
        <w:t xml:space="preserve">address to a message consumer and the sender wants to grant the consumer limited access to the reply destination, it might include a parameter that carries a security token granting the required access. </w:t>
      </w:r>
    </w:p>
    <w:p w14:paraId="3F0AC07E" w14:textId="4B3CE947" w:rsidR="00027A42" w:rsidRDefault="00981EBA">
      <w:r>
        <w:rPr>
          <w:rFonts w:ascii="Consolas" w:eastAsia="Consolas" w:hAnsi="Consolas" w:cs="Consolas"/>
        </w:rPr>
        <w:t>amqp://endpoint.example.com/(site-b.contoso.com)/queu</w:t>
      </w:r>
      <w:r w:rsidR="002972B6">
        <w:rPr>
          <w:rFonts w:ascii="Consolas" w:eastAsia="Consolas" w:hAnsi="Consolas" w:cs="Consolas"/>
        </w:rPr>
        <w:t>e?</w:t>
      </w:r>
      <w:r w:rsidR="00E55AAF">
        <w:rPr>
          <w:rFonts w:ascii="Consolas" w:eastAsia="Consolas" w:hAnsi="Consolas" w:cs="Consolas"/>
        </w:rPr>
        <w:t>sec-</w:t>
      </w:r>
      <w:r w:rsidR="002972B6">
        <w:rPr>
          <w:rFonts w:ascii="Consolas" w:eastAsia="Consolas" w:hAnsi="Consolas" w:cs="Consolas"/>
        </w:rPr>
        <w:t>token=…</w:t>
      </w:r>
      <w:r w:rsidR="002972B6" w:rsidDel="002972B6">
        <w:t xml:space="preserve"> </w:t>
      </w:r>
    </w:p>
    <w:p w14:paraId="17931267" w14:textId="77777777" w:rsidR="00196245" w:rsidRDefault="00196245">
      <w:pPr>
        <w:widowControl/>
        <w:spacing w:before="0" w:after="0"/>
        <w:rPr>
          <w:b/>
          <w:color w:val="3B006F"/>
          <w:sz w:val="36"/>
          <w:szCs w:val="36"/>
        </w:rPr>
      </w:pPr>
      <w:bookmarkStart w:id="99" w:name="_Toc536718425"/>
      <w:bookmarkStart w:id="100" w:name="_Ref536718433"/>
      <w:r>
        <w:br w:type="page"/>
      </w:r>
    </w:p>
    <w:p w14:paraId="1A876C68" w14:textId="6F7FDECB" w:rsidR="00027A42" w:rsidRDefault="00981EBA">
      <w:pPr>
        <w:pStyle w:val="berschrift1"/>
        <w:numPr>
          <w:ilvl w:val="0"/>
          <w:numId w:val="1"/>
        </w:numPr>
      </w:pPr>
      <w:r>
        <w:lastRenderedPageBreak/>
        <w:t>The AMQP address</w:t>
      </w:r>
      <w:bookmarkEnd w:id="99"/>
      <w:bookmarkEnd w:id="100"/>
    </w:p>
    <w:p w14:paraId="585681F6" w14:textId="77777777" w:rsidR="00027A42" w:rsidRDefault="00981EBA">
      <w:r>
        <w:t xml:space="preserve">An </w:t>
      </w:r>
      <w:r>
        <w:rPr>
          <w:i/>
        </w:rPr>
        <w:t xml:space="preserve">AMQP address </w:t>
      </w:r>
      <w:r>
        <w:t xml:space="preserve">is a </w:t>
      </w:r>
      <w:r>
        <w:rPr>
          <w:i/>
        </w:rPr>
        <w:t xml:space="preserve">URI reference </w:t>
      </w:r>
      <w:r>
        <w:t xml:space="preserve">as defined by RFC3986. </w:t>
      </w:r>
    </w:p>
    <w:p w14:paraId="09C48C58" w14:textId="77777777" w:rsidR="00027A42" w:rsidRDefault="00981EBA">
      <w:r>
        <w:t>This specification defines schemes “amqp” for plain TCP connections and “amqps” for TLS connections.</w:t>
      </w:r>
    </w:p>
    <w:p w14:paraId="5448B481" w14:textId="0266749E" w:rsidR="00027A42" w:rsidRDefault="00981EBA">
      <w:r>
        <w:t>Implementations MAY support other connection schemes (for exam</w:t>
      </w:r>
      <w:r w:rsidR="00F534C3">
        <w:t>p</w:t>
      </w:r>
      <w:r>
        <w:t>le ws, wss) and other AMQP specifications MAY introduce other AMQP-specific schemes.</w:t>
      </w:r>
    </w:p>
    <w:p w14:paraId="04419CF9" w14:textId="77777777" w:rsidR="00027A42" w:rsidRDefault="00981EBA">
      <w:pPr>
        <w:pStyle w:val="berschrift2"/>
        <w:numPr>
          <w:ilvl w:val="1"/>
          <w:numId w:val="1"/>
        </w:numPr>
      </w:pPr>
      <w:bookmarkStart w:id="101" w:name="_Toc536718426"/>
      <w:r>
        <w:t>Transport independent addresses</w:t>
      </w:r>
      <w:bookmarkEnd w:id="101"/>
    </w:p>
    <w:p w14:paraId="6FE94D3E" w14:textId="02298651" w:rsidR="00CE5BA3" w:rsidRDefault="00981EBA">
      <w:r>
        <w:t xml:space="preserve">A </w:t>
      </w:r>
      <w:r>
        <w:rPr>
          <w:i/>
        </w:rPr>
        <w:t>transport</w:t>
      </w:r>
      <w:r w:rsidR="00567542">
        <w:rPr>
          <w:i/>
        </w:rPr>
        <w:t>-</w:t>
      </w:r>
      <w:r>
        <w:rPr>
          <w:i/>
        </w:rPr>
        <w:t xml:space="preserve">independent address </w:t>
      </w:r>
      <w:r>
        <w:t>has no network informa</w:t>
      </w:r>
      <w:r w:rsidR="00567542">
        <w:t>t</w:t>
      </w:r>
      <w:r>
        <w:t xml:space="preserve">ion and cannot be used to connect to an AMQP </w:t>
      </w:r>
      <w:r w:rsidR="00567542">
        <w:t>network endpoint</w:t>
      </w:r>
      <w:r w:rsidR="00CE5BA3">
        <w:t>,</w:t>
      </w:r>
      <w:r w:rsidR="00567542">
        <w:t xml:space="preserve"> </w:t>
      </w:r>
      <w:r>
        <w:t xml:space="preserve">but </w:t>
      </w:r>
      <w:r w:rsidR="00CE5BA3">
        <w:t xml:space="preserve">it </w:t>
      </w:r>
      <w:r>
        <w:t xml:space="preserve">can be used to send messages once connected – as a link source or destination address, or a message “to” or “reply-to” address. </w:t>
      </w:r>
    </w:p>
    <w:p w14:paraId="642FA358" w14:textId="76C96BDE" w:rsidR="00027A42" w:rsidRDefault="00981EBA">
      <w:r>
        <w:t>This is compatible with AMQP practice prior to this specification. In terms of RFC398</w:t>
      </w:r>
      <w:r w:rsidR="00CE5BA3">
        <w:t>6</w:t>
      </w:r>
      <w:r w:rsidR="00B953D1">
        <w:t>,</w:t>
      </w:r>
      <w:r>
        <w:t xml:space="preserve"> such an address is a </w:t>
      </w:r>
      <w:r>
        <w:rPr>
          <w:i/>
        </w:rPr>
        <w:t>relative URI reference</w:t>
      </w:r>
      <w:r>
        <w:t>. For example:</w:t>
      </w:r>
    </w:p>
    <w:p w14:paraId="129A4B3A"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myqueue</w:t>
      </w:r>
    </w:p>
    <w:p w14:paraId="4444A4E5"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amqp:myqueue</w:t>
      </w:r>
    </w:p>
    <w:p w14:paraId="1876C135"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/area/mailbox</w:t>
      </w:r>
    </w:p>
    <w:p w14:paraId="1EDEC3D4" w14:textId="77777777" w:rsidR="00027A42" w:rsidRPr="0028521D" w:rsidRDefault="00981EBA">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/(site.example.com)/foo/bar/thing</w:t>
      </w:r>
    </w:p>
    <w:p w14:paraId="630B70FC" w14:textId="0035A841" w:rsidR="00027A42" w:rsidRDefault="00981EBA">
      <w:r>
        <w:t>Note in the last example “site.example.com” is an AMQP scope</w:t>
      </w:r>
      <w:r w:rsidR="00B953D1">
        <w:t xml:space="preserve"> identifier</w:t>
      </w:r>
      <w:r>
        <w:t>, not a DNS name.</w:t>
      </w:r>
    </w:p>
    <w:p w14:paraId="258466E2" w14:textId="77777777" w:rsidR="00196245" w:rsidRDefault="00196245"/>
    <w:p w14:paraId="48FA4CA3" w14:textId="77777777" w:rsidR="00027A42" w:rsidRDefault="00981EBA">
      <w:pPr>
        <w:pStyle w:val="berschrift2"/>
        <w:widowControl/>
        <w:numPr>
          <w:ilvl w:val="1"/>
          <w:numId w:val="1"/>
        </w:numPr>
        <w:spacing w:before="80" w:after="80"/>
        <w:ind w:left="89" w:firstLine="0"/>
      </w:pPr>
      <w:bookmarkStart w:id="102" w:name="_Toc536718427"/>
      <w:r>
        <w:t>AMQP URLs</w:t>
      </w:r>
      <w:bookmarkEnd w:id="102"/>
    </w:p>
    <w:p w14:paraId="455AE1EE" w14:textId="77777777" w:rsidR="00027A42" w:rsidRDefault="00981EBA">
      <w:r>
        <w:t>A URL provides a network endpoint to connect to an AMQP service, and the address of an AMQP node, for example:</w:t>
      </w:r>
    </w:p>
    <w:p w14:paraId="4A9A43B3" w14:textId="77777777" w:rsidR="00027A42" w:rsidRPr="0028521D" w:rsidRDefault="00981EBA" w:rsidP="0028521D">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amqps://onramp.example.com/(site.net)/target</w:t>
      </w:r>
    </w:p>
    <w:p w14:paraId="1B23F482" w14:textId="71C42F29" w:rsidR="00027A42" w:rsidRDefault="00027A42"/>
    <w:p w14:paraId="4D67E7D5" w14:textId="77777777" w:rsidR="00027A42" w:rsidRDefault="00981EBA">
      <w:r>
        <w:t>An AMQP URL may have no path, for example</w:t>
      </w:r>
    </w:p>
    <w:p w14:paraId="2635B098" w14:textId="1F26B1B4" w:rsidR="00027A42" w:rsidRDefault="00981EBA" w:rsidP="00D411F2">
      <w:pPr>
        <w:widowControl/>
        <w:numPr>
          <w:ilvl w:val="0"/>
          <w:numId w:val="18"/>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amqp://service.org</w:t>
      </w:r>
    </w:p>
    <w:p w14:paraId="2A7C1BE3" w14:textId="77777777" w:rsidR="00D411F2" w:rsidRPr="0028521D" w:rsidRDefault="00D411F2" w:rsidP="0028521D">
      <w:pPr>
        <w:widowControl/>
        <w:spacing w:after="0"/>
        <w:ind w:left="720"/>
        <w:rPr>
          <w:rFonts w:ascii="Courier New" w:eastAsia="Liberation Mono" w:hAnsi="Courier New" w:cs="Courier New"/>
          <w:color w:val="000000"/>
        </w:rPr>
      </w:pPr>
    </w:p>
    <w:p w14:paraId="758AFDDB" w14:textId="283C0F3F" w:rsidR="00027A42" w:rsidRDefault="00981EBA">
      <w:r>
        <w:t xml:space="preserve">Such a URL can be used to establish a connection. If used as the source or target address of a link it refers to the </w:t>
      </w:r>
      <w:r>
        <w:rPr>
          <w:i/>
        </w:rPr>
        <w:t xml:space="preserve">anonymous terminus </w:t>
      </w:r>
      <w:hyperlink r:id="rId46" w:history="1">
        <w:r w:rsidR="00D411F2" w:rsidRPr="0028521D">
          <w:rPr>
            <w:rStyle w:val="Hyperlink"/>
          </w:rPr>
          <w:t>[AMQP-ANONTERM]</w:t>
        </w:r>
      </w:hyperlink>
      <w:r>
        <w:t>.</w:t>
      </w:r>
    </w:p>
    <w:p w14:paraId="7039A900" w14:textId="7F87738F" w:rsidR="00027A42" w:rsidRDefault="00027A42"/>
    <w:p w14:paraId="6F155B4F" w14:textId="77777777" w:rsidR="00027A42" w:rsidRDefault="00981EBA">
      <w:pPr>
        <w:pStyle w:val="berschrift2"/>
        <w:numPr>
          <w:ilvl w:val="1"/>
          <w:numId w:val="1"/>
        </w:numPr>
      </w:pPr>
      <w:bookmarkStart w:id="103" w:name="_Toc536718428"/>
      <w:bookmarkStart w:id="104" w:name="_Ref13040036"/>
      <w:r>
        <w:t>AMQP URI Syntax</w:t>
      </w:r>
      <w:bookmarkEnd w:id="103"/>
      <w:bookmarkEnd w:id="104"/>
    </w:p>
    <w:p w14:paraId="79E9D2CA" w14:textId="2321B76F" w:rsidR="009D7F13" w:rsidRDefault="00981EBA">
      <w:pPr>
        <w:spacing w:after="206"/>
        <w:ind w:left="10" w:right="460"/>
      </w:pPr>
      <w:r>
        <w:t>The following ABNF notation builds on the defined elements from Appendix A of RFC3986</w:t>
      </w:r>
      <w:r w:rsidR="009D7F13">
        <w:t xml:space="preserve">. </w:t>
      </w:r>
    </w:p>
    <w:p w14:paraId="215CDEB6" w14:textId="1A489090" w:rsidR="00027A42" w:rsidRDefault="00981EBA">
      <w:pPr>
        <w:spacing w:after="206"/>
        <w:ind w:left="10" w:right="460"/>
      </w:pPr>
      <w:r>
        <w:t>New syntax is marked “AMQP Specific”, the rest is directly from RFC3986. This syntax can be parsed using a standard URI parser by examining the first element of the URI path to see if it matches the 'path-amqp-scope' syntax below.</w:t>
      </w:r>
    </w:p>
    <w:p w14:paraId="6CDE9D7B" w14:textId="77777777" w:rsidR="009D7F13" w:rsidRDefault="009D7F13" w:rsidP="0028521D">
      <w:pPr>
        <w:spacing w:after="206"/>
        <w:ind w:right="460"/>
      </w:pPr>
    </w:p>
    <w:p w14:paraId="02D8AD16" w14:textId="77777777" w:rsidR="00027A42" w:rsidRDefault="00981EBA">
      <w:pPr>
        <w:widowControl/>
        <w:spacing w:after="206"/>
        <w:ind w:left="10" w:right="46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           = scheme ":" hier-part [ "?" query ] [ "#" fragment ]</w:t>
      </w:r>
    </w:p>
    <w:p w14:paraId="4D74C49D"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scheme        = “amqp” / “amqps” ; AMQP specific</w:t>
      </w:r>
    </w:p>
    <w:p w14:paraId="13A7878B" w14:textId="77777777" w:rsidR="00027A42" w:rsidRDefault="00027A42">
      <w:pPr>
        <w:widowControl/>
        <w:spacing w:before="0" w:after="0"/>
        <w:rPr>
          <w:rFonts w:ascii="Liberation Mono" w:eastAsia="Liberation Mono" w:hAnsi="Liberation Mono" w:cs="Liberation Mono"/>
          <w:color w:val="000000"/>
        </w:rPr>
      </w:pPr>
    </w:p>
    <w:p w14:paraId="1D07951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hier-part     = "//" authority path-abempty</w:t>
      </w:r>
    </w:p>
    <w:p w14:paraId="46EEA88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lastRenderedPageBreak/>
        <w:t xml:space="preserve">                 / path-absolute</w:t>
      </w:r>
    </w:p>
    <w:p w14:paraId="4CC35C5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path-rootless</w:t>
      </w:r>
    </w:p>
    <w:p w14:paraId="7DB96823"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4CDD095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path-amqp-scope  ;; AMQP-specific</w:t>
      </w:r>
    </w:p>
    <w:p w14:paraId="56BB32FA" w14:textId="77777777" w:rsidR="00027A42" w:rsidRDefault="00027A42">
      <w:pPr>
        <w:widowControl/>
        <w:spacing w:before="0" w:after="0"/>
        <w:rPr>
          <w:rFonts w:ascii="Liberation Mono" w:eastAsia="Liberation Mono" w:hAnsi="Liberation Mono" w:cs="Liberation Mono"/>
          <w:color w:val="000000"/>
        </w:rPr>
      </w:pPr>
    </w:p>
    <w:p w14:paraId="669F96C1"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URI-reference = URI / relative-ref</w:t>
      </w:r>
    </w:p>
    <w:p w14:paraId="13676692" w14:textId="77777777" w:rsidR="00027A42" w:rsidRDefault="00027A42">
      <w:pPr>
        <w:widowControl/>
        <w:spacing w:before="0" w:after="0"/>
        <w:rPr>
          <w:rFonts w:ascii="Liberation Mono" w:eastAsia="Liberation Mono" w:hAnsi="Liberation Mono" w:cs="Liberation Mono"/>
          <w:color w:val="000000"/>
        </w:rPr>
      </w:pPr>
    </w:p>
    <w:p w14:paraId="00D6BD91" w14:textId="77777777" w:rsidR="00027A42" w:rsidRPr="00F33392" w:rsidRDefault="00981EBA">
      <w:pPr>
        <w:widowControl/>
        <w:spacing w:before="0" w:after="0"/>
        <w:rPr>
          <w:rFonts w:ascii="Liberation Mono" w:eastAsia="Liberation Mono" w:hAnsi="Liberation Mono" w:cs="Liberation Mono"/>
          <w:color w:val="000000"/>
          <w:rPrChange w:id="105" w:author="Clemens Vasters" w:date="2019-11-15T14:22:00Z">
            <w:rPr>
              <w:rFonts w:ascii="Liberation Mono" w:eastAsia="Liberation Mono" w:hAnsi="Liberation Mono" w:cs="Liberation Mono"/>
              <w:color w:val="000000"/>
              <w:lang w:val="de-DE"/>
            </w:rPr>
          </w:rPrChange>
        </w:rPr>
      </w:pPr>
      <w:r>
        <w:rPr>
          <w:rFonts w:ascii="Liberation Mono" w:eastAsia="Liberation Mono" w:hAnsi="Liberation Mono" w:cs="Liberation Mono"/>
          <w:color w:val="000000"/>
        </w:rPr>
        <w:t xml:space="preserve">   </w:t>
      </w:r>
      <w:r w:rsidRPr="00F33392">
        <w:rPr>
          <w:rFonts w:ascii="Liberation Mono" w:eastAsia="Liberation Mono" w:hAnsi="Liberation Mono" w:cs="Liberation Mono"/>
          <w:color w:val="000000"/>
          <w:rPrChange w:id="106" w:author="Clemens Vasters" w:date="2019-11-15T14:22:00Z">
            <w:rPr>
              <w:rFonts w:ascii="Liberation Mono" w:eastAsia="Liberation Mono" w:hAnsi="Liberation Mono" w:cs="Liberation Mono"/>
              <w:color w:val="000000"/>
              <w:lang w:val="de-DE"/>
            </w:rPr>
          </w:rPrChange>
        </w:rPr>
        <w:t>absolute-URI  = scheme ":" hier-part [ "?" query ]</w:t>
      </w:r>
    </w:p>
    <w:p w14:paraId="493324F0" w14:textId="77777777" w:rsidR="00027A42" w:rsidRPr="00F33392" w:rsidRDefault="00027A42">
      <w:pPr>
        <w:widowControl/>
        <w:spacing w:before="0" w:after="0"/>
        <w:rPr>
          <w:rFonts w:ascii="Liberation Mono" w:eastAsia="Liberation Mono" w:hAnsi="Liberation Mono" w:cs="Liberation Mono"/>
          <w:color w:val="000000"/>
          <w:rPrChange w:id="107" w:author="Clemens Vasters" w:date="2019-11-15T14:22:00Z">
            <w:rPr>
              <w:rFonts w:ascii="Liberation Mono" w:eastAsia="Liberation Mono" w:hAnsi="Liberation Mono" w:cs="Liberation Mono"/>
              <w:color w:val="000000"/>
              <w:lang w:val="de-DE"/>
            </w:rPr>
          </w:rPrChange>
        </w:rPr>
      </w:pPr>
    </w:p>
    <w:p w14:paraId="4A1CED0B" w14:textId="77777777" w:rsidR="00027A42" w:rsidRDefault="00981EBA">
      <w:pPr>
        <w:widowControl/>
        <w:spacing w:before="0" w:after="0"/>
        <w:rPr>
          <w:rFonts w:ascii="Liberation Mono" w:eastAsia="Liberation Mono" w:hAnsi="Liberation Mono" w:cs="Liberation Mono"/>
          <w:color w:val="000000"/>
        </w:rPr>
      </w:pPr>
      <w:r w:rsidRPr="00F33392">
        <w:rPr>
          <w:rFonts w:ascii="Liberation Mono" w:eastAsia="Liberation Mono" w:hAnsi="Liberation Mono" w:cs="Liberation Mono"/>
          <w:color w:val="000000"/>
          <w:rPrChange w:id="108" w:author="Clemens Vasters" w:date="2019-11-15T14:22:00Z">
            <w:rPr>
              <w:rFonts w:ascii="Liberation Mono" w:eastAsia="Liberation Mono" w:hAnsi="Liberation Mono" w:cs="Liberation Mono"/>
              <w:color w:val="000000"/>
              <w:lang w:val="de-DE"/>
            </w:rPr>
          </w:rPrChange>
        </w:rPr>
        <w:t xml:space="preserve">   </w:t>
      </w:r>
      <w:r>
        <w:rPr>
          <w:rFonts w:ascii="Liberation Mono" w:eastAsia="Liberation Mono" w:hAnsi="Liberation Mono" w:cs="Liberation Mono"/>
          <w:color w:val="000000"/>
        </w:rPr>
        <w:t>relative-ref  = relative-part [ "?" query ] [ "#" fragment ]</w:t>
      </w:r>
    </w:p>
    <w:p w14:paraId="52BEACD7" w14:textId="77777777" w:rsidR="00027A42" w:rsidRDefault="00027A42">
      <w:pPr>
        <w:widowControl/>
        <w:spacing w:before="0" w:after="0"/>
        <w:rPr>
          <w:rFonts w:ascii="Liberation Mono" w:eastAsia="Liberation Mono" w:hAnsi="Liberation Mono" w:cs="Liberation Mono"/>
          <w:color w:val="000000"/>
        </w:rPr>
      </w:pPr>
    </w:p>
    <w:p w14:paraId="77F998E2"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relative-part = "//" authority path-abempty</w:t>
      </w:r>
    </w:p>
    <w:p w14:paraId="3D6AFBB4"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path-absolute</w:t>
      </w:r>
    </w:p>
    <w:p w14:paraId="4C470DEB"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path-noscheme</w:t>
      </w:r>
    </w:p>
    <w:p w14:paraId="5CEDCEEE"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2A286325"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path-amqp-scope  ;; AMQP-specific</w:t>
      </w:r>
    </w:p>
    <w:p w14:paraId="6A703E62" w14:textId="77777777" w:rsidR="00027A42" w:rsidRDefault="00027A42">
      <w:pPr>
        <w:widowControl/>
        <w:spacing w:before="0" w:after="0"/>
        <w:rPr>
          <w:rFonts w:ascii="Liberation Mono" w:eastAsia="Liberation Mono" w:hAnsi="Liberation Mono" w:cs="Liberation Mono"/>
          <w:color w:val="000000"/>
        </w:rPr>
      </w:pPr>
    </w:p>
    <w:p w14:paraId="6F161B6D" w14:textId="5F86E51B" w:rsidR="00027A42" w:rsidRDefault="009D7F13">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r w:rsidR="00981EBA">
        <w:rPr>
          <w:rFonts w:ascii="Liberation Mono" w:eastAsia="Liberation Mono" w:hAnsi="Liberation Mono" w:cs="Liberation Mono"/>
          <w:color w:val="000000"/>
        </w:rPr>
        <w:t>AMQP specific</w:t>
      </w:r>
      <w:r>
        <w:rPr>
          <w:rFonts w:ascii="Liberation Mono" w:eastAsia="Liberation Mono" w:hAnsi="Liberation Mono" w:cs="Liberation Mono"/>
          <w:color w:val="000000"/>
        </w:rPr>
        <w:t>:</w:t>
      </w:r>
    </w:p>
    <w:p w14:paraId="1E3C0A84" w14:textId="77777777" w:rsidR="009D7F13" w:rsidRDefault="009D7F13">
      <w:pPr>
        <w:widowControl/>
        <w:spacing w:before="0" w:after="0"/>
        <w:rPr>
          <w:rFonts w:ascii="Liberation Mono" w:eastAsia="Liberation Mono" w:hAnsi="Liberation Mono" w:cs="Liberation Mono"/>
          <w:color w:val="000000"/>
        </w:rPr>
      </w:pPr>
    </w:p>
    <w:p w14:paraId="3E271F08"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path-amqp-scope     = "/" amqp-scope path-absolute</w:t>
      </w:r>
    </w:p>
    <w:p w14:paraId="7DDE4840" w14:textId="77777777" w:rsidR="00027A42" w:rsidRDefault="00981EBA">
      <w:pPr>
        <w:widowControl/>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amqp-scope     = “(“ reg-name “)”</w:t>
      </w:r>
    </w:p>
    <w:p w14:paraId="5386B0FE" w14:textId="77777777" w:rsidR="00027A42" w:rsidRDefault="00027A42">
      <w:pPr>
        <w:widowControl/>
        <w:spacing w:before="0" w:after="0"/>
        <w:rPr>
          <w:rFonts w:ascii="Liberation Mono" w:eastAsia="Liberation Mono" w:hAnsi="Liberation Mono" w:cs="Liberation Mono"/>
          <w:color w:val="000000"/>
        </w:rPr>
      </w:pPr>
    </w:p>
    <w:p w14:paraId="7140CFEB" w14:textId="77777777" w:rsidR="00027A42" w:rsidRDefault="00981EBA">
      <w:pPr>
        <w:spacing w:before="0" w:after="0"/>
      </w:pPr>
      <w:r>
        <w:t>The syntax elements map to the AMQP address elements as follows:</w:t>
      </w:r>
    </w:p>
    <w:p w14:paraId="5E756DCB" w14:textId="77777777" w:rsidR="00027A42" w:rsidRDefault="00027A42">
      <w:pPr>
        <w:spacing w:before="0" w:after="0"/>
      </w:pPr>
    </w:p>
    <w:p w14:paraId="5A01F5A9" w14:textId="77777777" w:rsidR="00027A42" w:rsidRDefault="00981EBA">
      <w:pPr>
        <w:spacing w:before="0" w:after="0"/>
      </w:pPr>
      <w:r>
        <w:rPr>
          <w:rFonts w:ascii="Consolas" w:eastAsia="Consolas" w:hAnsi="Consolas" w:cs="Consolas"/>
        </w:rPr>
        <w:t xml:space="preserve">      scheme     ::= Protocol Scheme (3.1)</w:t>
      </w:r>
    </w:p>
    <w:p w14:paraId="183A4A56" w14:textId="77777777" w:rsidR="00027A42" w:rsidRDefault="00981EBA">
      <w:pPr>
        <w:spacing w:before="0" w:after="0"/>
        <w:rPr>
          <w:rFonts w:ascii="Consolas" w:eastAsia="Consolas" w:hAnsi="Consolas" w:cs="Consolas"/>
        </w:rPr>
      </w:pPr>
      <w:r>
        <w:rPr>
          <w:rFonts w:ascii="Consolas" w:eastAsia="Consolas" w:hAnsi="Consolas" w:cs="Consolas"/>
        </w:rPr>
        <w:t xml:space="preserve">      authority       ::= Network Endpoint (3.2)</w:t>
      </w:r>
    </w:p>
    <w:p w14:paraId="0F4274FA" w14:textId="77777777" w:rsidR="00027A42" w:rsidRDefault="00981EBA">
      <w:pPr>
        <w:spacing w:before="0" w:after="0"/>
        <w:rPr>
          <w:rFonts w:ascii="Consolas" w:eastAsia="Consolas" w:hAnsi="Consolas" w:cs="Consolas"/>
        </w:rPr>
      </w:pPr>
      <w:r>
        <w:rPr>
          <w:rFonts w:ascii="Consolas" w:eastAsia="Consolas" w:hAnsi="Consolas" w:cs="Consolas"/>
        </w:rPr>
        <w:t xml:space="preserve">      amqp-scope      ::= Scope (3.3)</w:t>
      </w:r>
    </w:p>
    <w:p w14:paraId="038E42FC" w14:textId="77777777" w:rsidR="00027A42" w:rsidRDefault="00981EBA">
      <w:pPr>
        <w:spacing w:before="0" w:after="0"/>
        <w:rPr>
          <w:rFonts w:ascii="Consolas" w:eastAsia="Consolas" w:hAnsi="Consolas" w:cs="Consolas"/>
        </w:rPr>
      </w:pPr>
      <w:r>
        <w:rPr>
          <w:rFonts w:ascii="Consolas" w:eastAsia="Consolas" w:hAnsi="Consolas" w:cs="Consolas"/>
        </w:rPr>
        <w:t xml:space="preserve">      path-*          ::= Path (3.4) </w:t>
      </w:r>
    </w:p>
    <w:p w14:paraId="03AC7ED0" w14:textId="77777777" w:rsidR="00027A42" w:rsidRDefault="00981EBA">
      <w:pPr>
        <w:spacing w:before="0" w:after="0"/>
        <w:rPr>
          <w:rFonts w:ascii="Consolas" w:eastAsia="Consolas" w:hAnsi="Consolas" w:cs="Consolas"/>
        </w:rPr>
      </w:pPr>
      <w:r>
        <w:rPr>
          <w:rFonts w:ascii="Consolas" w:eastAsia="Consolas" w:hAnsi="Consolas" w:cs="Consolas"/>
        </w:rPr>
        <w:t xml:space="preserve">      query           ::= Parameters (3.5)</w:t>
      </w:r>
    </w:p>
    <w:p w14:paraId="0B89AD0F" w14:textId="77777777" w:rsidR="00027A42" w:rsidRDefault="00027A42">
      <w:pPr>
        <w:spacing w:before="0" w:after="0"/>
        <w:rPr>
          <w:rFonts w:ascii="Consolas" w:eastAsia="Consolas" w:hAnsi="Consolas" w:cs="Consolas"/>
          <w:color w:val="000000"/>
          <w:highlight w:val="white"/>
        </w:rPr>
      </w:pPr>
    </w:p>
    <w:p w14:paraId="3BC0D478" w14:textId="77777777" w:rsidR="00027A42" w:rsidRDefault="00981EBA">
      <w:pPr>
        <w:pStyle w:val="berschrift2"/>
        <w:numPr>
          <w:ilvl w:val="1"/>
          <w:numId w:val="1"/>
        </w:numPr>
        <w:rPr>
          <w:highlight w:val="white"/>
        </w:rPr>
      </w:pPr>
      <w:bookmarkStart w:id="109" w:name="_Toc536718429"/>
      <w:r>
        <w:rPr>
          <w:highlight w:val="white"/>
        </w:rPr>
        <w:t>Examples</w:t>
      </w:r>
      <w:bookmarkEnd w:id="109"/>
    </w:p>
    <w:p w14:paraId="6FA3C606" w14:textId="7E8B291E" w:rsidR="00027A42" w:rsidRDefault="00981EBA">
      <w:r>
        <w:t>Examples of URLs with network endpoint information.</w:t>
      </w:r>
    </w:p>
    <w:p w14:paraId="78F0CA7D" w14:textId="3BB572B6" w:rsidR="00027A42" w:rsidRDefault="00981EBA">
      <w:pPr>
        <w:widowControl/>
        <w:numPr>
          <w:ilvl w:val="0"/>
          <w:numId w:val="11"/>
        </w:numPr>
        <w:spacing w:after="0"/>
        <w:rPr>
          <w:color w:val="000000"/>
        </w:rPr>
      </w:pPr>
      <w:r>
        <w:rPr>
          <w:color w:val="000000"/>
        </w:rPr>
        <w:t>AMQP URLs with just a network endpoint. Those URIs identify the container reachable via the network endpoint and the anonymous terminus of that container:</w:t>
      </w:r>
    </w:p>
    <w:p w14:paraId="4895166B"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w:t>
      </w:r>
    </w:p>
    <w:p w14:paraId="1A89EE33" w14:textId="77777777" w:rsidR="00027A42" w:rsidRDefault="00981EBA">
      <w:pPr>
        <w:widowControl/>
        <w:numPr>
          <w:ilvl w:val="1"/>
          <w:numId w:val="11"/>
        </w:numPr>
        <w:spacing w:before="0" w:after="0"/>
        <w:rPr>
          <w:rFonts w:ascii="Consolas" w:eastAsia="Consolas" w:hAnsi="Consolas" w:cs="Consolas"/>
          <w:color w:val="000000"/>
        </w:rPr>
      </w:pPr>
      <w:r>
        <w:rPr>
          <w:rFonts w:ascii="Consolas" w:eastAsia="Consolas" w:hAnsi="Consolas" w:cs="Consolas"/>
          <w:color w:val="000000"/>
        </w:rPr>
        <w:t>amqp://endpoint.example.com:15671</w:t>
      </w:r>
    </w:p>
    <w:p w14:paraId="3883E083" w14:textId="3AFE920D" w:rsidR="00027A42" w:rsidRDefault="00981EBA">
      <w:pPr>
        <w:widowControl/>
        <w:numPr>
          <w:ilvl w:val="0"/>
          <w:numId w:val="11"/>
        </w:numPr>
        <w:spacing w:before="0" w:after="0"/>
        <w:rPr>
          <w:color w:val="000000"/>
        </w:rPr>
      </w:pPr>
      <w:r>
        <w:rPr>
          <w:color w:val="000000"/>
        </w:rPr>
        <w:t>AMQP URLs with a network endpoint and a path. Those URIs identify the container reachable via the network endpoint and the node identified by the path:</w:t>
      </w:r>
    </w:p>
    <w:p w14:paraId="3648CE1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amqp://endpoint.example.com/queue</w:t>
      </w:r>
    </w:p>
    <w:p w14:paraId="221733A8" w14:textId="77777777" w:rsidR="00027A42" w:rsidRDefault="00981EBA">
      <w:pPr>
        <w:widowControl/>
        <w:numPr>
          <w:ilvl w:val="0"/>
          <w:numId w:val="5"/>
        </w:numPr>
        <w:spacing w:before="0" w:after="0"/>
        <w:rPr>
          <w:rFonts w:ascii="Consolas" w:eastAsia="Consolas" w:hAnsi="Consolas" w:cs="Consolas"/>
          <w:color w:val="000000"/>
        </w:rPr>
      </w:pPr>
      <w:r>
        <w:rPr>
          <w:rFonts w:ascii="Consolas" w:eastAsia="Consolas" w:hAnsi="Consolas" w:cs="Consolas"/>
          <w:color w:val="000000"/>
        </w:rPr>
        <w:t>amqp://endpoint.example.com/area/queue</w:t>
      </w:r>
    </w:p>
    <w:p w14:paraId="6F256BB3" w14:textId="5335BFB5" w:rsidR="00027A42" w:rsidRDefault="00981EBA">
      <w:pPr>
        <w:widowControl/>
        <w:numPr>
          <w:ilvl w:val="0"/>
          <w:numId w:val="11"/>
        </w:numPr>
        <w:spacing w:before="0" w:after="0"/>
        <w:rPr>
          <w:color w:val="000000"/>
        </w:rPr>
      </w:pPr>
      <w:r>
        <w:rPr>
          <w:color w:val="000000"/>
        </w:rPr>
        <w:t>AMQP URLs with just a network endpoint and a parameter. Those URIs identify the container reachable via the network endpoint and the anonymous terminus of that container:</w:t>
      </w:r>
    </w:p>
    <w:p w14:paraId="09A1B0A9"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amqp://endpoint.example.com:15671/?access_token={token}</w:t>
      </w:r>
    </w:p>
    <w:p w14:paraId="1B02F5F9" w14:textId="50086B6E" w:rsidR="00027A42" w:rsidRDefault="00981EBA">
      <w:pPr>
        <w:widowControl/>
        <w:numPr>
          <w:ilvl w:val="0"/>
          <w:numId w:val="11"/>
        </w:numPr>
        <w:spacing w:before="0" w:after="0"/>
        <w:rPr>
          <w:color w:val="000000"/>
        </w:rPr>
      </w:pPr>
      <w:r>
        <w:rPr>
          <w:color w:val="000000"/>
        </w:rPr>
        <w:t xml:space="preserve">AMQP URLs with a network endpoint and scope identifier. Those URIs identify a container and its anonymous terminus by the scope identifier and provide an on-ramp endpoint. </w:t>
      </w:r>
    </w:p>
    <w:p w14:paraId="5BA31C3C"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amqp://endpoint.example.com/(site-a.contoso.com)/</w:t>
      </w:r>
    </w:p>
    <w:p w14:paraId="1B7F0E47" w14:textId="6E0E2B48" w:rsidR="00027A42" w:rsidRDefault="00981EBA">
      <w:pPr>
        <w:widowControl/>
        <w:numPr>
          <w:ilvl w:val="0"/>
          <w:numId w:val="11"/>
        </w:numPr>
        <w:spacing w:before="0" w:after="0"/>
        <w:rPr>
          <w:color w:val="000000"/>
        </w:rPr>
      </w:pPr>
      <w:r>
        <w:rPr>
          <w:color w:val="000000"/>
        </w:rPr>
        <w:t xml:space="preserve">AMQP URLs with a network endpoint, scope identifier, and path. Those URIs identify a container by the scope identifier  and a node inside the container with an on-ramp endpoint. </w:t>
      </w:r>
    </w:p>
    <w:p w14:paraId="74538385"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amqp://endpoint.example.com/(site-b.contoso.com)/queue</w:t>
      </w:r>
    </w:p>
    <w:p w14:paraId="42E97B54" w14:textId="77777777" w:rsidR="00027A42" w:rsidRDefault="00981EBA">
      <w:pPr>
        <w:widowControl/>
        <w:numPr>
          <w:ilvl w:val="0"/>
          <w:numId w:val="9"/>
        </w:numPr>
        <w:spacing w:before="0" w:after="0"/>
        <w:rPr>
          <w:rFonts w:ascii="Consolas" w:eastAsia="Consolas" w:hAnsi="Consolas" w:cs="Consolas"/>
          <w:color w:val="000000"/>
        </w:rPr>
      </w:pPr>
      <w:r>
        <w:rPr>
          <w:rFonts w:ascii="Consolas" w:eastAsia="Consolas" w:hAnsi="Consolas" w:cs="Consolas"/>
          <w:color w:val="000000"/>
        </w:rPr>
        <w:t>amqp://endpoint.example.com/(site-c.contoso.com)/area/mailbox</w:t>
      </w:r>
    </w:p>
    <w:p w14:paraId="122D22A8" w14:textId="77777777" w:rsidR="00027A42" w:rsidRDefault="00981EBA">
      <w:pPr>
        <w:widowControl/>
        <w:spacing w:before="0" w:after="0"/>
        <w:ind w:left="720"/>
        <w:rPr>
          <w:color w:val="000000"/>
        </w:rPr>
      </w:pPr>
      <w:r>
        <w:rPr>
          <w:color w:val="000000"/>
        </w:rPr>
        <w:t>Examples of  URIs without network endpoint information. May be used when a connection is already established.</w:t>
      </w:r>
    </w:p>
    <w:p w14:paraId="6897320A" w14:textId="77777777" w:rsidR="00027A42" w:rsidRDefault="00981EBA">
      <w:pPr>
        <w:widowControl/>
        <w:numPr>
          <w:ilvl w:val="0"/>
          <w:numId w:val="11"/>
        </w:numPr>
        <w:spacing w:before="0" w:after="0"/>
        <w:rPr>
          <w:color w:val="000000"/>
        </w:rPr>
      </w:pPr>
      <w:r>
        <w:rPr>
          <w:color w:val="000000"/>
        </w:rPr>
        <w:lastRenderedPageBreak/>
        <w:t xml:space="preserve">AMQP URIs with a scope identifier and path. Those URIs identify a container by the scope identifier and a node inside the container. </w:t>
      </w:r>
    </w:p>
    <w:p w14:paraId="0B678D84" w14:textId="77777777" w:rsidR="00027A42" w:rsidRDefault="00981EBA">
      <w:pPr>
        <w:widowControl/>
        <w:numPr>
          <w:ilvl w:val="0"/>
          <w:numId w:val="12"/>
        </w:numPr>
        <w:spacing w:before="0" w:after="0"/>
        <w:rPr>
          <w:rFonts w:ascii="Consolas" w:eastAsia="Consolas" w:hAnsi="Consolas" w:cs="Consolas"/>
          <w:color w:val="000000"/>
        </w:rPr>
      </w:pPr>
      <w:r>
        <w:rPr>
          <w:rFonts w:ascii="Consolas" w:eastAsia="Consolas" w:hAnsi="Consolas" w:cs="Consolas"/>
          <w:color w:val="000000"/>
        </w:rPr>
        <w:t>amqp:(site-c.contoso.com)/area/mailbox</w:t>
      </w:r>
    </w:p>
    <w:p w14:paraId="1EACB94D" w14:textId="77777777" w:rsidR="00027A42" w:rsidRDefault="00981EBA">
      <w:pPr>
        <w:widowControl/>
        <w:numPr>
          <w:ilvl w:val="0"/>
          <w:numId w:val="12"/>
        </w:numPr>
        <w:spacing w:before="0" w:after="0"/>
        <w:rPr>
          <w:color w:val="000000"/>
        </w:rPr>
      </w:pPr>
      <w:r>
        <w:rPr>
          <w:rFonts w:ascii="Consolas" w:eastAsia="Consolas" w:hAnsi="Consolas" w:cs="Consolas"/>
          <w:color w:val="000000"/>
        </w:rPr>
        <w:t>amqp:(site-b.contoso.com)/queue</w:t>
      </w:r>
    </w:p>
    <w:p w14:paraId="634D893A" w14:textId="77777777" w:rsidR="00027A42" w:rsidRDefault="00981EBA">
      <w:pPr>
        <w:widowControl/>
        <w:numPr>
          <w:ilvl w:val="0"/>
          <w:numId w:val="11"/>
        </w:numPr>
        <w:spacing w:before="0" w:after="0"/>
        <w:rPr>
          <w:color w:val="000000"/>
        </w:rPr>
      </w:pPr>
      <w:r>
        <w:rPr>
          <w:color w:val="000000"/>
        </w:rPr>
        <w:t xml:space="preserve">AMQP URIs with just a path. Those URIs identify the current container and a node inside the container. </w:t>
      </w:r>
    </w:p>
    <w:p w14:paraId="30965023" w14:textId="77777777" w:rsidR="00027A42" w:rsidRDefault="00981EBA">
      <w:pPr>
        <w:widowControl/>
        <w:numPr>
          <w:ilvl w:val="0"/>
          <w:numId w:val="13"/>
        </w:numPr>
        <w:spacing w:before="0" w:after="0"/>
        <w:rPr>
          <w:color w:val="000000"/>
        </w:rPr>
      </w:pPr>
      <w:r>
        <w:rPr>
          <w:rFonts w:ascii="Consolas" w:eastAsia="Consolas" w:hAnsi="Consolas" w:cs="Consolas"/>
          <w:color w:val="000000"/>
        </w:rPr>
        <w:t>amqp:/queue</w:t>
      </w:r>
    </w:p>
    <w:p w14:paraId="118D0EEE" w14:textId="77777777" w:rsidR="00027A42" w:rsidRDefault="00981EBA">
      <w:pPr>
        <w:widowControl/>
        <w:numPr>
          <w:ilvl w:val="0"/>
          <w:numId w:val="13"/>
        </w:numPr>
        <w:spacing w:before="0" w:after="0"/>
        <w:rPr>
          <w:rFonts w:ascii="Consolas" w:eastAsia="Consolas" w:hAnsi="Consolas" w:cs="Consolas"/>
          <w:color w:val="000000"/>
        </w:rPr>
      </w:pPr>
      <w:r>
        <w:rPr>
          <w:rFonts w:ascii="Consolas" w:eastAsia="Consolas" w:hAnsi="Consolas" w:cs="Consolas"/>
          <w:color w:val="000000"/>
        </w:rPr>
        <w:t>amqp:/area/mailbox</w:t>
      </w:r>
    </w:p>
    <w:p w14:paraId="6B828D7C" w14:textId="77777777" w:rsidR="00027A42" w:rsidRDefault="00981EBA">
      <w:pPr>
        <w:widowControl/>
        <w:numPr>
          <w:ilvl w:val="0"/>
          <w:numId w:val="13"/>
        </w:numPr>
        <w:spacing w:before="0" w:after="0"/>
        <w:rPr>
          <w:color w:val="000000"/>
        </w:rPr>
      </w:pPr>
      <w:r>
        <w:rPr>
          <w:rFonts w:ascii="Consolas" w:eastAsia="Consolas" w:hAnsi="Consolas" w:cs="Consolas"/>
          <w:color w:val="000000"/>
        </w:rPr>
        <w:t>amqp:queue</w:t>
      </w:r>
    </w:p>
    <w:p w14:paraId="0A7AC3C3" w14:textId="77777777" w:rsidR="00027A42" w:rsidRDefault="00027A42">
      <w:pPr>
        <w:widowControl/>
        <w:spacing w:before="0" w:after="0"/>
        <w:ind w:left="720"/>
        <w:rPr>
          <w:rFonts w:ascii="Consolas" w:eastAsia="Consolas" w:hAnsi="Consolas" w:cs="Consolas"/>
          <w:color w:val="000000"/>
        </w:rPr>
      </w:pPr>
    </w:p>
    <w:p w14:paraId="22B4D11B" w14:textId="65343D64" w:rsidR="00027A42" w:rsidRDefault="00981EBA">
      <w:pPr>
        <w:widowControl/>
        <w:spacing w:before="0" w:after="0"/>
        <w:ind w:left="720"/>
        <w:rPr>
          <w:color w:val="000000"/>
        </w:rPr>
      </w:pPr>
      <w:r>
        <w:rPr>
          <w:color w:val="000000"/>
        </w:rPr>
        <w:t xml:space="preserve">Examples of URI references without a scheme. May be used where AMQP is implied, for example in AMQP message to/reply-to fields and link source/target </w:t>
      </w:r>
      <w:ins w:id="110" w:author="Clemens Vasters" w:date="2019-05-14T16:58:00Z">
        <w:r w:rsidR="00BF717C">
          <w:rPr>
            <w:color w:val="000000"/>
          </w:rPr>
          <w:t xml:space="preserve">address </w:t>
        </w:r>
      </w:ins>
      <w:r>
        <w:rPr>
          <w:color w:val="000000"/>
        </w:rPr>
        <w:t>fields. May also be used externally where an application knows that AMQP is intended and has some other way to make a connection.</w:t>
      </w:r>
    </w:p>
    <w:p w14:paraId="0DC6B44E" w14:textId="77777777" w:rsidR="00027A42" w:rsidRDefault="00027A42">
      <w:pPr>
        <w:widowControl/>
        <w:spacing w:before="0" w:after="0"/>
        <w:ind w:left="720"/>
        <w:rPr>
          <w:color w:val="000000"/>
        </w:rPr>
      </w:pPr>
    </w:p>
    <w:p w14:paraId="1AFFD05B" w14:textId="77777777" w:rsidR="00027A42" w:rsidRDefault="00981EBA">
      <w:pPr>
        <w:widowControl/>
        <w:numPr>
          <w:ilvl w:val="0"/>
          <w:numId w:val="3"/>
        </w:numPr>
        <w:spacing w:before="0" w:after="0"/>
        <w:rPr>
          <w:color w:val="000000"/>
        </w:rPr>
      </w:pPr>
      <w:r>
        <w:rPr>
          <w:color w:val="000000"/>
        </w:rPr>
        <w:t xml:space="preserve">AMQP URI references with a scope identifier and path. </w:t>
      </w:r>
    </w:p>
    <w:p w14:paraId="62E8F97D" w14:textId="77777777" w:rsidR="00027A42" w:rsidRDefault="00981EBA">
      <w:pPr>
        <w:widowControl/>
        <w:numPr>
          <w:ilvl w:val="0"/>
          <w:numId w:val="6"/>
        </w:numPr>
        <w:spacing w:before="0" w:after="0"/>
        <w:rPr>
          <w:color w:val="000000"/>
        </w:rPr>
      </w:pPr>
      <w:r>
        <w:rPr>
          <w:rFonts w:ascii="Consolas" w:eastAsia="Consolas" w:hAnsi="Consolas" w:cs="Consolas"/>
          <w:color w:val="000000"/>
        </w:rPr>
        <w:t>(site-c.contoso.com)/area/mailbox</w:t>
      </w:r>
    </w:p>
    <w:p w14:paraId="1EB826B9" w14:textId="77777777" w:rsidR="00027A42" w:rsidRDefault="00981EBA">
      <w:pPr>
        <w:widowControl/>
        <w:numPr>
          <w:ilvl w:val="0"/>
          <w:numId w:val="6"/>
        </w:numPr>
        <w:spacing w:before="0" w:after="0"/>
        <w:rPr>
          <w:color w:val="000000"/>
        </w:rPr>
      </w:pPr>
      <w:r>
        <w:rPr>
          <w:rFonts w:ascii="Consolas" w:eastAsia="Consolas" w:hAnsi="Consolas" w:cs="Consolas"/>
          <w:color w:val="000000"/>
        </w:rPr>
        <w:t>(site-b.contoso.com)/queue</w:t>
      </w:r>
    </w:p>
    <w:p w14:paraId="19B259C8" w14:textId="77777777" w:rsidR="00027A42" w:rsidRDefault="00981EBA">
      <w:pPr>
        <w:widowControl/>
        <w:numPr>
          <w:ilvl w:val="0"/>
          <w:numId w:val="10"/>
        </w:numPr>
        <w:spacing w:before="0" w:after="0"/>
        <w:rPr>
          <w:color w:val="000000"/>
        </w:rPr>
      </w:pPr>
      <w:r>
        <w:rPr>
          <w:color w:val="000000"/>
        </w:rPr>
        <w:t xml:space="preserve">AMQP URIs with just a path. Those URIs identify the current container and a node inside the container. </w:t>
      </w:r>
    </w:p>
    <w:p w14:paraId="6A2B0793"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0FCE7BE8" w14:textId="77777777" w:rsidR="00027A42" w:rsidRDefault="00981EBA">
      <w:pPr>
        <w:widowControl/>
        <w:numPr>
          <w:ilvl w:val="0"/>
          <w:numId w:val="13"/>
        </w:numPr>
        <w:spacing w:before="0" w:after="0"/>
        <w:rPr>
          <w:color w:val="000000"/>
        </w:rPr>
      </w:pPr>
      <w:r>
        <w:rPr>
          <w:rFonts w:ascii="Consolas" w:eastAsia="Consolas" w:hAnsi="Consolas" w:cs="Consolas"/>
          <w:color w:val="000000"/>
        </w:rPr>
        <w:t>/area/mailbox</w:t>
      </w:r>
    </w:p>
    <w:p w14:paraId="7F741D2A" w14:textId="77777777" w:rsidR="00027A42" w:rsidRDefault="00981EBA">
      <w:pPr>
        <w:widowControl/>
        <w:numPr>
          <w:ilvl w:val="0"/>
          <w:numId w:val="13"/>
        </w:numPr>
        <w:spacing w:before="0" w:after="0"/>
        <w:rPr>
          <w:color w:val="000000"/>
        </w:rPr>
      </w:pPr>
      <w:r>
        <w:rPr>
          <w:rFonts w:ascii="Consolas" w:eastAsia="Consolas" w:hAnsi="Consolas" w:cs="Consolas"/>
          <w:color w:val="000000"/>
        </w:rPr>
        <w:t>queue</w:t>
      </w:r>
    </w:p>
    <w:p w14:paraId="248FC2B4" w14:textId="77777777" w:rsidR="00027A42" w:rsidRDefault="00027A42">
      <w:pPr>
        <w:widowControl/>
        <w:spacing w:before="0"/>
        <w:ind w:left="720"/>
        <w:rPr>
          <w:color w:val="000000"/>
        </w:rPr>
      </w:pPr>
    </w:p>
    <w:p w14:paraId="3A2D4357" w14:textId="77777777" w:rsidR="00027A42" w:rsidRDefault="00027A42">
      <w:pPr>
        <w:ind w:firstLine="432"/>
        <w:rPr>
          <w:rFonts w:ascii="Consolas" w:eastAsia="Consolas" w:hAnsi="Consolas" w:cs="Consolas"/>
        </w:rPr>
      </w:pPr>
    </w:p>
    <w:p w14:paraId="757D332C" w14:textId="77777777" w:rsidR="00027A42" w:rsidRDefault="00981EBA">
      <w:r>
        <w:br w:type="page"/>
      </w:r>
    </w:p>
    <w:p w14:paraId="5F2125A1" w14:textId="77777777" w:rsidR="00027A42" w:rsidRDefault="00981EBA">
      <w:pPr>
        <w:pStyle w:val="berschrift1"/>
        <w:numPr>
          <w:ilvl w:val="0"/>
          <w:numId w:val="1"/>
        </w:numPr>
      </w:pPr>
      <w:bookmarkStart w:id="111" w:name="3whwml4"/>
      <w:bookmarkStart w:id="112" w:name="4i7ojhp"/>
      <w:bookmarkStart w:id="113" w:name="1ci93xb"/>
      <w:bookmarkStart w:id="114" w:name="2bn6wsx"/>
      <w:bookmarkStart w:id="115" w:name="_Toc536718430"/>
      <w:bookmarkEnd w:id="111"/>
      <w:bookmarkEnd w:id="112"/>
      <w:bookmarkEnd w:id="113"/>
      <w:bookmarkEnd w:id="114"/>
      <w:r>
        <w:lastRenderedPageBreak/>
        <w:t>Security Considerations</w:t>
      </w:r>
      <w:bookmarkEnd w:id="115"/>
    </w:p>
    <w:p w14:paraId="01AE2218" w14:textId="77777777" w:rsidR="00443E42" w:rsidRPr="00443E42" w:rsidRDefault="00443E42">
      <w:pPr>
        <w:rPr>
          <w:ins w:id="116" w:author="Clemens Vasters" w:date="2019-07-03T09:47:00Z"/>
        </w:rPr>
        <w:pPrChange w:id="117" w:author="Clemens Vasters" w:date="2019-07-03T09:47:00Z">
          <w:pPr>
            <w:pStyle w:val="Listenabsatz"/>
            <w:numPr>
              <w:numId w:val="1"/>
            </w:numPr>
            <w:ind w:left="432" w:hanging="432"/>
          </w:pPr>
        </w:pPrChange>
      </w:pPr>
      <w:ins w:id="118" w:author="Clemens Vasters" w:date="2019-07-03T09:47:00Z">
        <w:r w:rsidRPr="00443E42">
          <w:t>The addressing specification builds on the RFC3986 URI/URL format, which permits credentials to be embedded within the authority portion of the URL.</w:t>
        </w:r>
      </w:ins>
    </w:p>
    <w:p w14:paraId="105E957D" w14:textId="77777777" w:rsidR="00443E42" w:rsidRPr="00443E42" w:rsidRDefault="00443E42">
      <w:pPr>
        <w:rPr>
          <w:ins w:id="119" w:author="Clemens Vasters" w:date="2019-07-03T09:47:00Z"/>
        </w:rPr>
        <w:pPrChange w:id="120" w:author="Clemens Vasters" w:date="2019-07-03T09:47:00Z">
          <w:pPr>
            <w:pStyle w:val="Listenabsatz"/>
            <w:numPr>
              <w:numId w:val="1"/>
            </w:numPr>
            <w:ind w:left="432" w:hanging="432"/>
          </w:pPr>
        </w:pPrChange>
      </w:pPr>
      <w:ins w:id="121" w:author="Clemens Vasters" w:date="2019-07-03T09:47:00Z">
        <w:r w:rsidRPr="00443E42">
          <w:t xml:space="preserve">If provided, AMQP implementations MAY use the embedded information from and extract the credentials from the URI, for instance for SASL PLAIN authentication. </w:t>
        </w:r>
      </w:ins>
    </w:p>
    <w:p w14:paraId="15AD7B11" w14:textId="0B4C1AD5" w:rsidR="00027A42" w:rsidRPr="00443E42" w:rsidDel="00496E06" w:rsidRDefault="0046120B">
      <w:pPr>
        <w:rPr>
          <w:del w:id="122" w:author="Clemens Vasters" w:date="2019-07-03T09:32:00Z"/>
        </w:rPr>
      </w:pPr>
      <w:ins w:id="123" w:author="Clemens Vasters" w:date="2019-07-03T09:40:00Z">
        <w:r>
          <w:t>Generally, applic</w:t>
        </w:r>
      </w:ins>
      <w:ins w:id="124" w:author="Clemens Vasters" w:date="2019-07-03T09:41:00Z">
        <w:r>
          <w:t xml:space="preserve">ations SHOULD NOT </w:t>
        </w:r>
        <w:r w:rsidR="00E872D2">
          <w:t xml:space="preserve">embed credentials </w:t>
        </w:r>
      </w:ins>
      <w:ins w:id="125" w:author="Clemens Vasters" w:date="2019-07-03T09:45:00Z">
        <w:r w:rsidR="00082841">
          <w:t xml:space="preserve">or other secrets </w:t>
        </w:r>
      </w:ins>
      <w:ins w:id="126" w:author="Clemens Vasters" w:date="2019-07-03T09:41:00Z">
        <w:r w:rsidR="00E872D2">
          <w:t>in UR</w:t>
        </w:r>
      </w:ins>
      <w:ins w:id="127" w:author="Clemens Vasters" w:date="2019-07-03T09:42:00Z">
        <w:r w:rsidR="00E872D2">
          <w:t xml:space="preserve">Ls either in the authority </w:t>
        </w:r>
      </w:ins>
      <w:ins w:id="128" w:author="Clemens Vasters" w:date="2019-07-03T09:44:00Z">
        <w:r w:rsidR="00082841">
          <w:t>section</w:t>
        </w:r>
      </w:ins>
      <w:ins w:id="129" w:author="Clemens Vasters" w:date="2019-07-03T09:42:00Z">
        <w:r w:rsidR="00E872D2">
          <w:t xml:space="preserve"> or </w:t>
        </w:r>
      </w:ins>
      <w:ins w:id="130" w:author="Clemens Vasters" w:date="2019-07-03T09:44:00Z">
        <w:r w:rsidR="00082841">
          <w:t>in query parameters</w:t>
        </w:r>
      </w:ins>
      <w:ins w:id="131" w:author="Clemens Vasters" w:date="2019-07-03T09:45:00Z">
        <w:r w:rsidR="00082841">
          <w:t xml:space="preserve"> or elsewhere</w:t>
        </w:r>
      </w:ins>
      <w:ins w:id="132" w:author="Clemens Vasters" w:date="2019-07-03T09:42:00Z">
        <w:r w:rsidR="00E872D2">
          <w:t>, because</w:t>
        </w:r>
        <w:r w:rsidR="00022C53">
          <w:t xml:space="preserve"> URLs are often logged and credentials might therefore leak through logs. </w:t>
        </w:r>
      </w:ins>
      <w:ins w:id="133" w:author="Clemens Vasters" w:date="2019-07-03T09:40:00Z">
        <w:r w:rsidR="0092646D">
          <w:t xml:space="preserve"> </w:t>
        </w:r>
      </w:ins>
      <w:ins w:id="134" w:author="Clemens Vasters" w:date="2019-07-03T09:39:00Z">
        <w:r w:rsidR="005D7D17">
          <w:t xml:space="preserve"> </w:t>
        </w:r>
      </w:ins>
      <w:ins w:id="135" w:author="Clemens Vasters" w:date="2019-07-03T09:37:00Z">
        <w:r w:rsidR="00B34BDC">
          <w:t xml:space="preserve">  </w:t>
        </w:r>
      </w:ins>
      <w:ins w:id="136" w:author="Clemens Vasters" w:date="2019-07-03T09:33:00Z">
        <w:r w:rsidR="00FF5D86">
          <w:t xml:space="preserve"> </w:t>
        </w:r>
      </w:ins>
      <w:del w:id="137" w:author="Clemens Vasters" w:date="2019-07-03T09:32:00Z">
        <w:r w:rsidR="00981EBA" w:rsidDel="00496E06">
          <w:delText>[TBD]</w:delText>
        </w:r>
      </w:del>
    </w:p>
    <w:p w14:paraId="3B56EC08" w14:textId="59D3034B" w:rsidR="00027A42" w:rsidDel="00496E06" w:rsidRDefault="00981EBA">
      <w:pPr>
        <w:rPr>
          <w:del w:id="138" w:author="Clemens Vasters" w:date="2019-07-03T09:32:00Z"/>
        </w:rPr>
        <w:pPrChange w:id="139" w:author="Clemens Vasters" w:date="2019-07-03T09:47:00Z">
          <w:pPr>
            <w:widowControl/>
            <w:numPr>
              <w:numId w:val="7"/>
            </w:numPr>
            <w:spacing w:after="0"/>
            <w:ind w:left="720" w:hanging="360"/>
          </w:pPr>
        </w:pPrChange>
      </w:pPr>
      <w:del w:id="140" w:author="Clemens Vasters" w:date="2019-07-03T09:32:00Z">
        <w:r w:rsidDel="00496E06">
          <w:delText>Complex expressions may consume significant compute resources</w:delText>
        </w:r>
      </w:del>
    </w:p>
    <w:p w14:paraId="10A9B2DF" w14:textId="162410E1" w:rsidR="00027A42" w:rsidDel="00496E06" w:rsidRDefault="00981EBA">
      <w:pPr>
        <w:rPr>
          <w:del w:id="141" w:author="Clemens Vasters" w:date="2019-07-03T09:32:00Z"/>
        </w:rPr>
        <w:pPrChange w:id="142" w:author="Clemens Vasters" w:date="2019-07-03T09:47:00Z">
          <w:pPr>
            <w:widowControl/>
            <w:numPr>
              <w:numId w:val="7"/>
            </w:numPr>
            <w:spacing w:before="0" w:after="0"/>
            <w:ind w:left="720" w:hanging="360"/>
          </w:pPr>
        </w:pPrChange>
      </w:pPr>
      <w:del w:id="143" w:author="Clemens Vasters" w:date="2019-07-03T09:32:00Z">
        <w:r w:rsidDel="00496E06">
          <w:delText>Malformed messages</w:delText>
        </w:r>
      </w:del>
    </w:p>
    <w:p w14:paraId="593FBED2" w14:textId="517B9893" w:rsidR="00027A42" w:rsidDel="00496E06" w:rsidRDefault="00981EBA">
      <w:pPr>
        <w:rPr>
          <w:del w:id="144" w:author="Clemens Vasters" w:date="2019-07-03T09:32:00Z"/>
        </w:rPr>
        <w:pPrChange w:id="145" w:author="Clemens Vasters" w:date="2019-07-03T09:47:00Z">
          <w:pPr>
            <w:widowControl/>
            <w:numPr>
              <w:numId w:val="7"/>
            </w:numPr>
            <w:spacing w:before="0" w:after="0"/>
            <w:ind w:left="720" w:hanging="360"/>
          </w:pPr>
        </w:pPrChange>
      </w:pPr>
      <w:del w:id="146" w:author="Clemens Vasters" w:date="2019-07-03T09:32:00Z">
        <w:r w:rsidDel="00496E06">
          <w:delText>Inducing errors</w:delText>
        </w:r>
      </w:del>
    </w:p>
    <w:p w14:paraId="7D8865C3" w14:textId="0D9916EC" w:rsidR="00027A42" w:rsidRDefault="00981EBA">
      <w:pPr>
        <w:pPrChange w:id="147" w:author="Clemens Vasters" w:date="2019-07-03T09:47:00Z">
          <w:pPr>
            <w:widowControl/>
            <w:numPr>
              <w:numId w:val="7"/>
            </w:numPr>
            <w:spacing w:before="0"/>
            <w:ind w:left="720" w:hanging="360"/>
          </w:pPr>
        </w:pPrChange>
      </w:pPr>
      <w:del w:id="148" w:author="Clemens Vasters" w:date="2019-07-03T09:32:00Z">
        <w:r w:rsidDel="00496E06">
          <w:delText>Injection</w:delText>
        </w:r>
      </w:del>
      <w:r>
        <w:br w:type="page"/>
      </w:r>
    </w:p>
    <w:p w14:paraId="74B4E41F" w14:textId="1D5AD058" w:rsidR="00027A42" w:rsidRDefault="00981EBA">
      <w:pPr>
        <w:pStyle w:val="berschrift1"/>
        <w:numPr>
          <w:ilvl w:val="0"/>
          <w:numId w:val="1"/>
        </w:numPr>
        <w:rPr>
          <w:ins w:id="149" w:author="Clemens Vasters" w:date="2019-07-03T09:51:00Z"/>
        </w:rPr>
      </w:pPr>
      <w:bookmarkStart w:id="150" w:name="_Toc536718431"/>
      <w:r>
        <w:lastRenderedPageBreak/>
        <w:t>Conformance</w:t>
      </w:r>
      <w:bookmarkEnd w:id="150"/>
    </w:p>
    <w:p w14:paraId="00810DC7" w14:textId="26C69E00" w:rsidR="00A63EF8" w:rsidRPr="00300897" w:rsidRDefault="00300897">
      <w:pPr>
        <w:rPr>
          <w:rPrChange w:id="151" w:author="Clemens Vasters" w:date="2019-07-03T09:51:00Z">
            <w:rPr/>
          </w:rPrChange>
        </w:rPr>
        <w:pPrChange w:id="152" w:author="Clemens Vasters" w:date="2019-07-03T09:54:00Z">
          <w:pPr>
            <w:pStyle w:val="berschrift1"/>
            <w:numPr>
              <w:numId w:val="1"/>
            </w:numPr>
          </w:pPr>
        </w:pPrChange>
      </w:pPr>
      <w:ins w:id="153" w:author="Clemens Vasters" w:date="2019-07-03T09:51:00Z">
        <w:r>
          <w:t xml:space="preserve">Implementations </w:t>
        </w:r>
      </w:ins>
      <w:ins w:id="154" w:author="Clemens Vasters" w:date="2019-07-03T09:52:00Z">
        <w:r>
          <w:t xml:space="preserve">of this </w:t>
        </w:r>
        <w:r w:rsidR="00503D01">
          <w:t xml:space="preserve">specification are conformant if they can correctly produce and parse AMQP </w:t>
        </w:r>
      </w:ins>
      <w:ins w:id="155" w:author="Clemens Vasters" w:date="2019-07-03T09:53:00Z">
        <w:r w:rsidR="004508FA">
          <w:t xml:space="preserve">address expressions </w:t>
        </w:r>
      </w:ins>
      <w:ins w:id="156" w:author="Clemens Vasters" w:date="2019-07-03T09:55:00Z">
        <w:r w:rsidR="00DC72A9">
          <w:t>(URI referen</w:t>
        </w:r>
      </w:ins>
      <w:ins w:id="157" w:author="Clemens Vasters" w:date="2019-07-03T09:56:00Z">
        <w:r w:rsidR="00DC72A9">
          <w:t xml:space="preserve">ces) </w:t>
        </w:r>
      </w:ins>
      <w:ins w:id="158" w:author="Clemens Vasters" w:date="2019-07-03T09:53:00Z">
        <w:r w:rsidR="004508FA">
          <w:t xml:space="preserve">as defined </w:t>
        </w:r>
      </w:ins>
      <w:ins w:id="159" w:author="Clemens Vasters" w:date="2019-07-03T09:56:00Z">
        <w:r w:rsidR="00DC72A9">
          <w:t xml:space="preserve">in </w:t>
        </w:r>
      </w:ins>
      <w:ins w:id="160" w:author="Clemens Vasters" w:date="2019-07-03T09:53:00Z">
        <w:r w:rsidR="004508FA">
          <w:t xml:space="preserve">section </w:t>
        </w:r>
        <w:r w:rsidR="004508FA">
          <w:fldChar w:fldCharType="begin"/>
        </w:r>
        <w:r w:rsidR="004508FA">
          <w:instrText xml:space="preserve"> REF _Ref13040036 \r \h </w:instrText>
        </w:r>
      </w:ins>
      <w:r w:rsidR="00A63EF8">
        <w:instrText xml:space="preserve"> \* MERGEFORMAT </w:instrText>
      </w:r>
      <w:r w:rsidR="004508FA">
        <w:fldChar w:fldCharType="separate"/>
      </w:r>
      <w:ins w:id="161" w:author="Clemens Vasters" w:date="2019-07-03T09:53:00Z">
        <w:r w:rsidR="004508FA">
          <w:t>4.3</w:t>
        </w:r>
        <w:r w:rsidR="004508FA">
          <w:fldChar w:fldCharType="end"/>
        </w:r>
      </w:ins>
      <w:ins w:id="162" w:author="Clemens Vasters" w:date="2019-07-03T09:57:00Z">
        <w:r w:rsidR="00435A87">
          <w:t xml:space="preserve"> and all defined </w:t>
        </w:r>
      </w:ins>
      <w:ins w:id="163" w:author="Clemens Vasters" w:date="2019-07-03T09:58:00Z">
        <w:r w:rsidR="005B1787">
          <w:t xml:space="preserve">AMQP </w:t>
        </w:r>
      </w:ins>
      <w:ins w:id="164" w:author="Clemens Vasters" w:date="2019-07-03T09:57:00Z">
        <w:r w:rsidR="00435A87">
          <w:t>addressing elements</w:t>
        </w:r>
        <w:r w:rsidR="005B1787">
          <w:t xml:space="preserve"> </w:t>
        </w:r>
      </w:ins>
      <w:ins w:id="165" w:author="Clemens Vasters" w:date="2019-07-03T09:58:00Z">
        <w:r w:rsidR="005B1787">
          <w:t xml:space="preserve">from section </w:t>
        </w:r>
        <w:r w:rsidR="005B1787">
          <w:fldChar w:fldCharType="begin"/>
        </w:r>
        <w:r w:rsidR="005B1787">
          <w:instrText xml:space="preserve"> REF _Ref13040321 \r \h </w:instrText>
        </w:r>
      </w:ins>
      <w:r w:rsidR="005B1787">
        <w:fldChar w:fldCharType="separate"/>
      </w:r>
      <w:ins w:id="166" w:author="Clemens Vasters" w:date="2019-07-03T09:58:00Z">
        <w:r w:rsidR="005B1787">
          <w:t>3</w:t>
        </w:r>
        <w:r w:rsidR="005B1787">
          <w:fldChar w:fldCharType="end"/>
        </w:r>
        <w:r w:rsidR="005B1787">
          <w:t xml:space="preserve"> can be </w:t>
        </w:r>
      </w:ins>
      <w:ins w:id="167" w:author="Clemens Vasters" w:date="2019-07-03T10:01:00Z">
        <w:r w:rsidR="002B7C1A">
          <w:t xml:space="preserve">set or </w:t>
        </w:r>
      </w:ins>
      <w:ins w:id="168" w:author="Clemens Vasters" w:date="2019-07-03T10:00:00Z">
        <w:r w:rsidR="001F60E5">
          <w:t>accessed on</w:t>
        </w:r>
      </w:ins>
      <w:ins w:id="169" w:author="Clemens Vasters" w:date="2019-07-03T09:58:00Z">
        <w:r w:rsidR="005B1787">
          <w:t xml:space="preserve"> the </w:t>
        </w:r>
      </w:ins>
      <w:ins w:id="170" w:author="Clemens Vasters" w:date="2019-07-03T09:59:00Z">
        <w:r w:rsidR="00DD7B49">
          <w:t>address expression by</w:t>
        </w:r>
      </w:ins>
      <w:ins w:id="171" w:author="Clemens Vasters" w:date="2019-07-03T09:57:00Z">
        <w:r w:rsidR="005B1787">
          <w:t xml:space="preserve"> </w:t>
        </w:r>
      </w:ins>
      <w:ins w:id="172" w:author="Clemens Vasters" w:date="2019-07-03T10:00:00Z">
        <w:r w:rsidR="001F60E5">
          <w:t>an</w:t>
        </w:r>
      </w:ins>
      <w:ins w:id="173" w:author="Clemens Vasters" w:date="2019-07-03T09:57:00Z">
        <w:r w:rsidR="005B1787">
          <w:t xml:space="preserve"> appli</w:t>
        </w:r>
      </w:ins>
      <w:ins w:id="174" w:author="Clemens Vasters" w:date="2019-07-03T09:58:00Z">
        <w:r w:rsidR="005B1787">
          <w:t>cation</w:t>
        </w:r>
      </w:ins>
      <w:ins w:id="175" w:author="Clemens Vasters" w:date="2019-07-03T10:00:00Z">
        <w:r w:rsidR="001F60E5">
          <w:t xml:space="preserve"> or an AMQP container</w:t>
        </w:r>
      </w:ins>
      <w:ins w:id="176" w:author="Clemens Vasters" w:date="2019-07-03T09:58:00Z">
        <w:r w:rsidR="005B1787">
          <w:t>.</w:t>
        </w:r>
      </w:ins>
      <w:ins w:id="177" w:author="Clemens Vasters" w:date="2019-07-03T09:57:00Z">
        <w:r w:rsidR="00435A87">
          <w:t xml:space="preserve"> </w:t>
        </w:r>
      </w:ins>
    </w:p>
    <w:p w14:paraId="5AA063E2" w14:textId="0DF06EFF" w:rsidR="00027A42" w:rsidDel="00443E42" w:rsidRDefault="00981EBA">
      <w:pPr>
        <w:rPr>
          <w:del w:id="178" w:author="Clemens Vasters" w:date="2019-07-03T09:47:00Z"/>
          <w:highlight w:val="yellow"/>
        </w:rPr>
      </w:pPr>
      <w:del w:id="179" w:author="Clemens Vasters" w:date="2019-07-03T09:47:00Z">
        <w:r w:rsidDel="00443E42">
          <w:rPr>
            <w:highlight w:val="yellow"/>
          </w:rPr>
          <w:delText>(</w:delText>
        </w:r>
        <w:r w:rsidDel="00443E42">
          <w:rPr>
            <w:b/>
            <w:highlight w:val="yellow"/>
          </w:rPr>
          <w:delText>Note</w:delText>
        </w:r>
        <w:r w:rsidDel="00443E42">
          <w:rPr>
            <w:highlight w:val="yellow"/>
          </w:rPr>
          <w:delText xml:space="preserve">: The </w:delText>
        </w:r>
        <w:r w:rsidR="002B7C1A" w:rsidDel="00443E42">
          <w:fldChar w:fldCharType="begin"/>
        </w:r>
        <w:r w:rsidR="002B7C1A" w:rsidDel="00443E42">
          <w:delInstrText xml:space="preserve"> HYPERLINK "https://www.oasis-open.org/policies-guidelines/tc-process" \l "wpComponentsConfClause" </w:delInstrText>
        </w:r>
        <w:r w:rsidR="002B7C1A" w:rsidDel="00443E42">
          <w:fldChar w:fldCharType="separate"/>
        </w:r>
        <w:r w:rsidDel="00443E42">
          <w:rPr>
            <w:rStyle w:val="ListLabel4"/>
            <w:highlight w:val="none"/>
          </w:rPr>
          <w:delText>OASIS TC Process</w:delText>
        </w:r>
        <w:r w:rsidR="002B7C1A" w:rsidDel="00443E42">
          <w:rPr>
            <w:rStyle w:val="ListLabel4"/>
            <w:highlight w:val="none"/>
          </w:rPr>
          <w:fldChar w:fldCharType="end"/>
        </w:r>
        <w:r w:rsidDel="00443E42">
          <w:rPr>
            <w:highlight w:val="yellow"/>
          </w:rPr>
          <w:delTex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delText>
        </w:r>
      </w:del>
    </w:p>
    <w:p w14:paraId="5624C139" w14:textId="42C448FA" w:rsidR="00027A42" w:rsidDel="00443E42" w:rsidRDefault="00981EBA">
      <w:pPr>
        <w:rPr>
          <w:del w:id="180" w:author="Clemens Vasters" w:date="2019-07-03T09:47:00Z"/>
          <w:highlight w:val="yellow"/>
        </w:rPr>
      </w:pPr>
      <w:del w:id="181" w:author="Clemens Vasters" w:date="2019-07-03T09:47:00Z">
        <w:r w:rsidDel="00443E42">
          <w:rPr>
            <w:highlight w:val="yellow"/>
          </w:rPr>
          <w:delText xml:space="preserve">For the definition of "conformance clause," see </w:delText>
        </w:r>
        <w:r w:rsidR="002B7C1A" w:rsidDel="00443E42">
          <w:fldChar w:fldCharType="begin"/>
        </w:r>
        <w:r w:rsidR="002B7C1A" w:rsidDel="00443E42">
          <w:delInstrText xml:space="preserve"> HYPERLINK "https://www.oasis-open.org/policies-guidelines/oasis-defined-terms-2017-05-26" \l "dConformanceClause" </w:delInstrText>
        </w:r>
        <w:r w:rsidR="002B7C1A" w:rsidDel="00443E42">
          <w:fldChar w:fldCharType="separate"/>
        </w:r>
        <w:r w:rsidDel="00443E42">
          <w:rPr>
            <w:rStyle w:val="ListLabel4"/>
            <w:highlight w:val="none"/>
          </w:rPr>
          <w:delText>OASIS Defined Terms</w:delText>
        </w:r>
        <w:r w:rsidR="002B7C1A" w:rsidDel="00443E42">
          <w:rPr>
            <w:rStyle w:val="ListLabel4"/>
            <w:highlight w:val="none"/>
          </w:rPr>
          <w:fldChar w:fldCharType="end"/>
        </w:r>
        <w:r w:rsidDel="00443E42">
          <w:rPr>
            <w:highlight w:val="yellow"/>
          </w:rPr>
          <w:delText xml:space="preserve">. </w:delText>
        </w:r>
      </w:del>
    </w:p>
    <w:p w14:paraId="5B1585AA" w14:textId="4ABC6635" w:rsidR="00027A42" w:rsidDel="00443E42" w:rsidRDefault="00981EBA">
      <w:pPr>
        <w:rPr>
          <w:del w:id="182" w:author="Clemens Vasters" w:date="2019-07-03T09:47:00Z"/>
          <w:highlight w:val="yellow"/>
        </w:rPr>
      </w:pPr>
      <w:del w:id="183" w:author="Clemens Vasters" w:date="2019-07-03T09:47:00Z">
        <w:r w:rsidDel="00443E42">
          <w:rPr>
            <w:highlight w:val="yellow"/>
          </w:rPr>
          <w:delText xml:space="preserve">See "Guidelines to Writing Conformance Clauses": </w:delText>
        </w:r>
        <w:r w:rsidDel="00443E42">
          <w:rPr>
            <w:highlight w:val="yellow"/>
          </w:rPr>
          <w:br/>
        </w:r>
        <w:r w:rsidR="002B7C1A" w:rsidDel="00443E42">
          <w:fldChar w:fldCharType="begin"/>
        </w:r>
        <w:r w:rsidR="002B7C1A" w:rsidDel="00443E42">
          <w:delInstrText xml:space="preserve"> HYPERLINK "http://docs.oasis-open.org/templates/TCHandbook/ConformanceGuidelines.html" \h </w:delInstrText>
        </w:r>
        <w:r w:rsidR="002B7C1A" w:rsidDel="00443E42">
          <w:fldChar w:fldCharType="separate"/>
        </w:r>
        <w:r w:rsidDel="00443E42">
          <w:rPr>
            <w:rStyle w:val="ListLabel4"/>
            <w:highlight w:val="none"/>
          </w:rPr>
          <w:delText>http://docs.oasis-open.org/templates/TCHandbook/ConformanceGuidelines.html</w:delText>
        </w:r>
        <w:r w:rsidR="002B7C1A" w:rsidDel="00443E42">
          <w:rPr>
            <w:rStyle w:val="ListLabel4"/>
            <w:highlight w:val="none"/>
          </w:rPr>
          <w:fldChar w:fldCharType="end"/>
        </w:r>
        <w:r w:rsidDel="00443E42">
          <w:rPr>
            <w:highlight w:val="yellow"/>
          </w:rPr>
          <w:delText>.</w:delText>
        </w:r>
      </w:del>
    </w:p>
    <w:p w14:paraId="63B5C26B" w14:textId="5CE2D132" w:rsidR="00027A42" w:rsidDel="00443E42" w:rsidRDefault="00981EBA">
      <w:pPr>
        <w:rPr>
          <w:del w:id="184" w:author="Clemens Vasters" w:date="2019-07-03T09:47:00Z"/>
        </w:rPr>
      </w:pPr>
      <w:del w:id="185" w:author="Clemens Vasters" w:date="2019-07-03T09:47:00Z">
        <w:r w:rsidDel="00443E42">
          <w:rPr>
            <w:highlight w:val="yellow"/>
          </w:rPr>
          <w:delText>Remove this note before submitting for publication.)</w:delText>
        </w:r>
        <w:r w:rsidDel="00443E42">
          <w:br w:type="page"/>
        </w:r>
      </w:del>
    </w:p>
    <w:p w14:paraId="4EF05FC8" w14:textId="77777777" w:rsidR="00027A42" w:rsidRDefault="00981EBA">
      <w:pPr>
        <w:keepNext/>
        <w:widowControl/>
        <w:numPr>
          <w:ilvl w:val="0"/>
          <w:numId w:val="4"/>
        </w:numPr>
        <w:pBdr>
          <w:top w:val="single" w:sz="4" w:space="6" w:color="808080"/>
        </w:pBdr>
        <w:spacing w:before="480" w:after="120"/>
        <w:rPr>
          <w:b/>
          <w:color w:val="3B006F"/>
          <w:sz w:val="36"/>
          <w:szCs w:val="36"/>
        </w:rPr>
      </w:pPr>
      <w:r>
        <w:rPr>
          <w:b/>
          <w:color w:val="3B006F"/>
          <w:sz w:val="36"/>
          <w:szCs w:val="36"/>
        </w:rPr>
        <w:t>Acknowledgments</w:t>
      </w:r>
    </w:p>
    <w:p w14:paraId="76975E7C" w14:textId="40843C5F" w:rsidR="00027A42" w:rsidDel="00443E42" w:rsidRDefault="00981EBA">
      <w:pPr>
        <w:rPr>
          <w:del w:id="186" w:author="Clemens Vasters" w:date="2019-07-03T09:47:00Z"/>
        </w:rPr>
      </w:pPr>
      <w:del w:id="187" w:author="Clemens Vasters" w:date="2019-07-03T09:47:00Z">
        <w:r w:rsidDel="00443E42">
          <w:rPr>
            <w:highlight w:val="yellow"/>
          </w:rPr>
          <w:delText>(</w:delText>
        </w:r>
        <w:r w:rsidDel="00443E42">
          <w:rPr>
            <w:b/>
            <w:highlight w:val="yellow"/>
          </w:rPr>
          <w:delText>Note:</w:delText>
        </w:r>
        <w:r w:rsidDel="00443E42">
          <w:rPr>
            <w:highlight w:val="yellow"/>
          </w:rPr>
          <w:delText xml:space="preserv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delText>
        </w:r>
      </w:del>
    </w:p>
    <w:p w14:paraId="2810AB4B" w14:textId="03E1990E" w:rsidR="00027A42" w:rsidDel="00443E42" w:rsidRDefault="00981EBA">
      <w:pPr>
        <w:rPr>
          <w:del w:id="188" w:author="Clemens Vasters" w:date="2019-07-03T09:47:00Z"/>
        </w:rPr>
      </w:pPr>
      <w:del w:id="189" w:author="Clemens Vasters" w:date="2019-07-03T09:47:00Z">
        <w:r w:rsidDel="00443E42">
          <w:rPr>
            <w:highlight w:val="yellow"/>
          </w:rPr>
          <w:delText>Remove this note before submitting for publication.)</w:delText>
        </w:r>
      </w:del>
    </w:p>
    <w:p w14:paraId="2288139F" w14:textId="77777777" w:rsidR="00027A42" w:rsidRDefault="00981EBA">
      <w:r>
        <w:t>The following individuals have participated in the creation of this specification and are gratefully acknowledged:</w:t>
      </w:r>
    </w:p>
    <w:p w14:paraId="59657727" w14:textId="61FD8D33" w:rsidR="00027A42" w:rsidRDefault="00981EBA">
      <w:pPr>
        <w:keepNext/>
        <w:widowControl/>
        <w:spacing w:before="0" w:after="0"/>
        <w:rPr>
          <w:ins w:id="190" w:author="Clemens Vasters" w:date="2019-07-03T09:48:00Z"/>
          <w:b/>
          <w:color w:val="3B006F"/>
        </w:rPr>
      </w:pPr>
      <w:bookmarkStart w:id="191" w:name="_1pxezwc"/>
      <w:bookmarkEnd w:id="191"/>
      <w:r>
        <w:rPr>
          <w:b/>
          <w:color w:val="3B006F"/>
        </w:rPr>
        <w:t>Participants:</w:t>
      </w:r>
      <w:del w:id="192" w:author="Clemens Vasters" w:date="2019-07-03T09:47:00Z">
        <w:r w:rsidDel="00443E42">
          <w:rPr>
            <w:b/>
            <w:color w:val="3B006F"/>
          </w:rPr>
          <w:delText>!!br0ken!!</w:delText>
        </w:r>
      </w:del>
    </w:p>
    <w:p w14:paraId="571EC993" w14:textId="5327EEDB" w:rsidR="00443E42" w:rsidRDefault="00443E42">
      <w:pPr>
        <w:keepNext/>
        <w:widowControl/>
        <w:spacing w:before="0" w:after="0"/>
        <w:rPr>
          <w:ins w:id="193" w:author="Clemens Vasters" w:date="2019-07-03T09:48:00Z"/>
          <w:b/>
          <w:color w:val="3B006F"/>
        </w:rPr>
      </w:pPr>
    </w:p>
    <w:p w14:paraId="3E033B53" w14:textId="161A570A" w:rsidR="00443E42" w:rsidRDefault="00443E42">
      <w:pPr>
        <w:keepNext/>
        <w:widowControl/>
        <w:spacing w:before="0" w:after="0"/>
        <w:rPr>
          <w:b/>
          <w:color w:val="3B006F"/>
        </w:rPr>
      </w:pPr>
    </w:p>
    <w:p w14:paraId="2498FC72" w14:textId="7F14F2AD" w:rsidR="00027A42" w:rsidRDefault="00981EBA">
      <w:pPr>
        <w:widowControl/>
        <w:spacing w:before="0" w:after="0"/>
        <w:ind w:left="720"/>
        <w:rPr>
          <w:ins w:id="194" w:author="Clemens Vasters" w:date="2019-07-03T09:48:00Z"/>
          <w:color w:val="000000"/>
        </w:rPr>
      </w:pPr>
      <w:del w:id="195" w:author="Clemens Vasters" w:date="2019-07-03T09:48:00Z">
        <w:r w:rsidDel="00F76206">
          <w:rPr>
            <w:color w:val="000000"/>
          </w:rPr>
          <w:delText>[Participant Name, Affiliation | Individual Member]</w:delText>
        </w:r>
      </w:del>
      <w:ins w:id="196" w:author="Clemens Vasters" w:date="2019-07-03T09:48:00Z">
        <w:r w:rsidR="00F76206">
          <w:rPr>
            <w:color w:val="000000"/>
          </w:rPr>
          <w:t>Alan Conway, Red Hat</w:t>
        </w:r>
      </w:ins>
    </w:p>
    <w:p w14:paraId="61AED939" w14:textId="4B74C1E0" w:rsidR="00F76206" w:rsidRDefault="00F76206">
      <w:pPr>
        <w:widowControl/>
        <w:spacing w:before="0" w:after="0"/>
        <w:ind w:left="720"/>
        <w:rPr>
          <w:ins w:id="197" w:author="Clemens Vasters" w:date="2019-07-03T09:48:00Z"/>
          <w:color w:val="000000"/>
        </w:rPr>
      </w:pPr>
      <w:ins w:id="198" w:author="Clemens Vasters" w:date="2019-07-03T09:48:00Z">
        <w:r>
          <w:rPr>
            <w:color w:val="000000"/>
          </w:rPr>
          <w:t>Rob Godfrey, Red Hat</w:t>
        </w:r>
      </w:ins>
    </w:p>
    <w:p w14:paraId="593E83DE" w14:textId="6B75FFA4" w:rsidR="00F76206" w:rsidRDefault="00424D70">
      <w:pPr>
        <w:widowControl/>
        <w:spacing w:before="0" w:after="0"/>
        <w:ind w:left="720"/>
        <w:rPr>
          <w:ins w:id="199" w:author="Clemens Vasters" w:date="2019-07-03T09:49:00Z"/>
          <w:color w:val="000000"/>
        </w:rPr>
      </w:pPr>
      <w:ins w:id="200" w:author="Clemens Vasters" w:date="2019-07-03T09:49:00Z">
        <w:r>
          <w:rPr>
            <w:color w:val="000000"/>
          </w:rPr>
          <w:t>Keith Wall, Red Hat</w:t>
        </w:r>
      </w:ins>
    </w:p>
    <w:p w14:paraId="28DD1570" w14:textId="380E31F3" w:rsidR="00424D70" w:rsidRDefault="00424D70">
      <w:pPr>
        <w:widowControl/>
        <w:spacing w:before="0" w:after="0"/>
        <w:ind w:left="720"/>
        <w:rPr>
          <w:ins w:id="201" w:author="Clemens Vasters" w:date="2019-07-03T09:49:00Z"/>
          <w:color w:val="000000"/>
        </w:rPr>
      </w:pPr>
      <w:ins w:id="202" w:author="Clemens Vasters" w:date="2019-07-03T09:49:00Z">
        <w:r>
          <w:rPr>
            <w:color w:val="000000"/>
          </w:rPr>
          <w:t>Robbie Gemmell, Red Hat</w:t>
        </w:r>
      </w:ins>
    </w:p>
    <w:p w14:paraId="139EFF10" w14:textId="57A3CC8B" w:rsidR="00424D70" w:rsidRDefault="004065F0">
      <w:pPr>
        <w:widowControl/>
        <w:spacing w:before="0" w:after="0"/>
        <w:ind w:left="720"/>
        <w:rPr>
          <w:ins w:id="203" w:author="Clemens Vasters" w:date="2019-07-03T09:50:00Z"/>
          <w:color w:val="000000"/>
        </w:rPr>
      </w:pPr>
      <w:ins w:id="204" w:author="Clemens Vasters" w:date="2019-07-03T09:49:00Z">
        <w:r>
          <w:rPr>
            <w:color w:val="000000"/>
          </w:rPr>
          <w:t>Justi</w:t>
        </w:r>
      </w:ins>
      <w:ins w:id="205" w:author="Clemens Vasters" w:date="2019-07-03T09:50:00Z">
        <w:r>
          <w:rPr>
            <w:color w:val="000000"/>
          </w:rPr>
          <w:t>n Ross, Red Hat</w:t>
        </w:r>
      </w:ins>
    </w:p>
    <w:p w14:paraId="41EAC9A9" w14:textId="3C34B4E3" w:rsidR="004065F0" w:rsidRDefault="00D55C1E">
      <w:pPr>
        <w:widowControl/>
        <w:spacing w:before="0" w:after="0"/>
        <w:ind w:left="720"/>
        <w:rPr>
          <w:ins w:id="206" w:author="Clemens Vasters" w:date="2019-07-03T09:50:00Z"/>
          <w:color w:val="000000"/>
        </w:rPr>
      </w:pPr>
      <w:ins w:id="207" w:author="Clemens Vasters" w:date="2019-07-03T09:50:00Z">
        <w:r>
          <w:rPr>
            <w:color w:val="000000"/>
          </w:rPr>
          <w:t>Ted Ross, Red Hat</w:t>
        </w:r>
      </w:ins>
    </w:p>
    <w:p w14:paraId="4D0C3F75" w14:textId="3F68E6A0" w:rsidR="00D55C1E" w:rsidRPr="00F33392" w:rsidRDefault="006E5567">
      <w:pPr>
        <w:widowControl/>
        <w:spacing w:before="0" w:after="0"/>
        <w:ind w:left="720"/>
        <w:rPr>
          <w:ins w:id="208" w:author="Clemens Vasters" w:date="2019-07-03T09:48:00Z"/>
          <w:color w:val="000000"/>
          <w:lang w:val="de-DE"/>
          <w:rPrChange w:id="209" w:author="Clemens Vasters" w:date="2019-11-15T14:22:00Z">
            <w:rPr>
              <w:ins w:id="210" w:author="Clemens Vasters" w:date="2019-07-03T09:48:00Z"/>
              <w:color w:val="000000"/>
            </w:rPr>
          </w:rPrChange>
        </w:rPr>
      </w:pPr>
      <w:ins w:id="211" w:author="Clemens Vasters" w:date="2019-07-03T09:50:00Z">
        <w:r w:rsidRPr="00F33392">
          <w:rPr>
            <w:color w:val="000000"/>
            <w:lang w:val="de-DE"/>
            <w:rPrChange w:id="212" w:author="Clemens Vasters" w:date="2019-11-15T14:22:00Z">
              <w:rPr>
                <w:color w:val="000000"/>
              </w:rPr>
            </w:rPrChange>
          </w:rPr>
          <w:t>Oleksandr Rudyy</w:t>
        </w:r>
      </w:ins>
      <w:ins w:id="213" w:author="Clemens Vasters" w:date="2019-07-03T09:51:00Z">
        <w:r w:rsidRPr="00F33392">
          <w:rPr>
            <w:color w:val="000000"/>
            <w:lang w:val="de-DE"/>
            <w:rPrChange w:id="214" w:author="Clemens Vasters" w:date="2019-11-15T14:22:00Z">
              <w:rPr>
                <w:color w:val="000000"/>
              </w:rPr>
            </w:rPrChange>
          </w:rPr>
          <w:t>, JP Morgan</w:t>
        </w:r>
      </w:ins>
    </w:p>
    <w:p w14:paraId="4CB641BE" w14:textId="366467A9" w:rsidR="00F76206" w:rsidRPr="00F33392" w:rsidRDefault="00F76206">
      <w:pPr>
        <w:widowControl/>
        <w:spacing w:before="0" w:after="0"/>
        <w:ind w:left="720"/>
        <w:rPr>
          <w:ins w:id="215" w:author="Clemens Vasters" w:date="2019-07-03T09:51:00Z"/>
          <w:color w:val="000000"/>
          <w:lang w:val="de-DE"/>
          <w:rPrChange w:id="216" w:author="Clemens Vasters" w:date="2019-11-15T14:22:00Z">
            <w:rPr>
              <w:ins w:id="217" w:author="Clemens Vasters" w:date="2019-07-03T09:51:00Z"/>
              <w:color w:val="000000"/>
            </w:rPr>
          </w:rPrChange>
        </w:rPr>
      </w:pPr>
      <w:ins w:id="218" w:author="Clemens Vasters" w:date="2019-07-03T09:48:00Z">
        <w:r w:rsidRPr="00F33392">
          <w:rPr>
            <w:color w:val="000000"/>
            <w:lang w:val="de-DE"/>
            <w:rPrChange w:id="219" w:author="Clemens Vasters" w:date="2019-11-15T14:22:00Z">
              <w:rPr>
                <w:color w:val="000000"/>
              </w:rPr>
            </w:rPrChange>
          </w:rPr>
          <w:t>Xin Chen, Microsoft</w:t>
        </w:r>
      </w:ins>
    </w:p>
    <w:p w14:paraId="44E98893" w14:textId="583ABF7C" w:rsidR="006E5567" w:rsidDel="006E5567" w:rsidRDefault="006E5567">
      <w:pPr>
        <w:widowControl/>
        <w:spacing w:before="0" w:after="0"/>
        <w:ind w:left="720"/>
        <w:rPr>
          <w:del w:id="220" w:author="Clemens Vasters" w:date="2019-07-03T09:51:00Z"/>
          <w:color w:val="000000"/>
        </w:rPr>
      </w:pPr>
      <w:ins w:id="221" w:author="Clemens Vasters" w:date="2019-07-03T09:51:00Z">
        <w:r>
          <w:rPr>
            <w:color w:val="000000"/>
          </w:rPr>
          <w:t>Clemens Vasters, Microsoft</w:t>
        </w:r>
      </w:ins>
    </w:p>
    <w:p w14:paraId="1C195CC3" w14:textId="60D0D601" w:rsidR="00027A42" w:rsidRDefault="00981EBA">
      <w:pPr>
        <w:widowControl/>
        <w:spacing w:before="0" w:after="0"/>
        <w:ind w:left="720"/>
        <w:rPr>
          <w:color w:val="000000"/>
        </w:rPr>
        <w:pPrChange w:id="222" w:author="Clemens Vasters" w:date="2019-07-03T09:51:00Z">
          <w:pPr>
            <w:widowControl/>
            <w:spacing w:before="0"/>
            <w:ind w:left="720"/>
          </w:pPr>
        </w:pPrChange>
      </w:pPr>
      <w:del w:id="223" w:author="Clemens Vasters" w:date="2019-07-03T09:51:00Z">
        <w:r w:rsidDel="006E5567">
          <w:rPr>
            <w:color w:val="000000"/>
          </w:rPr>
          <w:delText>[Participant Name, Affiliation | Individual Member]</w:delText>
        </w:r>
      </w:del>
      <w:r>
        <w:br w:type="page"/>
      </w:r>
    </w:p>
    <w:p w14:paraId="140852EC" w14:textId="77777777" w:rsidR="00027A42" w:rsidRDefault="00981EBA">
      <w:pPr>
        <w:keepNext/>
        <w:widowControl/>
        <w:numPr>
          <w:ilvl w:val="0"/>
          <w:numId w:val="4"/>
        </w:numPr>
        <w:pBdr>
          <w:top w:val="single" w:sz="4" w:space="6" w:color="808080"/>
        </w:pBdr>
        <w:spacing w:before="480" w:after="120"/>
        <w:rPr>
          <w:b/>
          <w:color w:val="3B006F"/>
          <w:sz w:val="36"/>
          <w:szCs w:val="36"/>
        </w:rPr>
      </w:pPr>
      <w:r>
        <w:rPr>
          <w:b/>
          <w:color w:val="3B006F"/>
          <w:sz w:val="36"/>
          <w:szCs w:val="36"/>
        </w:rPr>
        <w:lastRenderedPageBreak/>
        <w:t>Revision History</w:t>
      </w:r>
    </w:p>
    <w:tbl>
      <w:tblPr>
        <w:tblStyle w:val="TableNormal"/>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00" w:firstRow="0" w:lastRow="0" w:firstColumn="0" w:lastColumn="0" w:noHBand="0" w:noVBand="0"/>
      </w:tblPr>
      <w:tblGrid>
        <w:gridCol w:w="1527"/>
        <w:gridCol w:w="1410"/>
        <w:gridCol w:w="2116"/>
        <w:gridCol w:w="4296"/>
      </w:tblGrid>
      <w:tr w:rsidR="00027A42" w14:paraId="453C62BB" w14:textId="77777777">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1E61F669" w14:textId="77777777" w:rsidR="00027A42" w:rsidRDefault="00981EBA">
            <w:pPr>
              <w:jc w:val="center"/>
              <w:rPr>
                <w:b/>
              </w:rPr>
            </w:pPr>
            <w:r>
              <w:rPr>
                <w:b/>
              </w:rPr>
              <w:t>Revision</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2F36E958" w14:textId="77777777" w:rsidR="00027A42" w:rsidRDefault="00981EBA">
            <w:pPr>
              <w:jc w:val="center"/>
              <w:rPr>
                <w:b/>
              </w:rPr>
            </w:pPr>
            <w:r>
              <w:rPr>
                <w:b/>
              </w:rPr>
              <w:t>Date</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68A2AE95" w14:textId="77777777" w:rsidR="00027A42" w:rsidRDefault="00981EBA">
            <w:pPr>
              <w:jc w:val="center"/>
              <w:rPr>
                <w:b/>
              </w:rPr>
            </w:pPr>
            <w:r>
              <w:rPr>
                <w:b/>
              </w:rPr>
              <w:t>Editor</w:t>
            </w:r>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44106D42" w14:textId="77777777" w:rsidR="00027A42" w:rsidRDefault="00981EBA">
            <w:pPr>
              <w:widowControl/>
              <w:rPr>
                <w:b/>
              </w:rPr>
            </w:pPr>
            <w:r>
              <w:rPr>
                <w:b/>
              </w:rPr>
              <w:t>Changes Made</w:t>
            </w:r>
          </w:p>
        </w:tc>
      </w:tr>
      <w:tr w:rsidR="00027A42" w14:paraId="508B5E9E" w14:textId="77777777">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38A46D09" w14:textId="77777777" w:rsidR="00027A42" w:rsidRDefault="00981EBA">
            <w:pPr>
              <w:widowControl/>
            </w:pPr>
            <w:r>
              <w:t>[Rev number]</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16F7C897" w14:textId="77777777" w:rsidR="00027A42" w:rsidRDefault="00981EBA">
            <w:pPr>
              <w:widowControl/>
            </w:pPr>
            <w:r>
              <w:t>[Rev Date]</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3AD705EC" w14:textId="77777777" w:rsidR="00027A42" w:rsidRDefault="00981EBA">
            <w:pPr>
              <w:widowControl/>
            </w:pPr>
            <w:r>
              <w:t>[Modified By]</w:t>
            </w:r>
          </w:p>
        </w:tc>
        <w:tc>
          <w:tcPr>
            <w:tcW w:w="4296" w:type="dxa"/>
            <w:tcBorders>
              <w:top w:val="single" w:sz="4" w:space="0" w:color="000000"/>
              <w:left w:val="single" w:sz="4" w:space="0" w:color="000000"/>
              <w:bottom w:val="single" w:sz="4" w:space="0" w:color="000000"/>
              <w:right w:val="single" w:sz="4" w:space="0" w:color="000000"/>
            </w:tcBorders>
            <w:shd w:val="clear" w:color="auto" w:fill="auto"/>
          </w:tcPr>
          <w:p w14:paraId="660B09FF" w14:textId="77777777" w:rsidR="00027A42" w:rsidRDefault="00981EBA">
            <w:pPr>
              <w:widowControl/>
            </w:pPr>
            <w:r>
              <w:t>[Summary of Changes]</w:t>
            </w:r>
          </w:p>
        </w:tc>
      </w:tr>
    </w:tbl>
    <w:p w14:paraId="0DB9AB38" w14:textId="77777777" w:rsidR="00027A42" w:rsidRDefault="00027A42">
      <w:pPr>
        <w:widowControl/>
      </w:pPr>
    </w:p>
    <w:sectPr w:rsidR="00027A42">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777" w:left="1440" w:header="0" w:footer="720" w:gutter="0"/>
      <w:pgNumType w:start="1"/>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Clemens Vasters" w:date="2019-01-21T12:47:00Z" w:initials="">
    <w:p w14:paraId="663C0B92" w14:textId="77777777" w:rsidR="00FF73FE" w:rsidRDefault="00FF73FE" w:rsidP="00CD3BDD">
      <w:pPr>
        <w:pStyle w:val="LO-normal"/>
      </w:pPr>
      <w:r>
        <w:rPr>
          <w:rFonts w:ascii="Liberation Serif" w:eastAsia="DejaVu Sans" w:hAnsi="Liberation Serif" w:cs="DejaVu Sans"/>
          <w:sz w:val="24"/>
          <w:szCs w:val="24"/>
          <w:lang w:eastAsia="en-US" w:bidi="en-US"/>
        </w:rPr>
        <w:t>terminus</w:t>
      </w:r>
    </w:p>
  </w:comment>
  <w:comment w:id="26" w:author="Alan Conway" w:date="2019-01-21T18:55:00Z" w:initials="">
    <w:p w14:paraId="2894DEBF" w14:textId="77777777" w:rsidR="00FF73FE" w:rsidRDefault="00FF73FE" w:rsidP="00CD3BDD">
      <w:pPr>
        <w:pStyle w:val="LO-normal"/>
      </w:pPr>
      <w:r>
        <w:rPr>
          <w:rFonts w:ascii="Liberation Serif" w:eastAsia="DejaVu Sans" w:hAnsi="Liberation Serif" w:cs="DejaVu Sans"/>
          <w:sz w:val="24"/>
          <w:szCs w:val="24"/>
          <w:lang w:eastAsia="en-US" w:bidi="en-US"/>
        </w:rPr>
        <w:t>Reply to Clemens Vasters (01/21/2019, 12:47): "..."</w:t>
      </w:r>
    </w:p>
    <w:p w14:paraId="7231FEC7" w14:textId="77777777" w:rsidR="00FF73FE" w:rsidRDefault="00FF73FE" w:rsidP="00CD3BDD">
      <w:pPr>
        <w:pStyle w:val="LO-normal"/>
      </w:pPr>
      <w:r>
        <w:rPr>
          <w:rFonts w:ascii="Liberation Serif" w:eastAsia="DejaVu Sans" w:hAnsi="Liberation Serif" w:cs="DejaVu Sans"/>
          <w:sz w:val="24"/>
          <w:szCs w:val="24"/>
          <w:lang w:eastAsia="en-US" w:bidi="en-US"/>
        </w:rPr>
        <w:t>An address identifies a node. A container creates a terminus when it attachs a link to the node. Termini are the relationship between a node and a link – usualy transient, sometimes non-existent. They only have any persistent existence or identity when resuming durable links - which many AMQP impls don't even support. That's why I prefer to leave them out of this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C0B92" w15:done="1"/>
  <w15:commentEx w15:paraId="7231FEC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C0B92" w16cid:durableId="1FF5B6FD"/>
  <w16cid:commentId w16cid:paraId="7231FEC7" w16cid:durableId="1FF5B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FCD1" w14:textId="77777777" w:rsidR="00A760D3" w:rsidRDefault="00A760D3">
      <w:pPr>
        <w:spacing w:before="0" w:after="0"/>
      </w:pPr>
      <w:r>
        <w:separator/>
      </w:r>
    </w:p>
  </w:endnote>
  <w:endnote w:type="continuationSeparator" w:id="0">
    <w:p w14:paraId="697FD456" w14:textId="77777777" w:rsidR="00A760D3" w:rsidRDefault="00A760D3">
      <w:pPr>
        <w:spacing w:before="0" w:after="0"/>
      </w:pPr>
      <w:r>
        <w:continuationSeparator/>
      </w:r>
    </w:p>
  </w:endnote>
  <w:endnote w:type="continuationNotice" w:id="1">
    <w:p w14:paraId="28DCF755" w14:textId="77777777" w:rsidR="00A760D3" w:rsidRDefault="00A760D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charset w:val="00"/>
    <w:family w:val="swiss"/>
    <w:pitch w:val="variable"/>
    <w:sig w:usb0="E7002EFF" w:usb1="D200F5FF" w:usb2="0A24602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729EF" w14:textId="77777777" w:rsidR="00F33392" w:rsidRDefault="00F3339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D8EBD" w14:textId="6D5AE2AF" w:rsidR="00FF73FE" w:rsidRDefault="00FF73FE">
    <w:pPr>
      <w:widowControl/>
      <w:tabs>
        <w:tab w:val="center" w:pos="4680"/>
        <w:tab w:val="right" w:pos="9360"/>
      </w:tabs>
      <w:spacing w:after="0"/>
      <w:rPr>
        <w:color w:val="000000"/>
        <w:sz w:val="16"/>
        <w:szCs w:val="16"/>
      </w:rPr>
    </w:pPr>
    <w:r>
      <w:rPr>
        <w:color w:val="000000"/>
        <w:sz w:val="16"/>
        <w:szCs w:val="16"/>
      </w:rPr>
      <w:t>addressing-v1.0-</w:t>
    </w:r>
    <w:del w:id="224" w:author="Clemens Vasters" w:date="2019-07-03T09:31:00Z">
      <w:r w:rsidR="004A5941" w:rsidDel="000C1775">
        <w:rPr>
          <w:color w:val="000000"/>
          <w:sz w:val="16"/>
          <w:szCs w:val="16"/>
        </w:rPr>
        <w:delText>wd09</w:delText>
      </w:r>
    </w:del>
    <w:ins w:id="225" w:author="Clemens Vasters" w:date="2019-07-03T09:31:00Z">
      <w:r w:rsidR="000C1775">
        <w:rPr>
          <w:color w:val="000000"/>
          <w:sz w:val="16"/>
          <w:szCs w:val="16"/>
        </w:rPr>
        <w:t>wd1</w:t>
      </w:r>
    </w:ins>
    <w:ins w:id="226" w:author="Clemens Vasters" w:date="2019-11-15T14:29:00Z">
      <w:r w:rsidR="00B176DD">
        <w:rPr>
          <w:color w:val="000000"/>
          <w:sz w:val="16"/>
          <w:szCs w:val="16"/>
        </w:rPr>
        <w:t>1</w:t>
      </w:r>
    </w:ins>
    <w:r>
      <w:rPr>
        <w:color w:val="000000"/>
        <w:sz w:val="16"/>
        <w:szCs w:val="16"/>
      </w:rPr>
      <w:tab/>
      <w:t xml:space="preserve">Working Draft </w:t>
    </w:r>
    <w:del w:id="227" w:author="Clemens Vasters" w:date="2019-07-03T09:31:00Z">
      <w:r w:rsidR="006A13CB" w:rsidDel="000C1775">
        <w:rPr>
          <w:color w:val="000000"/>
          <w:sz w:val="16"/>
          <w:szCs w:val="16"/>
        </w:rPr>
        <w:delText>09</w:delText>
      </w:r>
    </w:del>
    <w:ins w:id="228" w:author="Clemens Vasters" w:date="2019-07-03T09:31:00Z">
      <w:r w:rsidR="000C1775">
        <w:rPr>
          <w:color w:val="000000"/>
          <w:sz w:val="16"/>
          <w:szCs w:val="16"/>
        </w:rPr>
        <w:t>1</w:t>
      </w:r>
    </w:ins>
    <w:ins w:id="229" w:author="Clemens Vasters" w:date="2019-11-15T14:29:00Z">
      <w:r w:rsidR="00B176DD">
        <w:rPr>
          <w:color w:val="000000"/>
          <w:sz w:val="16"/>
          <w:szCs w:val="16"/>
        </w:rPr>
        <w:t>1</w:t>
      </w:r>
    </w:ins>
    <w:r>
      <w:rPr>
        <w:color w:val="000000"/>
        <w:sz w:val="16"/>
        <w:szCs w:val="16"/>
      </w:rPr>
      <w:tab/>
    </w:r>
    <w:del w:id="230" w:author="Clemens Vasters" w:date="2019-07-03T09:31:00Z">
      <w:r w:rsidDel="007409A5">
        <w:rPr>
          <w:color w:val="000000"/>
          <w:sz w:val="16"/>
          <w:szCs w:val="16"/>
        </w:rPr>
        <w:delText>0</w:delText>
      </w:r>
      <w:r w:rsidR="007A2F8A" w:rsidDel="007409A5">
        <w:rPr>
          <w:color w:val="000000"/>
          <w:sz w:val="16"/>
          <w:szCs w:val="16"/>
        </w:rPr>
        <w:delText>8</w:delText>
      </w:r>
      <w:r w:rsidDel="007409A5">
        <w:rPr>
          <w:color w:val="000000"/>
          <w:sz w:val="16"/>
          <w:szCs w:val="16"/>
        </w:rPr>
        <w:delText xml:space="preserve"> </w:delText>
      </w:r>
    </w:del>
    <w:ins w:id="231" w:author="Clemens Vasters" w:date="2019-11-15T14:29:00Z">
      <w:r w:rsidR="00B176DD">
        <w:rPr>
          <w:color w:val="000000"/>
          <w:sz w:val="16"/>
          <w:szCs w:val="16"/>
        </w:rPr>
        <w:t>15</w:t>
      </w:r>
    </w:ins>
    <w:ins w:id="232" w:author="Clemens Vasters" w:date="2019-07-03T09:31:00Z">
      <w:r w:rsidR="007409A5">
        <w:rPr>
          <w:color w:val="000000"/>
          <w:sz w:val="16"/>
          <w:szCs w:val="16"/>
        </w:rPr>
        <w:t xml:space="preserve"> </w:t>
      </w:r>
    </w:ins>
    <w:del w:id="233" w:author="Clemens Vasters" w:date="2019-07-03T09:31:00Z">
      <w:r w:rsidDel="007409A5">
        <w:rPr>
          <w:color w:val="000000"/>
          <w:sz w:val="16"/>
          <w:szCs w:val="16"/>
        </w:rPr>
        <w:delText xml:space="preserve">February </w:delText>
      </w:r>
    </w:del>
    <w:ins w:id="234" w:author="Clemens Vasters" w:date="2019-11-15T14:29:00Z">
      <w:r w:rsidR="00B176DD">
        <w:rPr>
          <w:color w:val="000000"/>
          <w:sz w:val="16"/>
          <w:szCs w:val="16"/>
        </w:rPr>
        <w:t>November</w:t>
      </w:r>
    </w:ins>
    <w:bookmarkStart w:id="235" w:name="_GoBack"/>
    <w:bookmarkEnd w:id="235"/>
    <w:ins w:id="236" w:author="Clemens Vasters" w:date="2019-07-03T09:31:00Z">
      <w:r w:rsidR="007409A5">
        <w:rPr>
          <w:color w:val="000000"/>
          <w:sz w:val="16"/>
          <w:szCs w:val="16"/>
        </w:rPr>
        <w:t xml:space="preserve"> </w:t>
      </w:r>
    </w:ins>
    <w:r>
      <w:rPr>
        <w:color w:val="000000"/>
        <w:sz w:val="16"/>
        <w:szCs w:val="16"/>
      </w:rPr>
      <w:t>2019</w:t>
    </w:r>
  </w:p>
  <w:p w14:paraId="3619DA8D" w14:textId="4ACB0792" w:rsidR="00FF73FE" w:rsidRDefault="00FF73FE">
    <w:pPr>
      <w:widowControl/>
      <w:tabs>
        <w:tab w:val="center" w:pos="4680"/>
        <w:tab w:val="right" w:pos="9360"/>
      </w:tabs>
      <w:spacing w:before="0" w:after="0"/>
      <w:rPr>
        <w:color w:val="000000"/>
        <w:sz w:val="16"/>
        <w:szCs w:val="16"/>
      </w:rPr>
    </w:pPr>
    <w:r>
      <w:rPr>
        <w:color w:val="000000"/>
        <w:sz w:val="16"/>
        <w:szCs w:val="16"/>
      </w:rPr>
      <w:t>Standards Track Draft</w:t>
    </w:r>
    <w:r>
      <w:rPr>
        <w:color w:val="000000"/>
        <w:sz w:val="16"/>
        <w:szCs w:val="16"/>
      </w:rPr>
      <w:tab/>
      <w:t>Copyright © OASIS Open 201</w:t>
    </w:r>
    <w:ins w:id="237" w:author="Clemens Vasters" w:date="2019-07-03T09:31:00Z">
      <w:r w:rsidR="000C1775">
        <w:rPr>
          <w:color w:val="000000"/>
          <w:sz w:val="16"/>
          <w:szCs w:val="16"/>
        </w:rPr>
        <w:t>9</w:t>
      </w:r>
    </w:ins>
    <w:del w:id="238" w:author="Clemens Vasters" w:date="2019-07-03T09:31:00Z">
      <w:r w:rsidDel="000C1775">
        <w:rPr>
          <w:color w:val="000000"/>
          <w:sz w:val="16"/>
          <w:szCs w:val="16"/>
        </w:rPr>
        <w:delText>8</w:delText>
      </w:r>
    </w:del>
    <w:r>
      <w:rPr>
        <w:color w:val="000000"/>
        <w:sz w:val="16"/>
        <w:szCs w:val="16"/>
      </w:rPr>
      <w:t>. All Rights Reserved.</w:t>
    </w:r>
    <w:r>
      <w:rPr>
        <w:color w:val="000000"/>
        <w:sz w:val="16"/>
        <w:szCs w:val="16"/>
      </w:rPr>
      <w:tab/>
      <w:t xml:space="preserve">Page </w:t>
    </w:r>
    <w:r>
      <w:fldChar w:fldCharType="begin"/>
    </w:r>
    <w:r>
      <w:instrText>PAGE</w:instrText>
    </w:r>
    <w:r>
      <w:fldChar w:fldCharType="separate"/>
    </w:r>
    <w:r>
      <w:t>18</w:t>
    </w:r>
    <w:r>
      <w:fldChar w:fldCharType="end"/>
    </w:r>
    <w:r>
      <w:rPr>
        <w:color w:val="000000"/>
        <w:sz w:val="16"/>
        <w:szCs w:val="16"/>
      </w:rPr>
      <w:t xml:space="preserve"> of </w:t>
    </w:r>
    <w:r>
      <w:fldChar w:fldCharType="begin"/>
    </w:r>
    <w:r>
      <w:instrText>NUMPAGES</w:instrText>
    </w:r>
    <w:r>
      <w:fldChar w:fldCharType="separate"/>
    </w:r>
    <w:r>
      <w:t>18</w:t>
    </w:r>
    <w:r>
      <w:fldChar w:fldCharType="end"/>
    </w:r>
  </w:p>
  <w:p w14:paraId="18E230A9" w14:textId="77777777" w:rsidR="00FF73FE" w:rsidRDefault="00FF73FE">
    <w:pPr>
      <w:spacing w:before="0" w:after="0" w:line="276" w:lineRule="auto"/>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D359" w14:textId="77777777" w:rsidR="00F33392" w:rsidRDefault="00F333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1B0FC" w14:textId="77777777" w:rsidR="00A760D3" w:rsidRDefault="00A760D3">
      <w:pPr>
        <w:spacing w:before="0" w:after="0"/>
      </w:pPr>
      <w:r>
        <w:separator/>
      </w:r>
    </w:p>
  </w:footnote>
  <w:footnote w:type="continuationSeparator" w:id="0">
    <w:p w14:paraId="351824FA" w14:textId="77777777" w:rsidR="00A760D3" w:rsidRDefault="00A760D3">
      <w:pPr>
        <w:spacing w:before="0" w:after="0"/>
      </w:pPr>
      <w:r>
        <w:continuationSeparator/>
      </w:r>
    </w:p>
  </w:footnote>
  <w:footnote w:type="continuationNotice" w:id="1">
    <w:p w14:paraId="53D54D8E" w14:textId="77777777" w:rsidR="00A760D3" w:rsidRDefault="00A760D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FAB3D" w14:textId="77777777" w:rsidR="00F33392" w:rsidRDefault="00F3339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B328" w14:textId="77777777" w:rsidR="00FF73FE" w:rsidRDefault="00FF73FE">
    <w:pPr>
      <w:widowControl/>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EBAD" w14:textId="77777777" w:rsidR="00F33392" w:rsidRDefault="00F3339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794"/>
    <w:multiLevelType w:val="multilevel"/>
    <w:tmpl w:val="76EEEDDA"/>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1" w15:restartNumberingAfterBreak="0">
    <w:nsid w:val="04573F5A"/>
    <w:multiLevelType w:val="multilevel"/>
    <w:tmpl w:val="326238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33C269B"/>
    <w:multiLevelType w:val="multilevel"/>
    <w:tmpl w:val="AA2CF1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0C1D50"/>
    <w:multiLevelType w:val="multilevel"/>
    <w:tmpl w:val="6498ACBA"/>
    <w:lvl w:ilvl="0">
      <w:start w:val="1"/>
      <w:numFmt w:val="upperLetter"/>
      <w:lvlText w:val="Appendix %1."/>
      <w:lvlJc w:val="left"/>
      <w:pPr>
        <w:ind w:left="360" w:hanging="360"/>
      </w:pPr>
    </w:lvl>
    <w:lvl w:ilvl="1">
      <w:start w:val="1"/>
      <w:numFmt w:val="decimal"/>
      <w:lvlText w:val="%1.%2"/>
      <w:lvlJc w:val="left"/>
      <w:pPr>
        <w:ind w:left="1026" w:hanging="576"/>
      </w:pPr>
    </w:lvl>
    <w:lvl w:ilvl="2">
      <w:start w:val="1"/>
      <w:numFmt w:val="decimal"/>
      <w:lvlText w:val="%1.%2.%3"/>
      <w:lvlJc w:val="left"/>
      <w:pPr>
        <w:ind w:left="360" w:hanging="360"/>
      </w:pPr>
    </w:lvl>
    <w:lvl w:ilvl="3">
      <w:start w:val="1"/>
      <w:numFmt w:val="decimal"/>
      <w:lvlText w:val="%1.%2.%3.%4"/>
      <w:lvlJc w:val="left"/>
      <w:pPr>
        <w:ind w:left="810" w:hanging="360"/>
      </w:pPr>
    </w:lvl>
    <w:lvl w:ilvl="4">
      <w:start w:val="1"/>
      <w:numFmt w:val="decimal"/>
      <w:lvlText w:val="%1.%2.%3.%4.%5"/>
      <w:lvlJc w:val="left"/>
      <w:pPr>
        <w:ind w:left="1008" w:hanging="1008"/>
      </w:pPr>
      <w:rPr>
        <w:b/>
        <w:i/>
        <w:caps w:val="0"/>
        <w:smallCaps w:val="0"/>
        <w:strike w:val="0"/>
        <w:dstrike w:val="0"/>
        <w:color w:val="000000"/>
        <w:position w:val="0"/>
        <w:sz w:val="20"/>
        <w:szCs w:val="2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4A0271"/>
    <w:multiLevelType w:val="multilevel"/>
    <w:tmpl w:val="C010B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FD5F3E"/>
    <w:multiLevelType w:val="multilevel"/>
    <w:tmpl w:val="39A4A3BA"/>
    <w:lvl w:ilvl="0">
      <w:start w:val="1"/>
      <w:numFmt w:val="bullet"/>
      <w:lvlText w:val="l"/>
      <w:lvlJc w:val="left"/>
      <w:pPr>
        <w:ind w:left="1440" w:hanging="360"/>
      </w:pPr>
      <w:rPr>
        <w:rFonts w:ascii="Wingdings" w:hAnsi="Wingdings" w:cs="Wingdings" w:hint="default"/>
      </w:rPr>
    </w:lvl>
    <w:lvl w:ilvl="1">
      <w:start w:val="1"/>
      <w:numFmt w:val="bullet"/>
      <w:lvlText w:val="o"/>
      <w:lvlJc w:val="left"/>
      <w:pPr>
        <w:ind w:left="2160" w:hanging="360"/>
      </w:pPr>
      <w:rPr>
        <w:rFonts w:ascii="OpenSymbol" w:hAnsi="OpenSymbol" w:cs="OpenSymbol" w:hint="default"/>
      </w:rPr>
    </w:lvl>
    <w:lvl w:ilvl="2">
      <w:start w:val="1"/>
      <w:numFmt w:val="bullet"/>
      <w:lvlText w:val="l"/>
      <w:lvlJc w:val="left"/>
      <w:pPr>
        <w:ind w:left="2880" w:hanging="360"/>
      </w:pPr>
      <w:rPr>
        <w:rFonts w:ascii="Wingdings" w:hAnsi="Wingdings" w:cs="Wingdings" w:hint="default"/>
      </w:rPr>
    </w:lvl>
    <w:lvl w:ilvl="3">
      <w:start w:val="1"/>
      <w:numFmt w:val="bullet"/>
      <w:lvlText w:val="l"/>
      <w:lvlJc w:val="left"/>
      <w:pPr>
        <w:ind w:left="3600" w:hanging="360"/>
      </w:pPr>
      <w:rPr>
        <w:rFonts w:ascii="Wingdings" w:hAnsi="Wingdings" w:cs="Wingdings" w:hint="default"/>
      </w:rPr>
    </w:lvl>
    <w:lvl w:ilvl="4">
      <w:start w:val="1"/>
      <w:numFmt w:val="bullet"/>
      <w:lvlText w:val="o"/>
      <w:lvlJc w:val="left"/>
      <w:pPr>
        <w:ind w:left="4320" w:hanging="360"/>
      </w:pPr>
      <w:rPr>
        <w:rFonts w:ascii="OpenSymbol" w:hAnsi="OpenSymbol" w:cs="OpenSymbol" w:hint="default"/>
      </w:rPr>
    </w:lvl>
    <w:lvl w:ilvl="5">
      <w:start w:val="1"/>
      <w:numFmt w:val="bullet"/>
      <w:lvlText w:val="l"/>
      <w:lvlJc w:val="left"/>
      <w:pPr>
        <w:ind w:left="5040" w:hanging="360"/>
      </w:pPr>
      <w:rPr>
        <w:rFonts w:ascii="Wingdings" w:hAnsi="Wingdings" w:cs="Wingdings" w:hint="default"/>
      </w:rPr>
    </w:lvl>
    <w:lvl w:ilvl="6">
      <w:start w:val="1"/>
      <w:numFmt w:val="bullet"/>
      <w:lvlText w:val="l"/>
      <w:lvlJc w:val="left"/>
      <w:pPr>
        <w:ind w:left="5760" w:hanging="360"/>
      </w:pPr>
      <w:rPr>
        <w:rFonts w:ascii="Wingdings" w:hAnsi="Wingdings" w:cs="Wingdings" w:hint="default"/>
      </w:rPr>
    </w:lvl>
    <w:lvl w:ilvl="7">
      <w:start w:val="1"/>
      <w:numFmt w:val="bullet"/>
      <w:lvlText w:val="o"/>
      <w:lvlJc w:val="left"/>
      <w:pPr>
        <w:ind w:left="6480" w:hanging="360"/>
      </w:pPr>
      <w:rPr>
        <w:rFonts w:ascii="OpenSymbol" w:hAnsi="OpenSymbol" w:cs="OpenSymbol" w:hint="default"/>
      </w:rPr>
    </w:lvl>
    <w:lvl w:ilvl="8">
      <w:start w:val="1"/>
      <w:numFmt w:val="bullet"/>
      <w:lvlText w:val="l"/>
      <w:lvlJc w:val="left"/>
      <w:pPr>
        <w:ind w:left="7200" w:hanging="360"/>
      </w:pPr>
      <w:rPr>
        <w:rFonts w:ascii="Wingdings" w:hAnsi="Wingdings" w:cs="Wingdings" w:hint="default"/>
      </w:rPr>
    </w:lvl>
  </w:abstractNum>
  <w:abstractNum w:abstractNumId="6" w15:restartNumberingAfterBreak="0">
    <w:nsid w:val="27B61F47"/>
    <w:multiLevelType w:val="multilevel"/>
    <w:tmpl w:val="5E72BE6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7" w15:restartNumberingAfterBreak="0">
    <w:nsid w:val="2A6D59E8"/>
    <w:multiLevelType w:val="hybridMultilevel"/>
    <w:tmpl w:val="CE6EDC56"/>
    <w:lvl w:ilvl="0" w:tplc="512204AE">
      <w:start w:val="2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84509"/>
    <w:multiLevelType w:val="multilevel"/>
    <w:tmpl w:val="431AC584"/>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l"/>
      <w:lvlJc w:val="left"/>
      <w:pPr>
        <w:ind w:left="2160" w:hanging="360"/>
      </w:pPr>
      <w:rPr>
        <w:rFonts w:ascii="Wingdings" w:hAnsi="Wingdings" w:cs="Wingdings"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l"/>
      <w:lvlJc w:val="left"/>
      <w:pPr>
        <w:ind w:left="3240" w:hanging="360"/>
      </w:pPr>
      <w:rPr>
        <w:rFonts w:ascii="Wingdings" w:hAnsi="Wingdings" w:cs="Wingdings" w:hint="default"/>
      </w:rPr>
    </w:lvl>
    <w:lvl w:ilvl="8">
      <w:start w:val="1"/>
      <w:numFmt w:val="bullet"/>
      <w:lvlText w:val="l"/>
      <w:lvlJc w:val="left"/>
      <w:pPr>
        <w:ind w:left="3600" w:hanging="360"/>
      </w:pPr>
      <w:rPr>
        <w:rFonts w:ascii="Wingdings" w:hAnsi="Wingdings" w:cs="Wingdings" w:hint="default"/>
      </w:rPr>
    </w:lvl>
  </w:abstractNum>
  <w:abstractNum w:abstractNumId="9" w15:restartNumberingAfterBreak="0">
    <w:nsid w:val="3AD418FC"/>
    <w:multiLevelType w:val="multilevel"/>
    <w:tmpl w:val="5C8A7CD6"/>
    <w:lvl w:ilvl="0">
      <w:start w:val="1"/>
      <w:numFmt w:val="bullet"/>
      <w:lvlText w:val="l"/>
      <w:lvlJc w:val="left"/>
      <w:pPr>
        <w:ind w:left="1440" w:hanging="360"/>
      </w:pPr>
      <w:rPr>
        <w:rFonts w:ascii="Wingdings" w:hAnsi="Wingdings" w:cs="Wingdings" w:hint="default"/>
        <w:b w:val="0"/>
        <w:sz w:val="20"/>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0" w15:restartNumberingAfterBreak="0">
    <w:nsid w:val="40C50C3D"/>
    <w:multiLevelType w:val="multilevel"/>
    <w:tmpl w:val="44DE79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2CC4974"/>
    <w:multiLevelType w:val="multilevel"/>
    <w:tmpl w:val="70CEF7A2"/>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4B6E73B4"/>
    <w:multiLevelType w:val="multilevel"/>
    <w:tmpl w:val="1E7CC3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486572F"/>
    <w:multiLevelType w:val="multilevel"/>
    <w:tmpl w:val="F12603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1C3F72"/>
    <w:multiLevelType w:val="multilevel"/>
    <w:tmpl w:val="8752E046"/>
    <w:lvl w:ilvl="0">
      <w:start w:val="1"/>
      <w:numFmt w:val="bullet"/>
      <w:lvlText w:val="l"/>
      <w:lvlJc w:val="left"/>
      <w:pPr>
        <w:ind w:left="720" w:hanging="360"/>
      </w:pPr>
      <w:rPr>
        <w:rFonts w:ascii="Wingdings" w:hAnsi="Wingdings" w:cs="Wingdings" w:hint="default"/>
        <w:b w:val="0"/>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15:restartNumberingAfterBreak="0">
    <w:nsid w:val="5B4708E0"/>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DA6B5D"/>
    <w:multiLevelType w:val="multilevel"/>
    <w:tmpl w:val="47FACDAE"/>
    <w:lvl w:ilvl="0">
      <w:start w:val="1"/>
      <w:numFmt w:val="bullet"/>
      <w:lvlText w:val="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7" w15:restartNumberingAfterBreak="0">
    <w:nsid w:val="5E8024B9"/>
    <w:multiLevelType w:val="multilevel"/>
    <w:tmpl w:val="1534BA7E"/>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15:restartNumberingAfterBreak="0">
    <w:nsid w:val="71D7289B"/>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63A6945"/>
    <w:multiLevelType w:val="multilevel"/>
    <w:tmpl w:val="AC7ECA22"/>
    <w:lvl w:ilvl="0">
      <w:start w:val="1"/>
      <w:numFmt w:val="decimal"/>
      <w:lvlText w:val="%1."/>
      <w:lvlJc w:val="left"/>
      <w:pPr>
        <w:ind w:left="720" w:hanging="360"/>
      </w:pPr>
    </w:lvl>
    <w:lvl w:ilvl="1">
      <w:start w:val="1"/>
      <w:numFmt w:val="bullet"/>
      <w:lvlText w:val="l"/>
      <w:lvlJc w:val="left"/>
      <w:pPr>
        <w:ind w:left="1440" w:hanging="360"/>
      </w:pPr>
      <w:rPr>
        <w:rFonts w:ascii="Wingdings" w:hAnsi="Wingdings" w:cs="Wingdings" w:hint="default"/>
        <w:b w:val="0"/>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623F54"/>
    <w:multiLevelType w:val="multilevel"/>
    <w:tmpl w:val="967A6C42"/>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abstractNum w:abstractNumId="21" w15:restartNumberingAfterBreak="0">
    <w:nsid w:val="79DC4B8E"/>
    <w:multiLevelType w:val="multilevel"/>
    <w:tmpl w:val="B2F84FA8"/>
    <w:lvl w:ilvl="0">
      <w:start w:val="1"/>
      <w:numFmt w:val="bullet"/>
      <w:lvlText w:val="l"/>
      <w:lvlJc w:val="left"/>
      <w:pPr>
        <w:ind w:left="1152" w:hanging="360"/>
      </w:pPr>
      <w:rPr>
        <w:rFonts w:ascii="Wingdings" w:hAnsi="Wingdings" w:cs="Wingdings" w:hint="default"/>
        <w:b w:val="0"/>
        <w:sz w:val="20"/>
      </w:rPr>
    </w:lvl>
    <w:lvl w:ilvl="1">
      <w:start w:val="1"/>
      <w:numFmt w:val="bullet"/>
      <w:lvlText w:val="o"/>
      <w:lvlJc w:val="left"/>
      <w:pPr>
        <w:ind w:left="1872" w:hanging="360"/>
      </w:pPr>
      <w:rPr>
        <w:rFonts w:ascii="OpenSymbol" w:hAnsi="OpenSymbol" w:cs="OpenSymbol" w:hint="default"/>
      </w:rPr>
    </w:lvl>
    <w:lvl w:ilvl="2">
      <w:start w:val="1"/>
      <w:numFmt w:val="bullet"/>
      <w:lvlText w:val="l"/>
      <w:lvlJc w:val="left"/>
      <w:pPr>
        <w:ind w:left="2592" w:hanging="360"/>
      </w:pPr>
      <w:rPr>
        <w:rFonts w:ascii="Wingdings" w:hAnsi="Wingdings" w:cs="Wingdings" w:hint="default"/>
      </w:rPr>
    </w:lvl>
    <w:lvl w:ilvl="3">
      <w:start w:val="1"/>
      <w:numFmt w:val="bullet"/>
      <w:lvlText w:val="l"/>
      <w:lvlJc w:val="left"/>
      <w:pPr>
        <w:ind w:left="3312" w:hanging="360"/>
      </w:pPr>
      <w:rPr>
        <w:rFonts w:ascii="Wingdings" w:hAnsi="Wingdings" w:cs="Wingdings" w:hint="default"/>
      </w:rPr>
    </w:lvl>
    <w:lvl w:ilvl="4">
      <w:start w:val="1"/>
      <w:numFmt w:val="bullet"/>
      <w:lvlText w:val="o"/>
      <w:lvlJc w:val="left"/>
      <w:pPr>
        <w:ind w:left="4032" w:hanging="360"/>
      </w:pPr>
      <w:rPr>
        <w:rFonts w:ascii="OpenSymbol" w:hAnsi="OpenSymbol" w:cs="OpenSymbol" w:hint="default"/>
      </w:rPr>
    </w:lvl>
    <w:lvl w:ilvl="5">
      <w:start w:val="1"/>
      <w:numFmt w:val="bullet"/>
      <w:lvlText w:val="l"/>
      <w:lvlJc w:val="left"/>
      <w:pPr>
        <w:ind w:left="4752" w:hanging="360"/>
      </w:pPr>
      <w:rPr>
        <w:rFonts w:ascii="Wingdings" w:hAnsi="Wingdings" w:cs="Wingdings" w:hint="default"/>
      </w:rPr>
    </w:lvl>
    <w:lvl w:ilvl="6">
      <w:start w:val="1"/>
      <w:numFmt w:val="bullet"/>
      <w:lvlText w:val="l"/>
      <w:lvlJc w:val="left"/>
      <w:pPr>
        <w:ind w:left="5472" w:hanging="360"/>
      </w:pPr>
      <w:rPr>
        <w:rFonts w:ascii="Wingdings" w:hAnsi="Wingdings" w:cs="Wingdings" w:hint="default"/>
      </w:rPr>
    </w:lvl>
    <w:lvl w:ilvl="7">
      <w:start w:val="1"/>
      <w:numFmt w:val="bullet"/>
      <w:lvlText w:val="o"/>
      <w:lvlJc w:val="left"/>
      <w:pPr>
        <w:ind w:left="6192" w:hanging="360"/>
      </w:pPr>
      <w:rPr>
        <w:rFonts w:ascii="OpenSymbol" w:hAnsi="OpenSymbol" w:cs="OpenSymbol" w:hint="default"/>
      </w:rPr>
    </w:lvl>
    <w:lvl w:ilvl="8">
      <w:start w:val="1"/>
      <w:numFmt w:val="bullet"/>
      <w:lvlText w:val="l"/>
      <w:lvlJc w:val="left"/>
      <w:pPr>
        <w:ind w:left="6912" w:hanging="360"/>
      </w:pPr>
      <w:rPr>
        <w:rFonts w:ascii="Wingdings" w:hAnsi="Wingdings" w:cs="Wingdings" w:hint="default"/>
      </w:rPr>
    </w:lvl>
  </w:abstractNum>
  <w:num w:numId="1">
    <w:abstractNumId w:val="15"/>
  </w:num>
  <w:num w:numId="2">
    <w:abstractNumId w:val="5"/>
  </w:num>
  <w:num w:numId="3">
    <w:abstractNumId w:val="12"/>
  </w:num>
  <w:num w:numId="4">
    <w:abstractNumId w:val="3"/>
  </w:num>
  <w:num w:numId="5">
    <w:abstractNumId w:val="21"/>
  </w:num>
  <w:num w:numId="6">
    <w:abstractNumId w:val="9"/>
  </w:num>
  <w:num w:numId="7">
    <w:abstractNumId w:val="16"/>
  </w:num>
  <w:num w:numId="8">
    <w:abstractNumId w:val="4"/>
  </w:num>
  <w:num w:numId="9">
    <w:abstractNumId w:val="20"/>
  </w:num>
  <w:num w:numId="10">
    <w:abstractNumId w:val="10"/>
  </w:num>
  <w:num w:numId="11">
    <w:abstractNumId w:val="19"/>
  </w:num>
  <w:num w:numId="12">
    <w:abstractNumId w:val="0"/>
  </w:num>
  <w:num w:numId="13">
    <w:abstractNumId w:val="6"/>
  </w:num>
  <w:num w:numId="14">
    <w:abstractNumId w:val="8"/>
  </w:num>
  <w:num w:numId="15">
    <w:abstractNumId w:val="18"/>
  </w:num>
  <w:num w:numId="16">
    <w:abstractNumId w:val="13"/>
  </w:num>
  <w:num w:numId="17">
    <w:abstractNumId w:val="2"/>
  </w:num>
  <w:num w:numId="18">
    <w:abstractNumId w:val="14"/>
  </w:num>
  <w:num w:numId="19">
    <w:abstractNumId w:val="11"/>
  </w:num>
  <w:num w:numId="20">
    <w:abstractNumId w:val="17"/>
  </w:num>
  <w:num w:numId="21">
    <w:abstractNumId w:val="1"/>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mens Vasters">
    <w15:presenceInfo w15:providerId="AD" w15:userId="S::clemensv@microsoft.com::8a717fdb-5b19-4291-a51e-2440f5fa0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42"/>
    <w:rsid w:val="00014EFD"/>
    <w:rsid w:val="00022C53"/>
    <w:rsid w:val="00027A42"/>
    <w:rsid w:val="00027C08"/>
    <w:rsid w:val="00032577"/>
    <w:rsid w:val="0004498E"/>
    <w:rsid w:val="00053218"/>
    <w:rsid w:val="000620A5"/>
    <w:rsid w:val="00072F0D"/>
    <w:rsid w:val="000769B8"/>
    <w:rsid w:val="00082841"/>
    <w:rsid w:val="000B0A62"/>
    <w:rsid w:val="000B2543"/>
    <w:rsid w:val="000B7D06"/>
    <w:rsid w:val="000C02F9"/>
    <w:rsid w:val="000C1775"/>
    <w:rsid w:val="000C47F3"/>
    <w:rsid w:val="000E1A9E"/>
    <w:rsid w:val="000E32E5"/>
    <w:rsid w:val="000F008E"/>
    <w:rsid w:val="000F5CA9"/>
    <w:rsid w:val="00104E29"/>
    <w:rsid w:val="00113942"/>
    <w:rsid w:val="0012585C"/>
    <w:rsid w:val="0012791B"/>
    <w:rsid w:val="00133639"/>
    <w:rsid w:val="00136DE3"/>
    <w:rsid w:val="0013735D"/>
    <w:rsid w:val="00140254"/>
    <w:rsid w:val="001420E6"/>
    <w:rsid w:val="00161E6C"/>
    <w:rsid w:val="001634A2"/>
    <w:rsid w:val="00180BA5"/>
    <w:rsid w:val="00182880"/>
    <w:rsid w:val="00184F79"/>
    <w:rsid w:val="00194BD9"/>
    <w:rsid w:val="00196245"/>
    <w:rsid w:val="001B644D"/>
    <w:rsid w:val="001C0656"/>
    <w:rsid w:val="001C1353"/>
    <w:rsid w:val="001C7AF2"/>
    <w:rsid w:val="001C7B85"/>
    <w:rsid w:val="001D5E65"/>
    <w:rsid w:val="001D6764"/>
    <w:rsid w:val="001D7250"/>
    <w:rsid w:val="001E4362"/>
    <w:rsid w:val="001F60E5"/>
    <w:rsid w:val="001F6432"/>
    <w:rsid w:val="001F69EF"/>
    <w:rsid w:val="00204BD4"/>
    <w:rsid w:val="002072AA"/>
    <w:rsid w:val="002176E1"/>
    <w:rsid w:val="00235DC9"/>
    <w:rsid w:val="00276F1E"/>
    <w:rsid w:val="0028521D"/>
    <w:rsid w:val="00294F57"/>
    <w:rsid w:val="002972B6"/>
    <w:rsid w:val="002A1D0F"/>
    <w:rsid w:val="002B30F9"/>
    <w:rsid w:val="002B572A"/>
    <w:rsid w:val="002B7C1A"/>
    <w:rsid w:val="002D59D2"/>
    <w:rsid w:val="002E77A3"/>
    <w:rsid w:val="002F1212"/>
    <w:rsid w:val="002F3CCE"/>
    <w:rsid w:val="00300897"/>
    <w:rsid w:val="00312917"/>
    <w:rsid w:val="00316AE0"/>
    <w:rsid w:val="003464C3"/>
    <w:rsid w:val="003575B9"/>
    <w:rsid w:val="00362CFF"/>
    <w:rsid w:val="00363D3A"/>
    <w:rsid w:val="00381C83"/>
    <w:rsid w:val="0039458F"/>
    <w:rsid w:val="003B3B3D"/>
    <w:rsid w:val="003F061D"/>
    <w:rsid w:val="003F24CD"/>
    <w:rsid w:val="004065F0"/>
    <w:rsid w:val="00410F47"/>
    <w:rsid w:val="004163A0"/>
    <w:rsid w:val="00422631"/>
    <w:rsid w:val="00424D70"/>
    <w:rsid w:val="00435A87"/>
    <w:rsid w:val="00440CEA"/>
    <w:rsid w:val="00443E42"/>
    <w:rsid w:val="0044419A"/>
    <w:rsid w:val="004451A0"/>
    <w:rsid w:val="004508FA"/>
    <w:rsid w:val="00450B21"/>
    <w:rsid w:val="00451D53"/>
    <w:rsid w:val="00452ACC"/>
    <w:rsid w:val="0046120B"/>
    <w:rsid w:val="00462F65"/>
    <w:rsid w:val="0046334D"/>
    <w:rsid w:val="0047404C"/>
    <w:rsid w:val="00486398"/>
    <w:rsid w:val="00496E06"/>
    <w:rsid w:val="004A5941"/>
    <w:rsid w:val="004B7227"/>
    <w:rsid w:val="004C26A4"/>
    <w:rsid w:val="004C567C"/>
    <w:rsid w:val="004D73D1"/>
    <w:rsid w:val="004E15F5"/>
    <w:rsid w:val="004E1768"/>
    <w:rsid w:val="004E2294"/>
    <w:rsid w:val="00503D01"/>
    <w:rsid w:val="00510F64"/>
    <w:rsid w:val="00515EB2"/>
    <w:rsid w:val="005203BF"/>
    <w:rsid w:val="0052383C"/>
    <w:rsid w:val="00535089"/>
    <w:rsid w:val="0056153D"/>
    <w:rsid w:val="00567542"/>
    <w:rsid w:val="005734EF"/>
    <w:rsid w:val="0057707D"/>
    <w:rsid w:val="00580652"/>
    <w:rsid w:val="00591AD7"/>
    <w:rsid w:val="005A2490"/>
    <w:rsid w:val="005B1507"/>
    <w:rsid w:val="005B1787"/>
    <w:rsid w:val="005C101C"/>
    <w:rsid w:val="005C4611"/>
    <w:rsid w:val="005C7681"/>
    <w:rsid w:val="005D6FF0"/>
    <w:rsid w:val="005D7D17"/>
    <w:rsid w:val="005E52FA"/>
    <w:rsid w:val="005F18EF"/>
    <w:rsid w:val="005F45B1"/>
    <w:rsid w:val="00601CB9"/>
    <w:rsid w:val="00611CD8"/>
    <w:rsid w:val="00613533"/>
    <w:rsid w:val="00620214"/>
    <w:rsid w:val="006215E4"/>
    <w:rsid w:val="006277A8"/>
    <w:rsid w:val="00641A27"/>
    <w:rsid w:val="00654280"/>
    <w:rsid w:val="0066160E"/>
    <w:rsid w:val="00671F68"/>
    <w:rsid w:val="00681873"/>
    <w:rsid w:val="00685438"/>
    <w:rsid w:val="0069307A"/>
    <w:rsid w:val="00697F4B"/>
    <w:rsid w:val="006A13CB"/>
    <w:rsid w:val="006D0C62"/>
    <w:rsid w:val="006D1DDD"/>
    <w:rsid w:val="006D2EF5"/>
    <w:rsid w:val="006D6352"/>
    <w:rsid w:val="006E5567"/>
    <w:rsid w:val="006E6234"/>
    <w:rsid w:val="007147D6"/>
    <w:rsid w:val="00715D9D"/>
    <w:rsid w:val="007173B1"/>
    <w:rsid w:val="007409A5"/>
    <w:rsid w:val="00754280"/>
    <w:rsid w:val="00761D2C"/>
    <w:rsid w:val="00797EBC"/>
    <w:rsid w:val="007A2F8A"/>
    <w:rsid w:val="007A4686"/>
    <w:rsid w:val="007A60E7"/>
    <w:rsid w:val="007C65C8"/>
    <w:rsid w:val="007C7BFF"/>
    <w:rsid w:val="007D39A9"/>
    <w:rsid w:val="0082353B"/>
    <w:rsid w:val="00826D75"/>
    <w:rsid w:val="0083013F"/>
    <w:rsid w:val="00833367"/>
    <w:rsid w:val="00862615"/>
    <w:rsid w:val="00866064"/>
    <w:rsid w:val="00867CBE"/>
    <w:rsid w:val="00870CB6"/>
    <w:rsid w:val="00894B77"/>
    <w:rsid w:val="008A0A05"/>
    <w:rsid w:val="008B37A6"/>
    <w:rsid w:val="008B7645"/>
    <w:rsid w:val="008C6620"/>
    <w:rsid w:val="008D06F4"/>
    <w:rsid w:val="008D0C44"/>
    <w:rsid w:val="008E3194"/>
    <w:rsid w:val="0090096A"/>
    <w:rsid w:val="00905744"/>
    <w:rsid w:val="00906476"/>
    <w:rsid w:val="00910E85"/>
    <w:rsid w:val="0092646D"/>
    <w:rsid w:val="00935D84"/>
    <w:rsid w:val="00936ED3"/>
    <w:rsid w:val="009405EF"/>
    <w:rsid w:val="0094138F"/>
    <w:rsid w:val="0095328A"/>
    <w:rsid w:val="009653F0"/>
    <w:rsid w:val="00981EBA"/>
    <w:rsid w:val="009869A5"/>
    <w:rsid w:val="009957DD"/>
    <w:rsid w:val="009967CA"/>
    <w:rsid w:val="009A1D05"/>
    <w:rsid w:val="009C7B4F"/>
    <w:rsid w:val="009D6331"/>
    <w:rsid w:val="009D7F13"/>
    <w:rsid w:val="00A0369E"/>
    <w:rsid w:val="00A12E57"/>
    <w:rsid w:val="00A2229B"/>
    <w:rsid w:val="00A4273C"/>
    <w:rsid w:val="00A45E31"/>
    <w:rsid w:val="00A6098B"/>
    <w:rsid w:val="00A63EF8"/>
    <w:rsid w:val="00A72C10"/>
    <w:rsid w:val="00A760D3"/>
    <w:rsid w:val="00A8288F"/>
    <w:rsid w:val="00A85FA7"/>
    <w:rsid w:val="00A95BEF"/>
    <w:rsid w:val="00AA1F55"/>
    <w:rsid w:val="00AC2809"/>
    <w:rsid w:val="00AC6594"/>
    <w:rsid w:val="00AE37AE"/>
    <w:rsid w:val="00AE4D4C"/>
    <w:rsid w:val="00AE577E"/>
    <w:rsid w:val="00AF62C6"/>
    <w:rsid w:val="00B05BB2"/>
    <w:rsid w:val="00B176DD"/>
    <w:rsid w:val="00B258AE"/>
    <w:rsid w:val="00B25CA4"/>
    <w:rsid w:val="00B341F6"/>
    <w:rsid w:val="00B34BDC"/>
    <w:rsid w:val="00B4258B"/>
    <w:rsid w:val="00B5558C"/>
    <w:rsid w:val="00B66EB7"/>
    <w:rsid w:val="00B90A68"/>
    <w:rsid w:val="00B919C4"/>
    <w:rsid w:val="00B953D1"/>
    <w:rsid w:val="00BA4852"/>
    <w:rsid w:val="00BB2489"/>
    <w:rsid w:val="00BC5D5D"/>
    <w:rsid w:val="00BC6035"/>
    <w:rsid w:val="00BF717C"/>
    <w:rsid w:val="00C061EE"/>
    <w:rsid w:val="00C1630D"/>
    <w:rsid w:val="00C31CD5"/>
    <w:rsid w:val="00C33E89"/>
    <w:rsid w:val="00C3778A"/>
    <w:rsid w:val="00C403B6"/>
    <w:rsid w:val="00C62009"/>
    <w:rsid w:val="00C8085D"/>
    <w:rsid w:val="00C90F43"/>
    <w:rsid w:val="00CA1D16"/>
    <w:rsid w:val="00CB30FB"/>
    <w:rsid w:val="00CB3C07"/>
    <w:rsid w:val="00CC10AA"/>
    <w:rsid w:val="00CD3BDD"/>
    <w:rsid w:val="00CE5BA3"/>
    <w:rsid w:val="00CF05C5"/>
    <w:rsid w:val="00D059E2"/>
    <w:rsid w:val="00D1194D"/>
    <w:rsid w:val="00D14BAD"/>
    <w:rsid w:val="00D15CE2"/>
    <w:rsid w:val="00D22C29"/>
    <w:rsid w:val="00D23088"/>
    <w:rsid w:val="00D242FB"/>
    <w:rsid w:val="00D33E62"/>
    <w:rsid w:val="00D405C1"/>
    <w:rsid w:val="00D411F2"/>
    <w:rsid w:val="00D45E1D"/>
    <w:rsid w:val="00D52ACF"/>
    <w:rsid w:val="00D53252"/>
    <w:rsid w:val="00D5539C"/>
    <w:rsid w:val="00D55C1E"/>
    <w:rsid w:val="00D56FA3"/>
    <w:rsid w:val="00D6764C"/>
    <w:rsid w:val="00D67A2A"/>
    <w:rsid w:val="00D74363"/>
    <w:rsid w:val="00D7569F"/>
    <w:rsid w:val="00D77458"/>
    <w:rsid w:val="00D810C1"/>
    <w:rsid w:val="00D819BA"/>
    <w:rsid w:val="00D845E1"/>
    <w:rsid w:val="00D85968"/>
    <w:rsid w:val="00DB299E"/>
    <w:rsid w:val="00DB4095"/>
    <w:rsid w:val="00DB4D42"/>
    <w:rsid w:val="00DC72A9"/>
    <w:rsid w:val="00DD41B4"/>
    <w:rsid w:val="00DD4532"/>
    <w:rsid w:val="00DD7B49"/>
    <w:rsid w:val="00DE5AD3"/>
    <w:rsid w:val="00DE5FE7"/>
    <w:rsid w:val="00DF1E53"/>
    <w:rsid w:val="00E1279F"/>
    <w:rsid w:val="00E136E5"/>
    <w:rsid w:val="00E163F2"/>
    <w:rsid w:val="00E251C5"/>
    <w:rsid w:val="00E329D1"/>
    <w:rsid w:val="00E34F72"/>
    <w:rsid w:val="00E410ED"/>
    <w:rsid w:val="00E52352"/>
    <w:rsid w:val="00E55AAF"/>
    <w:rsid w:val="00E664EE"/>
    <w:rsid w:val="00E673D8"/>
    <w:rsid w:val="00E8447D"/>
    <w:rsid w:val="00E872D2"/>
    <w:rsid w:val="00E943BE"/>
    <w:rsid w:val="00EA225A"/>
    <w:rsid w:val="00EA30EB"/>
    <w:rsid w:val="00EA51AA"/>
    <w:rsid w:val="00EA7079"/>
    <w:rsid w:val="00EF0688"/>
    <w:rsid w:val="00EF101E"/>
    <w:rsid w:val="00EF19A1"/>
    <w:rsid w:val="00F055CD"/>
    <w:rsid w:val="00F213C7"/>
    <w:rsid w:val="00F25B1D"/>
    <w:rsid w:val="00F2788F"/>
    <w:rsid w:val="00F322DC"/>
    <w:rsid w:val="00F33392"/>
    <w:rsid w:val="00F5028B"/>
    <w:rsid w:val="00F534C3"/>
    <w:rsid w:val="00F60462"/>
    <w:rsid w:val="00F6704C"/>
    <w:rsid w:val="00F6757C"/>
    <w:rsid w:val="00F72945"/>
    <w:rsid w:val="00F76206"/>
    <w:rsid w:val="00F92593"/>
    <w:rsid w:val="00F97A13"/>
    <w:rsid w:val="00FB4DEB"/>
    <w:rsid w:val="00FE514D"/>
    <w:rsid w:val="00FE74ED"/>
    <w:rsid w:val="00FF0A72"/>
    <w:rsid w:val="00FF3986"/>
    <w:rsid w:val="00FF5D86"/>
    <w:rsid w:val="00FF679C"/>
    <w:rsid w:val="00FF73FE"/>
    <w:rsid w:val="00FF7B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49B1C9"/>
  <w15:docId w15:val="{D48BEB2D-F75E-4F50-A4CD-E0D5E000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before="80" w:after="80"/>
    </w:pPr>
  </w:style>
  <w:style w:type="paragraph" w:styleId="berschrift1">
    <w:name w:val="heading 1"/>
    <w:next w:val="LO-normal"/>
    <w:uiPriority w:val="9"/>
    <w:qFormat/>
    <w:pPr>
      <w:keepNext/>
      <w:widowControl w:val="0"/>
      <w:pBdr>
        <w:top w:val="single" w:sz="4" w:space="6" w:color="808080"/>
      </w:pBdr>
      <w:spacing w:before="480" w:after="120"/>
      <w:ind w:left="432" w:hanging="432"/>
      <w:outlineLvl w:val="0"/>
    </w:pPr>
    <w:rPr>
      <w:b/>
      <w:color w:val="3B006F"/>
      <w:sz w:val="36"/>
      <w:szCs w:val="36"/>
    </w:rPr>
  </w:style>
  <w:style w:type="paragraph" w:styleId="berschrift2">
    <w:name w:val="heading 2"/>
    <w:next w:val="LO-normal"/>
    <w:uiPriority w:val="9"/>
    <w:unhideWhenUsed/>
    <w:qFormat/>
    <w:pPr>
      <w:keepNext/>
      <w:widowControl w:val="0"/>
      <w:pBdr>
        <w:top w:val="single" w:sz="4" w:space="6" w:color="808080"/>
      </w:pBdr>
      <w:spacing w:before="240" w:after="120"/>
      <w:ind w:left="576" w:hanging="576"/>
      <w:outlineLvl w:val="1"/>
    </w:pPr>
    <w:rPr>
      <w:b/>
      <w:color w:val="3B006F"/>
      <w:sz w:val="28"/>
      <w:szCs w:val="28"/>
    </w:rPr>
  </w:style>
  <w:style w:type="paragraph" w:styleId="berschrift3">
    <w:name w:val="heading 3"/>
    <w:next w:val="LO-normal"/>
    <w:uiPriority w:val="9"/>
    <w:unhideWhenUsed/>
    <w:qFormat/>
    <w:pPr>
      <w:keepNext/>
      <w:widowControl w:val="0"/>
      <w:pBdr>
        <w:top w:val="single" w:sz="4" w:space="6" w:color="808080"/>
      </w:pBdr>
      <w:spacing w:before="240" w:after="120"/>
      <w:ind w:left="720" w:hanging="720"/>
      <w:outlineLvl w:val="2"/>
    </w:pPr>
    <w:rPr>
      <w:b/>
      <w:color w:val="3B006F"/>
      <w:sz w:val="26"/>
      <w:szCs w:val="26"/>
    </w:rPr>
  </w:style>
  <w:style w:type="paragraph" w:styleId="berschrift4">
    <w:name w:val="heading 4"/>
    <w:next w:val="LO-normal"/>
    <w:uiPriority w:val="9"/>
    <w:unhideWhenUsed/>
    <w:qFormat/>
    <w:pPr>
      <w:keepNext/>
      <w:widowControl w:val="0"/>
      <w:pBdr>
        <w:top w:val="single" w:sz="4" w:space="6" w:color="808080"/>
      </w:pBdr>
      <w:spacing w:before="240" w:after="120"/>
      <w:ind w:left="864" w:hanging="864"/>
      <w:outlineLvl w:val="3"/>
    </w:pPr>
    <w:rPr>
      <w:b/>
      <w:color w:val="3B006F"/>
      <w:sz w:val="24"/>
      <w:szCs w:val="24"/>
    </w:rPr>
  </w:style>
  <w:style w:type="paragraph" w:styleId="berschrift5">
    <w:name w:val="heading 5"/>
    <w:next w:val="LO-normal"/>
    <w:uiPriority w:val="9"/>
    <w:semiHidden/>
    <w:unhideWhenUsed/>
    <w:qFormat/>
    <w:pPr>
      <w:keepNext/>
      <w:widowControl w:val="0"/>
      <w:pBdr>
        <w:top w:val="single" w:sz="4" w:space="6" w:color="808080"/>
      </w:pBdr>
      <w:spacing w:before="240" w:after="120"/>
      <w:ind w:left="1008" w:hanging="1008"/>
      <w:outlineLvl w:val="4"/>
    </w:pPr>
    <w:rPr>
      <w:b/>
      <w:color w:val="3B006F"/>
      <w:sz w:val="24"/>
      <w:szCs w:val="24"/>
    </w:rPr>
  </w:style>
  <w:style w:type="paragraph" w:styleId="berschrift6">
    <w:name w:val="heading 6"/>
    <w:next w:val="LO-normal"/>
    <w:uiPriority w:val="9"/>
    <w:semiHidden/>
    <w:unhideWhenUsed/>
    <w:qFormat/>
    <w:pPr>
      <w:keepNext/>
      <w:widowControl w:val="0"/>
      <w:pBdr>
        <w:top w:val="single" w:sz="4" w:space="6" w:color="808080"/>
      </w:pBdr>
      <w:spacing w:before="240" w:after="120"/>
      <w:ind w:left="1152" w:hanging="1152"/>
      <w:outlineLvl w:val="5"/>
    </w:pPr>
    <w:rPr>
      <w:b/>
      <w:color w:val="3B006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b/>
      <w:i/>
      <w:caps w:val="0"/>
      <w:smallCaps w:val="0"/>
      <w:strike w:val="0"/>
      <w:dstrike w:val="0"/>
      <w:color w:val="000000"/>
      <w:position w:val="0"/>
      <w:sz w:val="20"/>
      <w:szCs w:val="20"/>
      <w:u w:val="none"/>
      <w:vertAlign w:val="baseline"/>
    </w:rPr>
  </w:style>
  <w:style w:type="character" w:customStyle="1" w:styleId="ListLabel2">
    <w:name w:val="ListLabel 2"/>
    <w:qFormat/>
    <w:rPr>
      <w:rFonts w:ascii="Arial" w:eastAsia="Arial" w:hAnsi="Arial" w:cs="Arial"/>
      <w:b w:val="0"/>
      <w:i w:val="0"/>
      <w:caps w:val="0"/>
      <w:smallCaps w:val="0"/>
      <w:strike w:val="0"/>
      <w:dstrike w:val="0"/>
      <w:color w:val="0000EE"/>
      <w:position w:val="0"/>
      <w:sz w:val="20"/>
      <w:szCs w:val="20"/>
      <w:u w:val="none"/>
      <w:vertAlign w:val="baseline"/>
    </w:rPr>
  </w:style>
  <w:style w:type="character" w:customStyle="1" w:styleId="InternetLink">
    <w:name w:val="Internet Link"/>
    <w:rPr>
      <w:color w:val="000080"/>
      <w:u w:val="single"/>
    </w:rPr>
  </w:style>
  <w:style w:type="character" w:customStyle="1" w:styleId="ListLabel3">
    <w:name w:val="ListLabel 3"/>
    <w:qFormat/>
    <w:rPr>
      <w:color w:val="0000EE"/>
      <w:u w:val="none"/>
    </w:rPr>
  </w:style>
  <w:style w:type="character" w:customStyle="1" w:styleId="ListLabel4">
    <w:name w:val="ListLabel 4"/>
    <w:qFormat/>
    <w:rPr>
      <w:color w:val="0000EE"/>
      <w:highlight w:val="yellow"/>
      <w:u w:val="none"/>
    </w:rPr>
  </w:style>
  <w:style w:type="character" w:customStyle="1" w:styleId="IndexLink">
    <w:name w:val="Index Link"/>
    <w:qFormat/>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OpenSymbol"/>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ListLabel13">
    <w:name w:val="ListLabel 13"/>
    <w:qFormat/>
    <w:rPr>
      <w:rFonts w:cs="Wingdings"/>
    </w:rPr>
  </w:style>
  <w:style w:type="character" w:customStyle="1" w:styleId="ListLabel14">
    <w:name w:val="ListLabel 14"/>
    <w:qFormat/>
    <w:rPr>
      <w:b/>
      <w:i/>
      <w:caps w:val="0"/>
      <w:smallCaps w:val="0"/>
      <w:strike w:val="0"/>
      <w:dstrike w:val="0"/>
      <w:color w:val="000000"/>
      <w:position w:val="0"/>
      <w:sz w:val="20"/>
      <w:szCs w:val="20"/>
      <w:u w:val="none"/>
      <w:vertAlign w:val="baseline"/>
    </w:rPr>
  </w:style>
  <w:style w:type="character" w:customStyle="1" w:styleId="ListLabel15">
    <w:name w:val="ListLabel 15"/>
    <w:qFormat/>
    <w:rPr>
      <w:rFonts w:ascii="Consolas" w:hAnsi="Consolas" w:cs="Wingdings"/>
      <w:b w:val="0"/>
      <w:sz w:val="20"/>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ascii="Arial" w:hAnsi="Arial" w:cs="Wingdings"/>
      <w:b w:val="0"/>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Wingdings"/>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Arial" w:hAnsi="Arial" w:cs="Wingdings"/>
      <w:b w:val="0"/>
      <w:sz w:val="20"/>
    </w:rPr>
  </w:style>
  <w:style w:type="character" w:customStyle="1" w:styleId="ListLabel34">
    <w:name w:val="ListLabel 34"/>
    <w:qFormat/>
    <w:rPr>
      <w:rFonts w:cs="OpenSymbol"/>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OpenSymbol"/>
    </w:rPr>
  </w:style>
  <w:style w:type="character" w:customStyle="1" w:styleId="ListLabel41">
    <w:name w:val="ListLabel 41"/>
    <w:qFormat/>
    <w:rPr>
      <w:rFonts w:cs="Wingdings"/>
    </w:rPr>
  </w:style>
  <w:style w:type="character" w:customStyle="1" w:styleId="ListLabel42">
    <w:name w:val="ListLabel 42"/>
    <w:qFormat/>
    <w:rPr>
      <w:rFonts w:ascii="Consolas" w:hAnsi="Consolas" w:cs="Wingdings"/>
      <w:b w:val="0"/>
      <w:sz w:val="20"/>
    </w:rPr>
  </w:style>
  <w:style w:type="character" w:customStyle="1" w:styleId="ListLabel43">
    <w:name w:val="ListLabel 43"/>
    <w:qFormat/>
    <w:rPr>
      <w:rFonts w:cs="OpenSymbol"/>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OpenSymbol"/>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Wingdings"/>
    </w:rPr>
  </w:style>
  <w:style w:type="character" w:customStyle="1" w:styleId="ListLabel51">
    <w:name w:val="ListLabel 51"/>
    <w:qFormat/>
    <w:rPr>
      <w:rFonts w:ascii="Consolas" w:hAnsi="Consolas" w:cs="Wingdings"/>
      <w:b w:val="0"/>
      <w:sz w:val="20"/>
    </w:rPr>
  </w:style>
  <w:style w:type="character" w:customStyle="1" w:styleId="ListLabel52">
    <w:name w:val="ListLabel 52"/>
    <w:qFormat/>
    <w:rPr>
      <w:rFonts w:ascii="Arial" w:hAnsi="Arial" w:cs="Wingdings"/>
      <w:b w:val="0"/>
      <w:sz w:val="20"/>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OpenSymbol"/>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Wingdings"/>
    </w:rPr>
  </w:style>
  <w:style w:type="character" w:customStyle="1" w:styleId="ListLabel61">
    <w:name w:val="ListLabel 61"/>
    <w:qFormat/>
    <w:rPr>
      <w:rFonts w:ascii="Arial" w:hAnsi="Arial" w:cs="Wingdings"/>
      <w:b w:val="0"/>
      <w:sz w:val="20"/>
    </w:rPr>
  </w:style>
  <w:style w:type="character" w:customStyle="1" w:styleId="ListLabel62">
    <w:name w:val="ListLabel 62"/>
    <w:qFormat/>
    <w:rPr>
      <w:rFonts w:cs="OpenSymbol"/>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OpenSymbol"/>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ascii="Liberation Mono" w:hAnsi="Liberation Mono" w:cs="Wingdings"/>
      <w:b w:val="0"/>
      <w:sz w:val="20"/>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Wingdings"/>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Wingdings"/>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Wingdings"/>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Wingdings"/>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Wingdings"/>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Wingdings"/>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eastAsia="Arial" w:cs="Arial"/>
      <w:b w:val="0"/>
      <w:i w:val="0"/>
      <w:caps w:val="0"/>
      <w:smallCaps w:val="0"/>
      <w:strike w:val="0"/>
      <w:dstrike w:val="0"/>
      <w:color w:val="0000EE"/>
      <w:position w:val="0"/>
      <w:sz w:val="20"/>
      <w:szCs w:val="20"/>
      <w:u w:val="none"/>
      <w:vertAlign w:val="baseline"/>
    </w:rPr>
  </w:style>
  <w:style w:type="character" w:customStyle="1" w:styleId="ListLabel107">
    <w:name w:val="ListLabel 107"/>
    <w:qFormat/>
    <w:rPr>
      <w:color w:val="0000EE"/>
      <w:u w:val="none"/>
    </w:rPr>
  </w:style>
  <w:style w:type="character" w:customStyle="1" w:styleId="ListLabel108">
    <w:name w:val="ListLabel 108"/>
    <w:qFormat/>
    <w:rPr>
      <w:color w:val="0000EE"/>
      <w:highlight w:val="yellow"/>
      <w:u w:val="none"/>
    </w:rPr>
  </w:style>
  <w:style w:type="paragraph" w:customStyle="1" w:styleId="Heading">
    <w:name w:val="Heading"/>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style>
  <w:style w:type="paragraph" w:styleId="Titel">
    <w:name w:val="Title"/>
    <w:basedOn w:val="LO-normal"/>
    <w:next w:val="LO-normal"/>
    <w:uiPriority w:val="10"/>
    <w:qFormat/>
    <w:pPr>
      <w:pBdr>
        <w:top w:val="single" w:sz="4" w:space="1" w:color="808080"/>
      </w:pBdr>
      <w:spacing w:after="240"/>
    </w:pPr>
    <w:rPr>
      <w:b/>
      <w:color w:val="3B006F"/>
      <w:sz w:val="48"/>
      <w:szCs w:val="48"/>
    </w:rPr>
  </w:style>
  <w:style w:type="paragraph" w:styleId="Untertitel">
    <w:name w:val="Subtitle"/>
    <w:basedOn w:val="LO-normal"/>
    <w:next w:val="LO-normal"/>
    <w:uiPriority w:val="11"/>
    <w:qFormat/>
    <w:pPr>
      <w:pBdr>
        <w:top w:val="single" w:sz="4" w:space="1" w:color="808080"/>
      </w:pBdr>
      <w:spacing w:after="240"/>
    </w:pPr>
    <w:rPr>
      <w:b/>
      <w:color w:val="3B006F"/>
      <w:sz w:val="36"/>
      <w:szCs w:val="36"/>
    </w:rPr>
  </w:style>
  <w:style w:type="paragraph" w:styleId="Kopfzeile">
    <w:name w:val="header"/>
    <w:basedOn w:val="Standard"/>
  </w:style>
  <w:style w:type="paragraph" w:styleId="Fuzeile">
    <w:name w:val="footer"/>
    <w:basedOn w:val="Standard"/>
  </w:style>
  <w:style w:type="table" w:customStyle="1" w:styleId="TableNormal">
    <w:name w:val="Table Normal"/>
    <w:tblPr>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Pr>
      <w:rFonts w:cs="Mangal"/>
      <w:szCs w:val="18"/>
    </w:rPr>
  </w:style>
  <w:style w:type="character" w:customStyle="1" w:styleId="KommentartextZchn">
    <w:name w:val="Kommentartext Zchn"/>
    <w:basedOn w:val="Absatz-Standardschriftart"/>
    <w:link w:val="Kommentartext"/>
    <w:uiPriority w:val="99"/>
    <w:semiHidden/>
    <w:rPr>
      <w:rFonts w:cs="Mangal"/>
      <w:szCs w:val="18"/>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3735D"/>
    <w:pPr>
      <w:spacing w:before="0" w:after="0"/>
    </w:pPr>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735D"/>
    <w:rPr>
      <w:rFonts w:ascii="Segoe UI" w:hAnsi="Segoe UI" w:cs="Mangal"/>
      <w:sz w:val="18"/>
      <w:szCs w:val="16"/>
    </w:rPr>
  </w:style>
  <w:style w:type="paragraph" w:styleId="Verzeichnis1">
    <w:name w:val="toc 1"/>
    <w:basedOn w:val="Standard"/>
    <w:next w:val="Standard"/>
    <w:autoRedefine/>
    <w:uiPriority w:val="39"/>
    <w:unhideWhenUsed/>
    <w:rsid w:val="005A2490"/>
    <w:pPr>
      <w:spacing w:after="100"/>
    </w:pPr>
    <w:rPr>
      <w:rFonts w:cs="Mangal"/>
      <w:szCs w:val="18"/>
    </w:rPr>
  </w:style>
  <w:style w:type="paragraph" w:styleId="Verzeichnis2">
    <w:name w:val="toc 2"/>
    <w:basedOn w:val="Standard"/>
    <w:next w:val="Standard"/>
    <w:autoRedefine/>
    <w:uiPriority w:val="39"/>
    <w:unhideWhenUsed/>
    <w:rsid w:val="005A2490"/>
    <w:pPr>
      <w:spacing w:after="100"/>
      <w:ind w:left="200"/>
    </w:pPr>
    <w:rPr>
      <w:rFonts w:cs="Mangal"/>
      <w:szCs w:val="18"/>
    </w:rPr>
  </w:style>
  <w:style w:type="paragraph" w:styleId="Verzeichnis3">
    <w:name w:val="toc 3"/>
    <w:basedOn w:val="Standard"/>
    <w:next w:val="Standard"/>
    <w:autoRedefine/>
    <w:uiPriority w:val="39"/>
    <w:unhideWhenUsed/>
    <w:rsid w:val="005A2490"/>
    <w:pPr>
      <w:spacing w:after="100"/>
      <w:ind w:left="400"/>
    </w:pPr>
    <w:rPr>
      <w:rFonts w:cs="Mangal"/>
      <w:szCs w:val="18"/>
    </w:rPr>
  </w:style>
  <w:style w:type="character" w:styleId="Hyperlink">
    <w:name w:val="Hyperlink"/>
    <w:basedOn w:val="Absatz-Standardschriftart"/>
    <w:uiPriority w:val="99"/>
    <w:unhideWhenUsed/>
    <w:rsid w:val="005A2490"/>
    <w:rPr>
      <w:color w:val="0000FF" w:themeColor="hyperlink"/>
      <w:u w:val="single"/>
    </w:rPr>
  </w:style>
  <w:style w:type="character" w:styleId="NichtaufgelsteErwhnung">
    <w:name w:val="Unresolved Mention"/>
    <w:basedOn w:val="Absatz-Standardschriftart"/>
    <w:uiPriority w:val="99"/>
    <w:semiHidden/>
    <w:unhideWhenUsed/>
    <w:rsid w:val="00B05BB2"/>
    <w:rPr>
      <w:color w:val="605E5C"/>
      <w:shd w:val="clear" w:color="auto" w:fill="E1DFDD"/>
    </w:rPr>
  </w:style>
  <w:style w:type="paragraph" w:styleId="Listenabsatz">
    <w:name w:val="List Paragraph"/>
    <w:basedOn w:val="Standard"/>
    <w:uiPriority w:val="34"/>
    <w:qFormat/>
    <w:rsid w:val="00D53252"/>
    <w:pPr>
      <w:ind w:left="720"/>
      <w:contextualSpacing/>
    </w:pPr>
    <w:rPr>
      <w:rFonts w:cs="Mangal"/>
      <w:szCs w:val="18"/>
    </w:rPr>
  </w:style>
  <w:style w:type="table" w:styleId="Tabellenraster">
    <w:name w:val="Table Grid"/>
    <w:basedOn w:val="NormaleTabelle"/>
    <w:uiPriority w:val="39"/>
    <w:rsid w:val="00D24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4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03006">
      <w:bodyDiv w:val="1"/>
      <w:marLeft w:val="0"/>
      <w:marRight w:val="0"/>
      <w:marTop w:val="0"/>
      <w:marBottom w:val="0"/>
      <w:divBdr>
        <w:top w:val="none" w:sz="0" w:space="0" w:color="auto"/>
        <w:left w:val="none" w:sz="0" w:space="0" w:color="auto"/>
        <w:bottom w:val="none" w:sz="0" w:space="0" w:color="auto"/>
        <w:right w:val="none" w:sz="0" w:space="0" w:color="auto"/>
      </w:divBdr>
    </w:div>
    <w:div w:id="113136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redhat.com/" TargetMode="External"/><Relationship Id="rId18" Type="http://schemas.openxmlformats.org/officeDocument/2006/relationships/hyperlink" Target="http://docs.oasis-open.org/amqp/core/v1.0/os/amqp-core-overview-v1.0-os.html"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s://www.oasis-open.org/committees/document.php?document_id=60653&amp;wg_abbrev=amqp"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docs.oasis-open.org/amqp/core/v1.0/os/amqp-core-overview-v1.0-os.html" TargetMode="External"/><Relationship Id="rId42" Type="http://schemas.microsoft.com/office/2016/09/relationships/commentsIds" Target="commentsIds.xm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s://www.rfc-editor.org/info/rfc3986" TargetMode="External"/><Relationship Id="rId38" Type="http://schemas.openxmlformats.org/officeDocument/2006/relationships/hyperlink" Target="http://docs.oasis-open.org/amqp/anonterm/v1.0/anonterm-v1.0.html" TargetMode="External"/><Relationship Id="rId46" Type="http://schemas.openxmlformats.org/officeDocument/2006/relationships/hyperlink" Target="http://docs.oasis-open.org/amqp/anonterm/v1.0/anonterm-v1.0.html" TargetMode="Externa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committees/amqp/ipr.php" TargetMode="External"/><Relationship Id="rId41" Type="http://schemas.microsoft.com/office/2011/relationships/commentsExtended" Target="commentsExtended.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asis-open.org/committees/amqp/" TargetMode="External"/><Relationship Id="rId24" Type="http://schemas.openxmlformats.org/officeDocument/2006/relationships/hyperlink" Target="https://www.oasis-open.org/committees/amqp/ipr.php" TargetMode="External"/><Relationship Id="rId32" Type="http://schemas.openxmlformats.org/officeDocument/2006/relationships/hyperlink" Target="http://www.rfc-editor.org/info/rfc8174" TargetMode="External"/><Relationship Id="rId37" Type="http://schemas.openxmlformats.org/officeDocument/2006/relationships/hyperlink" Target="http://docs.oasis-open.org/amqp-bindmap/amqp-wsb/v1.0/amqp-wsb-v1.0.html" TargetMode="External"/><Relationship Id="rId40" Type="http://schemas.openxmlformats.org/officeDocument/2006/relationships/comments" Target="comments.xml"/><Relationship Id="rId45" Type="http://schemas.openxmlformats.org/officeDocument/2006/relationships/hyperlink" Target="https://www.rfc-editor.org/info/rfc3986"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s://www.oasis-open.org/committees/document.php?document_id=61722&amp;wg_abbrev=amqp"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oasis-open.org/policies-guidelines/oasis-defined-terms-2017-05-26" TargetMode="External"/><Relationship Id="rId31" Type="http://schemas.openxmlformats.org/officeDocument/2006/relationships/hyperlink" Target="https://www.rfc-editor.org/info/rfc5646" TargetMode="External"/><Relationship Id="rId44" Type="http://schemas.openxmlformats.org/officeDocument/2006/relationships/hyperlink" Target="http://docs.oasis-open.org/amqp-bindmap/amqp-wsb/v1.0/amqp-wsb-v1.0.html"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www.rfc-editor.org/info/rfc2119" TargetMode="External"/><Relationship Id="rId35" Type="http://schemas.openxmlformats.org/officeDocument/2006/relationships/hyperlink" Target="https://www.oasis-open.org/committees/document.php?document_id=60653&amp;wg_abbrev=amqp" TargetMode="External"/><Relationship Id="rId43" Type="http://schemas.openxmlformats.org/officeDocument/2006/relationships/hyperlink" Target="http://docs.oasis-open.org/amqp/core/v1.0/os/amqp-core-overview-v1.0-os.html"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5" ma:contentTypeDescription="Create a new document." ma:contentTypeScope="" ma:versionID="fa129edb138e05cd90c38c45b009c530">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25536ab42c442a4dc1f678dc15264be0"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5C94-A925-4075-80D5-0079BF608734}"/>
</file>

<file path=customXml/itemProps2.xml><?xml version="1.0" encoding="utf-8"?>
<ds:datastoreItem xmlns:ds="http://schemas.openxmlformats.org/officeDocument/2006/customXml" ds:itemID="{48EF3142-4D72-4CD8-B955-025D018A5540}">
  <ds:schemaRefs>
    <ds:schemaRef ds:uri="http://schemas.microsoft.com/sharepoint/v3/contenttype/forms"/>
  </ds:schemaRefs>
</ds:datastoreItem>
</file>

<file path=customXml/itemProps3.xml><?xml version="1.0" encoding="utf-8"?>
<ds:datastoreItem xmlns:ds="http://schemas.openxmlformats.org/officeDocument/2006/customXml" ds:itemID="{F4FB19C3-D28B-4D13-8481-F26D9236BF7C}">
  <ds:schemaRefs>
    <ds:schemaRef ds:uri="http://schemas.microsoft.com/office/2006/metadata/properties"/>
    <ds:schemaRef ds:uri="http://schemas.microsoft.com/sharepoint/v3"/>
    <ds:schemaRef ds:uri="http://purl.org/dc/terms/"/>
    <ds:schemaRef ds:uri="f21d977c-4c0b-4dd2-8974-dcfd05962a99"/>
    <ds:schemaRef ds:uri="6879ab71-7064-44bc-8dd0-d2e209a85866"/>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23E0AA6-5923-476B-9934-D157AEF0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5986</Words>
  <Characters>34123</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Vasters</dc:creator>
  <dc:description/>
  <cp:lastModifiedBy>Clemens Vasters</cp:lastModifiedBy>
  <cp:revision>13</cp:revision>
  <dcterms:created xsi:type="dcterms:W3CDTF">2019-11-15T13:22:00Z</dcterms:created>
  <dcterms:modified xsi:type="dcterms:W3CDTF">2019-11-15T13:29:00Z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clemensv@microsoft.com</vt:lpwstr>
  </property>
  <property fmtid="{D5CDD505-2E9C-101B-9397-08002B2CF9AE}" pid="5" name="MSIP_Label_f42aa342-8706-4288-bd11-ebb85995028c_SetDate">
    <vt:lpwstr>2019-01-28T11:14:51.6242994Z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82dcb315-e7d7-490c-86d5-d03f8b036fbc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0x0101007ABE7D2152FFC3408E135C03EAABE66C</vt:lpwstr>
  </property>
  <property fmtid="{D5CDD505-2E9C-101B-9397-08002B2CF9AE}" pid="12" name="AuthorIds_UIVersion_2048">
    <vt:lpwstr>13</vt:lpwstr>
  </property>
</Properties>
</file>