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9DCBD" w14:textId="77777777" w:rsidR="00027A42" w:rsidRDefault="00981EBA">
      <w:pPr>
        <w:pStyle w:val="Title"/>
        <w:rPr>
          <w:sz w:val="28"/>
          <w:szCs w:val="28"/>
        </w:rPr>
      </w:pPr>
      <w:r>
        <w:rPr>
          <w:sz w:val="28"/>
          <w:szCs w:val="28"/>
        </w:rPr>
        <w:t>AMQP Addressing Version 1.0</w:t>
      </w:r>
    </w:p>
    <w:p w14:paraId="03F5F79C" w14:textId="7169775A" w:rsidR="00027A42" w:rsidRDefault="00981EBA">
      <w:pPr>
        <w:pStyle w:val="Subtitle"/>
        <w:rPr>
          <w:sz w:val="24"/>
          <w:szCs w:val="24"/>
        </w:rPr>
      </w:pPr>
      <w:r>
        <w:rPr>
          <w:sz w:val="24"/>
          <w:szCs w:val="24"/>
        </w:rPr>
        <w:t xml:space="preserve">Working Draft </w:t>
      </w:r>
      <w:del w:id="0" w:author="Clemens Vasters" w:date="2019-07-03T09:31:00Z">
        <w:r w:rsidR="00A8288F" w:rsidDel="000C1775">
          <w:rPr>
            <w:sz w:val="24"/>
            <w:szCs w:val="24"/>
          </w:rPr>
          <w:delText>09</w:delText>
        </w:r>
      </w:del>
      <w:ins w:id="1" w:author="Clemens Vasters" w:date="2020-10-02T16:12:00Z">
        <w:r w:rsidR="002B2F06">
          <w:rPr>
            <w:sz w:val="24"/>
            <w:szCs w:val="24"/>
          </w:rPr>
          <w:t>12</w:t>
        </w:r>
      </w:ins>
    </w:p>
    <w:p w14:paraId="0E28D0F3" w14:textId="31C124F0" w:rsidR="00027A42" w:rsidRDefault="00140254">
      <w:pPr>
        <w:pStyle w:val="Subtitle"/>
        <w:rPr>
          <w:sz w:val="24"/>
          <w:szCs w:val="24"/>
        </w:rPr>
      </w:pPr>
      <w:del w:id="2" w:author="Clemens Vasters" w:date="2019-07-03T09:31:00Z">
        <w:r w:rsidDel="000C1775">
          <w:rPr>
            <w:sz w:val="24"/>
            <w:szCs w:val="24"/>
          </w:rPr>
          <w:delText>0</w:delText>
        </w:r>
        <w:r w:rsidR="00A8288F" w:rsidDel="000C1775">
          <w:rPr>
            <w:sz w:val="24"/>
            <w:szCs w:val="24"/>
          </w:rPr>
          <w:delText>8</w:delText>
        </w:r>
        <w:r w:rsidDel="000C1775">
          <w:rPr>
            <w:sz w:val="24"/>
            <w:szCs w:val="24"/>
          </w:rPr>
          <w:delText xml:space="preserve"> </w:delText>
        </w:r>
      </w:del>
      <w:ins w:id="3" w:author="Clemens Vasters" w:date="2020-10-02T16:12:00Z">
        <w:r w:rsidR="002B2F06">
          <w:rPr>
            <w:sz w:val="24"/>
            <w:szCs w:val="24"/>
          </w:rPr>
          <w:t>2</w:t>
        </w:r>
      </w:ins>
      <w:ins w:id="4" w:author="Clemens Vasters" w:date="2019-07-03T09:31:00Z">
        <w:r w:rsidR="000C1775">
          <w:rPr>
            <w:sz w:val="24"/>
            <w:szCs w:val="24"/>
          </w:rPr>
          <w:t xml:space="preserve"> </w:t>
        </w:r>
      </w:ins>
      <w:del w:id="5" w:author="Clemens Vasters" w:date="2019-07-03T09:31:00Z">
        <w:r w:rsidDel="000C1775">
          <w:rPr>
            <w:sz w:val="24"/>
            <w:szCs w:val="24"/>
          </w:rPr>
          <w:delText xml:space="preserve">February </w:delText>
        </w:r>
      </w:del>
      <w:ins w:id="6" w:author="Clemens Vasters" w:date="2020-10-02T16:12:00Z">
        <w:r w:rsidR="002B2F06">
          <w:rPr>
            <w:sz w:val="24"/>
            <w:szCs w:val="24"/>
          </w:rPr>
          <w:t>October</w:t>
        </w:r>
      </w:ins>
      <w:ins w:id="7" w:author="Clemens Vasters" w:date="2019-07-03T09:31:00Z">
        <w:r w:rsidR="000C1775">
          <w:rPr>
            <w:sz w:val="24"/>
            <w:szCs w:val="24"/>
          </w:rPr>
          <w:t xml:space="preserve"> </w:t>
        </w:r>
      </w:ins>
      <w:del w:id="8" w:author="Clemens Vasters" w:date="2020-10-02T16:12:00Z">
        <w:r w:rsidR="00981EBA" w:rsidDel="002B2F06">
          <w:rPr>
            <w:sz w:val="24"/>
            <w:szCs w:val="24"/>
          </w:rPr>
          <w:delText>201</w:delText>
        </w:r>
        <w:r w:rsidR="007C7BFF" w:rsidDel="002B2F06">
          <w:rPr>
            <w:sz w:val="24"/>
            <w:szCs w:val="24"/>
          </w:rPr>
          <w:delText>9</w:delText>
        </w:r>
      </w:del>
      <w:ins w:id="9" w:author="Clemens Vasters" w:date="2020-10-02T16:12:00Z">
        <w:r w:rsidR="002B2F06">
          <w:rPr>
            <w:sz w:val="24"/>
            <w:szCs w:val="24"/>
          </w:rPr>
          <w:t>20</w:t>
        </w:r>
        <w:r w:rsidR="002B2F06">
          <w:rPr>
            <w:sz w:val="24"/>
            <w:szCs w:val="24"/>
          </w:rPr>
          <w:t>20</w:t>
        </w:r>
      </w:ins>
    </w:p>
    <w:p w14:paraId="4EE4B35F" w14:textId="77777777" w:rsidR="00027A42" w:rsidRDefault="00981EBA">
      <w:pPr>
        <w:keepNext/>
        <w:widowControl/>
        <w:spacing w:before="0" w:after="0"/>
        <w:rPr>
          <w:b/>
          <w:color w:val="3B006F"/>
        </w:rPr>
      </w:pPr>
      <w:r>
        <w:rPr>
          <w:b/>
          <w:color w:val="3B006F"/>
        </w:rPr>
        <w:t>Technical Committee:</w:t>
      </w:r>
    </w:p>
    <w:p w14:paraId="36C22D16" w14:textId="77777777" w:rsidR="00027A42" w:rsidRDefault="00AC30DD">
      <w:pPr>
        <w:widowControl/>
        <w:spacing w:before="0"/>
        <w:ind w:left="720"/>
      </w:pPr>
      <w:hyperlink r:id="rId11">
        <w:r w:rsidR="00981EBA">
          <w:rPr>
            <w:rStyle w:val="ListLabel2"/>
          </w:rPr>
          <w:t>OASIS Advanced Message Queuing Protocol (AMQP) TC</w:t>
        </w:r>
      </w:hyperlink>
    </w:p>
    <w:p w14:paraId="52487C35" w14:textId="77777777" w:rsidR="00027A42" w:rsidRDefault="00981EBA">
      <w:pPr>
        <w:keepNext/>
        <w:widowControl/>
        <w:spacing w:before="0" w:after="0"/>
        <w:rPr>
          <w:b/>
          <w:color w:val="3B006F"/>
        </w:rPr>
      </w:pPr>
      <w:r>
        <w:rPr>
          <w:b/>
          <w:color w:val="3B006F"/>
        </w:rPr>
        <w:t>Chairs:</w:t>
      </w:r>
    </w:p>
    <w:p w14:paraId="41D1E794" w14:textId="77777777" w:rsidR="00027A42" w:rsidRDefault="00981EBA">
      <w:pPr>
        <w:widowControl/>
        <w:spacing w:before="0" w:after="0"/>
        <w:ind w:left="720"/>
      </w:pPr>
      <w:r>
        <w:rPr>
          <w:color w:val="000000"/>
        </w:rPr>
        <w:t>Rob Godfrey (</w:t>
      </w:r>
      <w:hyperlink r:id="rId12">
        <w:r>
          <w:rPr>
            <w:rStyle w:val="ListLabel2"/>
          </w:rPr>
          <w:t>rgodfrey@redhat.com</w:t>
        </w:r>
      </w:hyperlink>
      <w:r>
        <w:rPr>
          <w:color w:val="000000"/>
        </w:rPr>
        <w:t xml:space="preserve">), </w:t>
      </w:r>
      <w:hyperlink r:id="rId13">
        <w:r>
          <w:rPr>
            <w:rStyle w:val="ListLabel2"/>
          </w:rPr>
          <w:t>Red Hat</w:t>
        </w:r>
      </w:hyperlink>
    </w:p>
    <w:p w14:paraId="2CADE8F1" w14:textId="77777777" w:rsidR="00027A42" w:rsidRDefault="00981EBA">
      <w:pPr>
        <w:widowControl/>
        <w:spacing w:before="0"/>
        <w:ind w:left="720"/>
      </w:pPr>
      <w:r>
        <w:rPr>
          <w:color w:val="000000"/>
        </w:rPr>
        <w:t>Clemens Vasters (</w:t>
      </w:r>
      <w:hyperlink r:id="rId14">
        <w:r>
          <w:rPr>
            <w:rStyle w:val="ListLabel2"/>
          </w:rPr>
          <w:t>clemensv@microsoft.com</w:t>
        </w:r>
      </w:hyperlink>
      <w:r>
        <w:rPr>
          <w:color w:val="000000"/>
        </w:rPr>
        <w:t xml:space="preserve">), </w:t>
      </w:r>
      <w:hyperlink r:id="rId15">
        <w:r>
          <w:rPr>
            <w:rStyle w:val="ListLabel2"/>
          </w:rPr>
          <w:t>Microsoft</w:t>
        </w:r>
      </w:hyperlink>
    </w:p>
    <w:p w14:paraId="26CE26AA" w14:textId="77777777" w:rsidR="00027A42" w:rsidRDefault="00981EBA">
      <w:pPr>
        <w:keepNext/>
        <w:widowControl/>
        <w:spacing w:before="0" w:after="0"/>
        <w:rPr>
          <w:b/>
          <w:color w:val="3B006F"/>
        </w:rPr>
      </w:pPr>
      <w:r>
        <w:rPr>
          <w:b/>
          <w:color w:val="3B006F"/>
        </w:rPr>
        <w:t>Editors:</w:t>
      </w:r>
    </w:p>
    <w:p w14:paraId="4DAE1BAD" w14:textId="77777777" w:rsidR="00027A42" w:rsidRDefault="00981EBA">
      <w:pPr>
        <w:widowControl/>
        <w:spacing w:before="0"/>
        <w:ind w:left="720"/>
      </w:pPr>
      <w:r>
        <w:rPr>
          <w:color w:val="000000"/>
        </w:rPr>
        <w:t>Clemens Vasters (</w:t>
      </w:r>
      <w:hyperlink r:id="rId16">
        <w:r>
          <w:rPr>
            <w:rStyle w:val="ListLabel2"/>
          </w:rPr>
          <w:t>clemensv@microsoft.com</w:t>
        </w:r>
      </w:hyperlink>
      <w:r>
        <w:rPr>
          <w:color w:val="000000"/>
        </w:rPr>
        <w:t xml:space="preserve">), </w:t>
      </w:r>
      <w:hyperlink r:id="rId17">
        <w:r>
          <w:rPr>
            <w:rStyle w:val="ListLabel2"/>
          </w:rPr>
          <w:t>Microsoft</w:t>
        </w:r>
      </w:hyperlink>
    </w:p>
    <w:p w14:paraId="2B68A679" w14:textId="77777777" w:rsidR="00027A42" w:rsidRDefault="00981EBA">
      <w:pPr>
        <w:keepNext/>
        <w:widowControl/>
        <w:spacing w:before="0" w:after="0"/>
        <w:rPr>
          <w:b/>
          <w:color w:val="3B006F"/>
        </w:rPr>
      </w:pPr>
      <w:r>
        <w:rPr>
          <w:b/>
          <w:color w:val="3B006F"/>
        </w:rPr>
        <w:t>Related work:</w:t>
      </w:r>
    </w:p>
    <w:p w14:paraId="68C735A3" w14:textId="77777777" w:rsidR="00027A42" w:rsidRDefault="00981EBA">
      <w:pPr>
        <w:widowControl/>
        <w:spacing w:before="0"/>
        <w:ind w:left="720"/>
        <w:rPr>
          <w:color w:val="000000"/>
        </w:rPr>
      </w:pPr>
      <w:r>
        <w:rPr>
          <w:color w:val="000000"/>
        </w:rPr>
        <w:t>This specification is related to:</w:t>
      </w:r>
    </w:p>
    <w:p w14:paraId="3D61AB92" w14:textId="77777777" w:rsidR="00027A42" w:rsidRDefault="00981EBA">
      <w:pPr>
        <w:widowControl/>
        <w:numPr>
          <w:ilvl w:val="0"/>
          <w:numId w:val="2"/>
        </w:numPr>
        <w:tabs>
          <w:tab w:val="left" w:pos="1080"/>
        </w:tabs>
        <w:spacing w:before="0"/>
        <w:ind w:left="1080" w:firstLine="0"/>
      </w:pPr>
      <w:r>
        <w:rPr>
          <w:i/>
          <w:color w:val="000000"/>
        </w:rPr>
        <w:t>OASIS Advanced Message Queuing Protocol (AMQP) Version 1.0 Part 0: Overview</w:t>
      </w:r>
      <w:r>
        <w:rPr>
          <w:color w:val="000000"/>
        </w:rPr>
        <w:t xml:space="preserve">. Edited by Robert Godfrey, David Ingham, and Rafael </w:t>
      </w:r>
      <w:proofErr w:type="spellStart"/>
      <w:r>
        <w:rPr>
          <w:color w:val="000000"/>
        </w:rPr>
        <w:t>Schloming</w:t>
      </w:r>
      <w:proofErr w:type="spellEnd"/>
      <w:r>
        <w:rPr>
          <w:color w:val="000000"/>
        </w:rPr>
        <w:t xml:space="preserve">. 29 October 2012. OASIS Standard. </w:t>
      </w:r>
      <w:hyperlink r:id="rId18">
        <w:r>
          <w:rPr>
            <w:rStyle w:val="ListLabel2"/>
          </w:rPr>
          <w:t>http://docs.oasis-open.org/amqp/core/v1.0/os/amqp-core-overview-v1.0-os.html</w:t>
        </w:r>
      </w:hyperlink>
      <w:r>
        <w:rPr>
          <w:color w:val="000000"/>
        </w:rPr>
        <w:t>.</w:t>
      </w:r>
    </w:p>
    <w:p w14:paraId="66FFD575" w14:textId="77777777" w:rsidR="00027A42" w:rsidRDefault="00981EBA">
      <w:pPr>
        <w:keepNext/>
        <w:widowControl/>
        <w:spacing w:before="0" w:after="0"/>
        <w:rPr>
          <w:b/>
          <w:color w:val="3B006F"/>
        </w:rPr>
      </w:pPr>
      <w:r>
        <w:rPr>
          <w:b/>
          <w:color w:val="3B006F"/>
        </w:rPr>
        <w:t>Abstract:</w:t>
      </w:r>
    </w:p>
    <w:p w14:paraId="7FACC609" w14:textId="77777777" w:rsidR="00027A42" w:rsidRDefault="00981EBA">
      <w:pPr>
        <w:widowControl/>
        <w:spacing w:before="0"/>
        <w:ind w:left="720"/>
        <w:rPr>
          <w:color w:val="000000"/>
        </w:rPr>
      </w:pPr>
      <w:r>
        <w:rPr>
          <w:color w:val="333333"/>
          <w:sz w:val="21"/>
          <w:szCs w:val="21"/>
          <w:highlight w:val="white"/>
        </w:rPr>
        <w:t xml:space="preserve">The AMQP Addressing specification further defines the “AMQP network” concept introduced in the main AMQP specification as a federation of AMQP containers whose nodes communicate with each other either directly or via intermediaries. This specification also defines the semantics of the “address” archetype that was left undefined in the main AMQP specification, and the syntax for the AMQP URI scheme and a matching restriction of the AMQP “address-string” type.   </w:t>
      </w:r>
    </w:p>
    <w:p w14:paraId="223653FD" w14:textId="77777777" w:rsidR="00027A42" w:rsidRDefault="00981EBA">
      <w:pPr>
        <w:keepNext/>
        <w:widowControl/>
        <w:spacing w:before="0" w:after="0"/>
        <w:rPr>
          <w:b/>
          <w:color w:val="3B006F"/>
        </w:rPr>
      </w:pPr>
      <w:r>
        <w:rPr>
          <w:b/>
          <w:color w:val="3B006F"/>
        </w:rPr>
        <w:t>Status:</w:t>
      </w:r>
    </w:p>
    <w:p w14:paraId="1940C92F" w14:textId="77777777" w:rsidR="00027A42" w:rsidRDefault="00981EBA">
      <w:pPr>
        <w:widowControl/>
        <w:spacing w:before="0" w:after="0"/>
        <w:ind w:left="720"/>
      </w:pPr>
      <w:r>
        <w:rPr>
          <w:color w:val="000000"/>
        </w:rPr>
        <w:t xml:space="preserve">This </w:t>
      </w:r>
      <w:hyperlink r:id="rId19" w:anchor="dWorkingDraft" w:history="1">
        <w:r>
          <w:rPr>
            <w:rStyle w:val="ListLabel2"/>
          </w:rPr>
          <w:t>Working Draft</w:t>
        </w:r>
      </w:hyperlink>
      <w:r>
        <w:rPr>
          <w:color w:val="000000"/>
        </w:rPr>
        <w:t xml:space="preserve"> (WD) has been produced by one or more TC Members; it has not yet been voted on by the TC or </w:t>
      </w:r>
      <w:hyperlink r:id="rId20" w:anchor="committeeDraft" w:history="1">
        <w:r>
          <w:rPr>
            <w:rStyle w:val="ListLabel2"/>
          </w:rPr>
          <w:t>approved</w:t>
        </w:r>
      </w:hyperlink>
      <w:r>
        <w:rPr>
          <w:color w:val="000000"/>
        </w:rPr>
        <w:t xml:space="preserve"> as a Committee Draft (Committee Specification Draft or a Committee Note Draft). The OASIS document </w:t>
      </w:r>
      <w:hyperlink r:id="rId21" w:anchor="standApprovProcess" w:history="1">
        <w:r>
          <w:rPr>
            <w:rStyle w:val="ListLabel2"/>
          </w:rPr>
          <w:t>Approval Process</w:t>
        </w:r>
      </w:hyperlink>
      <w:r>
        <w:rPr>
          <w:color w:val="000000"/>
        </w:rPr>
        <w:t xml:space="preserve"> begins officially with a TC vote to approve a WD as a Committee Draft. A TC may approve a Working Draft, revise it, and re-approve it any number of times as a Committee Draft.</w:t>
      </w:r>
    </w:p>
    <w:p w14:paraId="6572D35C" w14:textId="77777777" w:rsidR="00027A42" w:rsidRDefault="00981EBA">
      <w:pPr>
        <w:widowControl/>
        <w:spacing w:before="0" w:after="0"/>
        <w:ind w:left="720"/>
      </w:pPr>
      <w:r>
        <w:rPr>
          <w:color w:val="000000"/>
        </w:rPr>
        <w:t xml:space="preserve">This specification is provided under the </w:t>
      </w:r>
      <w:hyperlink r:id="rId22" w:anchor="RF-on-RAND-Mode" w:history="1">
        <w:r>
          <w:rPr>
            <w:rStyle w:val="ListLabel2"/>
          </w:rPr>
          <w:t>RF on RAND Terms</w:t>
        </w:r>
      </w:hyperlink>
      <w:r>
        <w:rPr>
          <w:color w:val="000000"/>
        </w:rPr>
        <w:t xml:space="preserve"> Mode of the </w:t>
      </w:r>
      <w:hyperlink r:id="rId23">
        <w:r>
          <w:rPr>
            <w:rStyle w:val="ListLabel2"/>
          </w:rPr>
          <w:t>OASIS IPR Policy</w:t>
        </w:r>
      </w:hyperlink>
      <w:r>
        <w:rPr>
          <w:color w:val="000000"/>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4">
        <w:r>
          <w:rPr>
            <w:rStyle w:val="ListLabel2"/>
          </w:rPr>
          <w:t>https://www.oasis-open.org/committees/amqp/ipr.php</w:t>
        </w:r>
      </w:hyperlink>
      <w:r>
        <w:rPr>
          <w:color w:val="000000"/>
        </w:rPr>
        <w:t>).</w:t>
      </w:r>
    </w:p>
    <w:p w14:paraId="01234E9C" w14:textId="77777777" w:rsidR="00027A42" w:rsidRDefault="00981EBA">
      <w:pPr>
        <w:widowControl/>
        <w:spacing w:before="0"/>
        <w:ind w:left="720"/>
      </w:pPr>
      <w:r>
        <w:rPr>
          <w:color w:val="000000"/>
        </w:rPr>
        <w:t>Note that any machine-readable content (</w:t>
      </w:r>
      <w:hyperlink r:id="rId25" w:anchor="wpComponentsCompLang" w:history="1">
        <w:r>
          <w:rPr>
            <w:rStyle w:val="ListLabel2"/>
          </w:rPr>
          <w:t>Computer Language Definitions</w:t>
        </w:r>
      </w:hyperlink>
      <w:r>
        <w:rPr>
          <w:color w:val="000000"/>
        </w:rPr>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28B7683" w14:textId="77777777" w:rsidR="00027A42" w:rsidRDefault="00981EBA">
      <w:pPr>
        <w:keepNext/>
        <w:widowControl/>
        <w:spacing w:before="0" w:after="0"/>
        <w:rPr>
          <w:b/>
          <w:color w:val="3B006F"/>
        </w:rPr>
      </w:pPr>
      <w:r>
        <w:rPr>
          <w:b/>
          <w:color w:val="3B006F"/>
        </w:rPr>
        <w:t>URI patterns:</w:t>
      </w:r>
    </w:p>
    <w:p w14:paraId="7B4E5023" w14:textId="77777777" w:rsidR="00027A42" w:rsidRDefault="00981EBA">
      <w:pPr>
        <w:widowControl/>
        <w:spacing w:before="0"/>
        <w:ind w:left="720"/>
        <w:rPr>
          <w:color w:val="000000"/>
        </w:rPr>
      </w:pPr>
      <w:r>
        <w:rPr>
          <w:color w:val="000000"/>
        </w:rPr>
        <w:t>(TBD)</w:t>
      </w:r>
    </w:p>
    <w:p w14:paraId="06653E23" w14:textId="77777777" w:rsidR="00027A42" w:rsidRDefault="00981EBA">
      <w:pPr>
        <w:widowControl/>
        <w:spacing w:before="0" w:after="0"/>
        <w:ind w:left="720"/>
        <w:rPr>
          <w:color w:val="000000"/>
        </w:rPr>
      </w:pPr>
      <w:r>
        <w:rPr>
          <w:color w:val="000000"/>
        </w:rPr>
        <w:t>(Managed by OASIS TC Administration; please don’t modify.)</w:t>
      </w:r>
    </w:p>
    <w:p w14:paraId="750D7C15" w14:textId="77777777" w:rsidR="00027A42" w:rsidRDefault="00027A42">
      <w:pPr>
        <w:widowControl/>
        <w:spacing w:before="0" w:after="0"/>
        <w:ind w:left="720"/>
        <w:rPr>
          <w:color w:val="000000"/>
        </w:rPr>
      </w:pPr>
    </w:p>
    <w:p w14:paraId="215E3AC0" w14:textId="77777777" w:rsidR="00027A42" w:rsidRDefault="00027A42">
      <w:pPr>
        <w:widowControl/>
        <w:spacing w:before="0"/>
        <w:ind w:left="720"/>
        <w:rPr>
          <w:color w:val="000000"/>
        </w:rPr>
      </w:pPr>
    </w:p>
    <w:p w14:paraId="37009AD0" w14:textId="77777777" w:rsidR="00027A42" w:rsidRDefault="00981EBA">
      <w:r>
        <w:t>Copyright © OASIS Open 2018. All Rights Reserved.</w:t>
      </w:r>
    </w:p>
    <w:p w14:paraId="2D3FE6D8" w14:textId="1F896087" w:rsidR="00027A42" w:rsidRDefault="00981EBA">
      <w:r>
        <w:t>All capitalized terms in the following text have the meanings assigned to them in the OASIS Intellectual</w:t>
      </w:r>
      <w:r w:rsidR="00BB2489">
        <w:t xml:space="preserve"> </w:t>
      </w:r>
      <w:r>
        <w:t xml:space="preserve">Property Rights Policy (the "OASIS IPR Policy"). The full </w:t>
      </w:r>
      <w:hyperlink r:id="rId26">
        <w:r>
          <w:rPr>
            <w:rStyle w:val="ListLabel3"/>
          </w:rPr>
          <w:t>Policy</w:t>
        </w:r>
      </w:hyperlink>
      <w:r>
        <w:t xml:space="preserve"> may be found at the OASIS website.</w:t>
      </w:r>
    </w:p>
    <w:p w14:paraId="0787B8AD" w14:textId="77777777" w:rsidR="00027A42" w:rsidRDefault="00981EBA">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w:t>
      </w:r>
      <w:r>
        <w:lastRenderedPageBreak/>
        <w:t>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CC46DE8" w14:textId="77777777" w:rsidR="00027A42" w:rsidRDefault="00981EBA">
      <w:r>
        <w:t>The limited permissions granted above are perpetual and will not be revoked by OASIS or its successors or assigns.</w:t>
      </w:r>
    </w:p>
    <w:p w14:paraId="16B94BCE" w14:textId="77777777" w:rsidR="00027A42" w:rsidRDefault="00981EBA">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r>
        <w:br w:type="page"/>
      </w:r>
    </w:p>
    <w:p w14:paraId="5D9DCE50" w14:textId="77777777" w:rsidR="00027A42" w:rsidRDefault="00981EBA">
      <w:pPr>
        <w:widowControl/>
        <w:pBdr>
          <w:top w:val="single" w:sz="4" w:space="1" w:color="808080"/>
        </w:pBdr>
        <w:spacing w:before="0" w:after="240"/>
      </w:pPr>
      <w:r>
        <w:rPr>
          <w:b/>
          <w:color w:val="3B006F"/>
          <w:sz w:val="36"/>
          <w:szCs w:val="36"/>
        </w:rPr>
        <w:lastRenderedPageBreak/>
        <w:t>Table of Contents</w:t>
      </w:r>
    </w:p>
    <w:sdt>
      <w:sdtPr>
        <w:rPr>
          <w:rFonts w:cs="Arial"/>
          <w:szCs w:val="20"/>
        </w:rPr>
        <w:id w:val="1693034281"/>
        <w:docPartObj>
          <w:docPartGallery w:val="Table of Contents"/>
          <w:docPartUnique/>
        </w:docPartObj>
      </w:sdtPr>
      <w:sdtEndPr/>
      <w:sdtContent>
        <w:p w14:paraId="47333354" w14:textId="6EC7CE07" w:rsidR="00E41337" w:rsidRDefault="00981EBA">
          <w:pPr>
            <w:pStyle w:val="TOC1"/>
            <w:tabs>
              <w:tab w:val="left" w:pos="400"/>
              <w:tab w:val="right" w:pos="9350"/>
            </w:tabs>
            <w:rPr>
              <w:ins w:id="10" w:author="Clemens Vasters" w:date="2020-10-02T16:13:00Z"/>
              <w:rFonts w:asciiTheme="minorHAnsi" w:eastAsiaTheme="minorEastAsia" w:hAnsiTheme="minorHAnsi" w:cstheme="minorBidi"/>
              <w:noProof/>
              <w:sz w:val="22"/>
              <w:szCs w:val="22"/>
              <w:lang w:eastAsia="en-US" w:bidi="ar-SA"/>
            </w:rPr>
          </w:pPr>
          <w:r>
            <w:fldChar w:fldCharType="begin"/>
          </w:r>
          <w:r>
            <w:rPr>
              <w:rStyle w:val="IndexLink"/>
              <w:webHidden/>
            </w:rPr>
            <w:instrText>TOC \z \o "1-9" \u \h</w:instrText>
          </w:r>
          <w:r>
            <w:rPr>
              <w:rStyle w:val="IndexLink"/>
            </w:rPr>
            <w:fldChar w:fldCharType="separate"/>
          </w:r>
          <w:ins w:id="11" w:author="Clemens Vasters" w:date="2020-10-02T16:13:00Z">
            <w:r w:rsidR="00E41337" w:rsidRPr="0030434A">
              <w:rPr>
                <w:rStyle w:val="Hyperlink"/>
                <w:noProof/>
              </w:rPr>
              <w:fldChar w:fldCharType="begin"/>
            </w:r>
            <w:r w:rsidR="00E41337" w:rsidRPr="0030434A">
              <w:rPr>
                <w:rStyle w:val="Hyperlink"/>
                <w:noProof/>
              </w:rPr>
              <w:instrText xml:space="preserve"> </w:instrText>
            </w:r>
            <w:r w:rsidR="00E41337">
              <w:rPr>
                <w:noProof/>
              </w:rPr>
              <w:instrText>HYPERLINK \l "_Toc52547605"</w:instrText>
            </w:r>
            <w:r w:rsidR="00E41337" w:rsidRPr="0030434A">
              <w:rPr>
                <w:rStyle w:val="Hyperlink"/>
                <w:noProof/>
              </w:rPr>
              <w:instrText xml:space="preserve"> </w:instrText>
            </w:r>
            <w:r w:rsidR="00E41337" w:rsidRPr="0030434A">
              <w:rPr>
                <w:rStyle w:val="Hyperlink"/>
                <w:noProof/>
              </w:rPr>
            </w:r>
            <w:r w:rsidR="00E41337" w:rsidRPr="0030434A">
              <w:rPr>
                <w:rStyle w:val="Hyperlink"/>
                <w:noProof/>
              </w:rPr>
              <w:fldChar w:fldCharType="separate"/>
            </w:r>
            <w:r w:rsidR="00E41337" w:rsidRPr="0030434A">
              <w:rPr>
                <w:rStyle w:val="Hyperlink"/>
                <w:noProof/>
              </w:rPr>
              <w:t>1</w:t>
            </w:r>
            <w:r w:rsidR="00E41337">
              <w:rPr>
                <w:rFonts w:asciiTheme="minorHAnsi" w:eastAsiaTheme="minorEastAsia" w:hAnsiTheme="minorHAnsi" w:cstheme="minorBidi"/>
                <w:noProof/>
                <w:sz w:val="22"/>
                <w:szCs w:val="22"/>
                <w:lang w:eastAsia="en-US" w:bidi="ar-SA"/>
              </w:rPr>
              <w:tab/>
            </w:r>
            <w:r w:rsidR="00E41337" w:rsidRPr="0030434A">
              <w:rPr>
                <w:rStyle w:val="Hyperlink"/>
                <w:noProof/>
              </w:rPr>
              <w:t>Introduction</w:t>
            </w:r>
            <w:r w:rsidR="00E41337">
              <w:rPr>
                <w:noProof/>
                <w:webHidden/>
              </w:rPr>
              <w:tab/>
            </w:r>
            <w:r w:rsidR="00E41337">
              <w:rPr>
                <w:noProof/>
                <w:webHidden/>
              </w:rPr>
              <w:fldChar w:fldCharType="begin"/>
            </w:r>
            <w:r w:rsidR="00E41337">
              <w:rPr>
                <w:noProof/>
                <w:webHidden/>
              </w:rPr>
              <w:instrText xml:space="preserve"> PAGEREF _Toc52547605 \h </w:instrText>
            </w:r>
            <w:r w:rsidR="00E41337">
              <w:rPr>
                <w:noProof/>
                <w:webHidden/>
              </w:rPr>
            </w:r>
          </w:ins>
          <w:r w:rsidR="00E41337">
            <w:rPr>
              <w:noProof/>
              <w:webHidden/>
            </w:rPr>
            <w:fldChar w:fldCharType="separate"/>
          </w:r>
          <w:ins w:id="12" w:author="Clemens Vasters" w:date="2020-10-02T16:13:00Z">
            <w:r w:rsidR="00E41337">
              <w:rPr>
                <w:noProof/>
                <w:webHidden/>
              </w:rPr>
              <w:t>3</w:t>
            </w:r>
            <w:r w:rsidR="00E41337">
              <w:rPr>
                <w:noProof/>
                <w:webHidden/>
              </w:rPr>
              <w:fldChar w:fldCharType="end"/>
            </w:r>
            <w:r w:rsidR="00E41337" w:rsidRPr="0030434A">
              <w:rPr>
                <w:rStyle w:val="Hyperlink"/>
                <w:noProof/>
              </w:rPr>
              <w:fldChar w:fldCharType="end"/>
            </w:r>
          </w:ins>
        </w:p>
        <w:p w14:paraId="1244EBAB" w14:textId="2BEFD4CE" w:rsidR="00E41337" w:rsidRDefault="00E41337">
          <w:pPr>
            <w:pStyle w:val="TOC2"/>
            <w:tabs>
              <w:tab w:val="left" w:pos="880"/>
              <w:tab w:val="right" w:pos="9350"/>
            </w:tabs>
            <w:rPr>
              <w:ins w:id="13" w:author="Clemens Vasters" w:date="2020-10-02T16:13:00Z"/>
              <w:rFonts w:asciiTheme="minorHAnsi" w:eastAsiaTheme="minorEastAsia" w:hAnsiTheme="minorHAnsi" w:cstheme="minorBidi"/>
              <w:noProof/>
              <w:sz w:val="22"/>
              <w:szCs w:val="22"/>
              <w:lang w:eastAsia="en-US" w:bidi="ar-SA"/>
            </w:rPr>
          </w:pPr>
          <w:ins w:id="14"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"_Toc52547606"</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1.1</w:t>
            </w:r>
            <w:r>
              <w:rPr>
                <w:rFonts w:asciiTheme="minorHAnsi" w:eastAsiaTheme="minorEastAsia" w:hAnsiTheme="minorHAnsi" w:cstheme="minorBidi"/>
                <w:noProof/>
                <w:sz w:val="22"/>
                <w:szCs w:val="22"/>
                <w:lang w:eastAsia="en-US" w:bidi="ar-SA"/>
              </w:rPr>
              <w:tab/>
            </w:r>
            <w:r w:rsidRPr="0030434A">
              <w:rPr>
                <w:rStyle w:val="Hyperlink"/>
                <w:noProof/>
              </w:rPr>
              <w:t>IPR Policy</w:t>
            </w:r>
            <w:r>
              <w:rPr>
                <w:noProof/>
                <w:webHidden/>
              </w:rPr>
              <w:tab/>
            </w:r>
            <w:r>
              <w:rPr>
                <w:noProof/>
                <w:webHidden/>
              </w:rPr>
              <w:fldChar w:fldCharType="begin"/>
            </w:r>
            <w:r>
              <w:rPr>
                <w:noProof/>
                <w:webHidden/>
              </w:rPr>
              <w:instrText xml:space="preserve"> PAGEREF _Toc52547606 \h </w:instrText>
            </w:r>
            <w:r>
              <w:rPr>
                <w:noProof/>
                <w:webHidden/>
              </w:rPr>
            </w:r>
          </w:ins>
          <w:r>
            <w:rPr>
              <w:noProof/>
              <w:webHidden/>
            </w:rPr>
            <w:fldChar w:fldCharType="separate"/>
          </w:r>
          <w:ins w:id="15" w:author="Clemens Vasters" w:date="2020-10-02T16:13:00Z">
            <w:r>
              <w:rPr>
                <w:noProof/>
                <w:webHidden/>
              </w:rPr>
              <w:t>4</w:t>
            </w:r>
            <w:r>
              <w:rPr>
                <w:noProof/>
                <w:webHidden/>
              </w:rPr>
              <w:fldChar w:fldCharType="end"/>
            </w:r>
            <w:r w:rsidRPr="0030434A">
              <w:rPr>
                <w:rStyle w:val="Hyperlink"/>
                <w:noProof/>
              </w:rPr>
              <w:fldChar w:fldCharType="end"/>
            </w:r>
          </w:ins>
        </w:p>
        <w:p w14:paraId="7911C3E7" w14:textId="489453E8" w:rsidR="00E41337" w:rsidRDefault="00E41337">
          <w:pPr>
            <w:pStyle w:val="TOC2"/>
            <w:tabs>
              <w:tab w:val="left" w:pos="880"/>
              <w:tab w:val="right" w:pos="9350"/>
            </w:tabs>
            <w:rPr>
              <w:ins w:id="16" w:author="Clemens Vasters" w:date="2020-10-02T16:13:00Z"/>
              <w:rFonts w:asciiTheme="minorHAnsi" w:eastAsiaTheme="minorEastAsia" w:hAnsiTheme="minorHAnsi" w:cstheme="minorBidi"/>
              <w:noProof/>
              <w:sz w:val="22"/>
              <w:szCs w:val="22"/>
              <w:lang w:eastAsia="en-US" w:bidi="ar-SA"/>
            </w:rPr>
          </w:pPr>
          <w:ins w:id="17"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"_Toc52547607"</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1.2</w:t>
            </w:r>
            <w:r>
              <w:rPr>
                <w:rFonts w:asciiTheme="minorHAnsi" w:eastAsiaTheme="minorEastAsia" w:hAnsiTheme="minorHAnsi" w:cstheme="minorBidi"/>
                <w:noProof/>
                <w:sz w:val="22"/>
                <w:szCs w:val="22"/>
                <w:lang w:eastAsia="en-US" w:bidi="ar-SA"/>
              </w:rPr>
              <w:tab/>
            </w:r>
            <w:r w:rsidRPr="0030434A">
              <w:rPr>
                <w:rStyle w:val="Hyperlink"/>
                <w:noProof/>
              </w:rPr>
              <w:t>Terminology</w:t>
            </w:r>
            <w:r>
              <w:rPr>
                <w:noProof/>
                <w:webHidden/>
              </w:rPr>
              <w:tab/>
            </w:r>
            <w:r>
              <w:rPr>
                <w:noProof/>
                <w:webHidden/>
              </w:rPr>
              <w:fldChar w:fldCharType="begin"/>
            </w:r>
            <w:r>
              <w:rPr>
                <w:noProof/>
                <w:webHidden/>
              </w:rPr>
              <w:instrText xml:space="preserve"> PAGEREF _Toc52547607 \h </w:instrText>
            </w:r>
            <w:r>
              <w:rPr>
                <w:noProof/>
                <w:webHidden/>
              </w:rPr>
            </w:r>
          </w:ins>
          <w:r>
            <w:rPr>
              <w:noProof/>
              <w:webHidden/>
            </w:rPr>
            <w:fldChar w:fldCharType="separate"/>
          </w:r>
          <w:ins w:id="18" w:author="Clemens Vasters" w:date="2020-10-02T16:13:00Z">
            <w:r>
              <w:rPr>
                <w:noProof/>
                <w:webHidden/>
              </w:rPr>
              <w:t>4</w:t>
            </w:r>
            <w:r>
              <w:rPr>
                <w:noProof/>
                <w:webHidden/>
              </w:rPr>
              <w:fldChar w:fldCharType="end"/>
            </w:r>
            <w:r w:rsidRPr="0030434A">
              <w:rPr>
                <w:rStyle w:val="Hyperlink"/>
                <w:noProof/>
              </w:rPr>
              <w:fldChar w:fldCharType="end"/>
            </w:r>
          </w:ins>
        </w:p>
        <w:p w14:paraId="39956B61" w14:textId="29DA6E10" w:rsidR="00E41337" w:rsidRDefault="00E41337">
          <w:pPr>
            <w:pStyle w:val="TOC2"/>
            <w:tabs>
              <w:tab w:val="left" w:pos="880"/>
              <w:tab w:val="right" w:pos="9350"/>
            </w:tabs>
            <w:rPr>
              <w:ins w:id="19" w:author="Clemens Vasters" w:date="2020-10-02T16:13:00Z"/>
              <w:rFonts w:asciiTheme="minorHAnsi" w:eastAsiaTheme="minorEastAsia" w:hAnsiTheme="minorHAnsi" w:cstheme="minorBidi"/>
              <w:noProof/>
              <w:sz w:val="22"/>
              <w:szCs w:val="22"/>
              <w:lang w:eastAsia="en-US" w:bidi="ar-SA"/>
            </w:rPr>
          </w:pPr>
          <w:ins w:id="20"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"_Toc52547608"</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1.1</w:t>
            </w:r>
            <w:r>
              <w:rPr>
                <w:rFonts w:asciiTheme="minorHAnsi" w:eastAsiaTheme="minorEastAsia" w:hAnsiTheme="minorHAnsi" w:cstheme="minorBidi"/>
                <w:noProof/>
                <w:sz w:val="22"/>
                <w:szCs w:val="22"/>
                <w:lang w:eastAsia="en-US" w:bidi="ar-SA"/>
              </w:rPr>
              <w:tab/>
            </w:r>
            <w:r w:rsidRPr="0030434A">
              <w:rPr>
                <w:rStyle w:val="Hyperlink"/>
                <w:noProof/>
              </w:rPr>
              <w:t>Normative References</w:t>
            </w:r>
            <w:r>
              <w:rPr>
                <w:noProof/>
                <w:webHidden/>
              </w:rPr>
              <w:tab/>
            </w:r>
            <w:r>
              <w:rPr>
                <w:noProof/>
                <w:webHidden/>
              </w:rPr>
              <w:fldChar w:fldCharType="begin"/>
            </w:r>
            <w:r>
              <w:rPr>
                <w:noProof/>
                <w:webHidden/>
              </w:rPr>
              <w:instrText xml:space="preserve"> PAGEREF _Toc52547608 \h </w:instrText>
            </w:r>
            <w:r>
              <w:rPr>
                <w:noProof/>
                <w:webHidden/>
              </w:rPr>
            </w:r>
          </w:ins>
          <w:r>
            <w:rPr>
              <w:noProof/>
              <w:webHidden/>
            </w:rPr>
            <w:fldChar w:fldCharType="separate"/>
          </w:r>
          <w:ins w:id="21" w:author="Clemens Vasters" w:date="2020-10-02T16:13:00Z">
            <w:r>
              <w:rPr>
                <w:noProof/>
                <w:webHidden/>
              </w:rPr>
              <w:t>4</w:t>
            </w:r>
            <w:r>
              <w:rPr>
                <w:noProof/>
                <w:webHidden/>
              </w:rPr>
              <w:fldChar w:fldCharType="end"/>
            </w:r>
            <w:r w:rsidRPr="0030434A">
              <w:rPr>
                <w:rStyle w:val="Hyperlink"/>
                <w:noProof/>
              </w:rPr>
              <w:fldChar w:fldCharType="end"/>
            </w:r>
          </w:ins>
        </w:p>
        <w:p w14:paraId="344548D2" w14:textId="3C11C234" w:rsidR="00E41337" w:rsidRDefault="00E41337">
          <w:pPr>
            <w:pStyle w:val="TOC1"/>
            <w:tabs>
              <w:tab w:val="left" w:pos="400"/>
              <w:tab w:val="right" w:pos="9350"/>
            </w:tabs>
            <w:rPr>
              <w:ins w:id="22" w:author="Clemens Vasters" w:date="2020-10-02T16:13:00Z"/>
              <w:rFonts w:asciiTheme="minorHAnsi" w:eastAsiaTheme="minorEastAsia" w:hAnsiTheme="minorHAnsi" w:cstheme="minorBidi"/>
              <w:noProof/>
              <w:sz w:val="22"/>
              <w:szCs w:val="22"/>
              <w:lang w:eastAsia="en-US" w:bidi="ar-SA"/>
            </w:rPr>
          </w:pPr>
          <w:ins w:id="23"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"_Toc52547609"</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2</w:t>
            </w:r>
            <w:r>
              <w:rPr>
                <w:rFonts w:asciiTheme="minorHAnsi" w:eastAsiaTheme="minorEastAsia" w:hAnsiTheme="minorHAnsi" w:cstheme="minorBidi"/>
                <w:noProof/>
                <w:sz w:val="22"/>
                <w:szCs w:val="22"/>
                <w:lang w:eastAsia="en-US" w:bidi="ar-SA"/>
              </w:rPr>
              <w:tab/>
            </w:r>
            <w:r w:rsidRPr="0030434A">
              <w:rPr>
                <w:rStyle w:val="Hyperlink"/>
                <w:noProof/>
              </w:rPr>
              <w:t>AMQP Networks</w:t>
            </w:r>
            <w:r>
              <w:rPr>
                <w:noProof/>
                <w:webHidden/>
              </w:rPr>
              <w:tab/>
            </w:r>
            <w:r>
              <w:rPr>
                <w:noProof/>
                <w:webHidden/>
              </w:rPr>
              <w:fldChar w:fldCharType="begin"/>
            </w:r>
            <w:r>
              <w:rPr>
                <w:noProof/>
                <w:webHidden/>
              </w:rPr>
              <w:instrText xml:space="preserve"> PAGEREF _Toc52547609 \h </w:instrText>
            </w:r>
            <w:r>
              <w:rPr>
                <w:noProof/>
                <w:webHidden/>
              </w:rPr>
            </w:r>
          </w:ins>
          <w:r>
            <w:rPr>
              <w:noProof/>
              <w:webHidden/>
            </w:rPr>
            <w:fldChar w:fldCharType="separate"/>
          </w:r>
          <w:ins w:id="24" w:author="Clemens Vasters" w:date="2020-10-02T16:13:00Z">
            <w:r>
              <w:rPr>
                <w:noProof/>
                <w:webHidden/>
              </w:rPr>
              <w:t>5</w:t>
            </w:r>
            <w:r>
              <w:rPr>
                <w:noProof/>
                <w:webHidden/>
              </w:rPr>
              <w:fldChar w:fldCharType="end"/>
            </w:r>
            <w:r w:rsidRPr="0030434A">
              <w:rPr>
                <w:rStyle w:val="Hyperlink"/>
                <w:noProof/>
              </w:rPr>
              <w:fldChar w:fldCharType="end"/>
            </w:r>
          </w:ins>
        </w:p>
        <w:p w14:paraId="61077F4C" w14:textId="30408120" w:rsidR="00E41337" w:rsidRDefault="00E41337">
          <w:pPr>
            <w:pStyle w:val="TOC2"/>
            <w:tabs>
              <w:tab w:val="left" w:pos="880"/>
              <w:tab w:val="right" w:pos="9350"/>
            </w:tabs>
            <w:rPr>
              <w:ins w:id="25" w:author="Clemens Vasters" w:date="2020-10-02T16:13:00Z"/>
              <w:rFonts w:asciiTheme="minorHAnsi" w:eastAsiaTheme="minorEastAsia" w:hAnsiTheme="minorHAnsi" w:cstheme="minorBidi"/>
              <w:noProof/>
              <w:sz w:val="22"/>
              <w:szCs w:val="22"/>
              <w:lang w:eastAsia="en-US" w:bidi="ar-SA"/>
            </w:rPr>
          </w:pPr>
          <w:ins w:id="26"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"_Toc52547610"</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2.1</w:t>
            </w:r>
            <w:r>
              <w:rPr>
                <w:rFonts w:asciiTheme="minorHAnsi" w:eastAsiaTheme="minorEastAsia" w:hAnsiTheme="minorHAnsi" w:cstheme="minorBidi"/>
                <w:noProof/>
                <w:sz w:val="22"/>
                <w:szCs w:val="22"/>
                <w:lang w:eastAsia="en-US" w:bidi="ar-SA"/>
              </w:rPr>
              <w:tab/>
            </w:r>
            <w:r w:rsidRPr="0030434A">
              <w:rPr>
                <w:rStyle w:val="Hyperlink"/>
                <w:noProof/>
              </w:rPr>
              <w:t>Nodes</w:t>
            </w:r>
            <w:r>
              <w:rPr>
                <w:noProof/>
                <w:webHidden/>
              </w:rPr>
              <w:tab/>
            </w:r>
            <w:r>
              <w:rPr>
                <w:noProof/>
                <w:webHidden/>
              </w:rPr>
              <w:fldChar w:fldCharType="begin"/>
            </w:r>
            <w:r>
              <w:rPr>
                <w:noProof/>
                <w:webHidden/>
              </w:rPr>
              <w:instrText xml:space="preserve"> PAGEREF _Toc52547610 \h </w:instrText>
            </w:r>
            <w:r>
              <w:rPr>
                <w:noProof/>
                <w:webHidden/>
              </w:rPr>
            </w:r>
          </w:ins>
          <w:r>
            <w:rPr>
              <w:noProof/>
              <w:webHidden/>
            </w:rPr>
            <w:fldChar w:fldCharType="separate"/>
          </w:r>
          <w:ins w:id="27" w:author="Clemens Vasters" w:date="2020-10-02T16:13:00Z">
            <w:r>
              <w:rPr>
                <w:noProof/>
                <w:webHidden/>
              </w:rPr>
              <w:t>5</w:t>
            </w:r>
            <w:r>
              <w:rPr>
                <w:noProof/>
                <w:webHidden/>
              </w:rPr>
              <w:fldChar w:fldCharType="end"/>
            </w:r>
            <w:r w:rsidRPr="0030434A">
              <w:rPr>
                <w:rStyle w:val="Hyperlink"/>
                <w:noProof/>
              </w:rPr>
              <w:fldChar w:fldCharType="end"/>
            </w:r>
          </w:ins>
        </w:p>
        <w:p w14:paraId="77AB6CBC" w14:textId="037B605C" w:rsidR="00E41337" w:rsidRDefault="00E41337">
          <w:pPr>
            <w:pStyle w:val="TOC2"/>
            <w:tabs>
              <w:tab w:val="left" w:pos="880"/>
              <w:tab w:val="right" w:pos="9350"/>
            </w:tabs>
            <w:rPr>
              <w:ins w:id="28" w:author="Clemens Vasters" w:date="2020-10-02T16:13:00Z"/>
              <w:rFonts w:asciiTheme="minorHAnsi" w:eastAsiaTheme="minorEastAsia" w:hAnsiTheme="minorHAnsi" w:cstheme="minorBidi"/>
              <w:noProof/>
              <w:sz w:val="22"/>
              <w:szCs w:val="22"/>
              <w:lang w:eastAsia="en-US" w:bidi="ar-SA"/>
            </w:rPr>
          </w:pPr>
          <w:ins w:id="29"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"_Toc52547612"</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2.2</w:t>
            </w:r>
            <w:r>
              <w:rPr>
                <w:rFonts w:asciiTheme="minorHAnsi" w:eastAsiaTheme="minorEastAsia" w:hAnsiTheme="minorHAnsi" w:cstheme="minorBidi"/>
                <w:noProof/>
                <w:sz w:val="22"/>
                <w:szCs w:val="22"/>
                <w:lang w:eastAsia="en-US" w:bidi="ar-SA"/>
              </w:rPr>
              <w:tab/>
            </w:r>
            <w:r w:rsidRPr="0030434A">
              <w:rPr>
                <w:rStyle w:val="Hyperlink"/>
                <w:noProof/>
              </w:rPr>
              <w:t>Containers</w:t>
            </w:r>
            <w:r>
              <w:rPr>
                <w:noProof/>
                <w:webHidden/>
              </w:rPr>
              <w:tab/>
            </w:r>
            <w:r>
              <w:rPr>
                <w:noProof/>
                <w:webHidden/>
              </w:rPr>
              <w:fldChar w:fldCharType="begin"/>
            </w:r>
            <w:r>
              <w:rPr>
                <w:noProof/>
                <w:webHidden/>
              </w:rPr>
              <w:instrText xml:space="preserve"> PAGEREF _Toc52547612 \h </w:instrText>
            </w:r>
            <w:r>
              <w:rPr>
                <w:noProof/>
                <w:webHidden/>
              </w:rPr>
            </w:r>
          </w:ins>
          <w:r>
            <w:rPr>
              <w:noProof/>
              <w:webHidden/>
            </w:rPr>
            <w:fldChar w:fldCharType="separate"/>
          </w:r>
          <w:ins w:id="30" w:author="Clemens Vasters" w:date="2020-10-02T16:13:00Z">
            <w:r>
              <w:rPr>
                <w:noProof/>
                <w:webHidden/>
              </w:rPr>
              <w:t>6</w:t>
            </w:r>
            <w:r>
              <w:rPr>
                <w:noProof/>
                <w:webHidden/>
              </w:rPr>
              <w:fldChar w:fldCharType="end"/>
            </w:r>
            <w:r w:rsidRPr="0030434A">
              <w:rPr>
                <w:rStyle w:val="Hyperlink"/>
                <w:noProof/>
              </w:rPr>
              <w:fldChar w:fldCharType="end"/>
            </w:r>
          </w:ins>
        </w:p>
        <w:p w14:paraId="0677583E" w14:textId="5982AFFA" w:rsidR="00E41337" w:rsidRDefault="00E41337">
          <w:pPr>
            <w:pStyle w:val="TOC2"/>
            <w:tabs>
              <w:tab w:val="left" w:pos="880"/>
              <w:tab w:val="right" w:pos="9350"/>
            </w:tabs>
            <w:rPr>
              <w:ins w:id="31" w:author="Clemens Vasters" w:date="2020-10-02T16:13:00Z"/>
              <w:rFonts w:asciiTheme="minorHAnsi" w:eastAsiaTheme="minorEastAsia" w:hAnsiTheme="minorHAnsi" w:cstheme="minorBidi"/>
              <w:noProof/>
              <w:sz w:val="22"/>
              <w:szCs w:val="22"/>
              <w:lang w:eastAsia="en-US" w:bidi="ar-SA"/>
            </w:rPr>
          </w:pPr>
          <w:ins w:id="32"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"_Toc52547613"</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2.3</w:t>
            </w:r>
            <w:r>
              <w:rPr>
                <w:rFonts w:asciiTheme="minorHAnsi" w:eastAsiaTheme="minorEastAsia" w:hAnsiTheme="minorHAnsi" w:cstheme="minorBidi"/>
                <w:noProof/>
                <w:sz w:val="22"/>
                <w:szCs w:val="22"/>
                <w:lang w:eastAsia="en-US" w:bidi="ar-SA"/>
              </w:rPr>
              <w:tab/>
            </w:r>
            <w:r w:rsidRPr="0030434A">
              <w:rPr>
                <w:rStyle w:val="Hyperlink"/>
                <w:noProof/>
              </w:rPr>
              <w:t>Scopes</w:t>
            </w:r>
            <w:r>
              <w:rPr>
                <w:noProof/>
                <w:webHidden/>
              </w:rPr>
              <w:tab/>
            </w:r>
            <w:r>
              <w:rPr>
                <w:noProof/>
                <w:webHidden/>
              </w:rPr>
              <w:fldChar w:fldCharType="begin"/>
            </w:r>
            <w:r>
              <w:rPr>
                <w:noProof/>
                <w:webHidden/>
              </w:rPr>
              <w:instrText xml:space="preserve"> PAGEREF _Toc52547613 \h </w:instrText>
            </w:r>
            <w:r>
              <w:rPr>
                <w:noProof/>
                <w:webHidden/>
              </w:rPr>
            </w:r>
          </w:ins>
          <w:r>
            <w:rPr>
              <w:noProof/>
              <w:webHidden/>
            </w:rPr>
            <w:fldChar w:fldCharType="separate"/>
          </w:r>
          <w:ins w:id="33" w:author="Clemens Vasters" w:date="2020-10-02T16:13:00Z">
            <w:r>
              <w:rPr>
                <w:noProof/>
                <w:webHidden/>
              </w:rPr>
              <w:t>6</w:t>
            </w:r>
            <w:r>
              <w:rPr>
                <w:noProof/>
                <w:webHidden/>
              </w:rPr>
              <w:fldChar w:fldCharType="end"/>
            </w:r>
            <w:r w:rsidRPr="0030434A">
              <w:rPr>
                <w:rStyle w:val="Hyperlink"/>
                <w:noProof/>
              </w:rPr>
              <w:fldChar w:fldCharType="end"/>
            </w:r>
          </w:ins>
        </w:p>
        <w:p w14:paraId="2B810463" w14:textId="48239D14" w:rsidR="00E41337" w:rsidRDefault="00E41337">
          <w:pPr>
            <w:pStyle w:val="TOC2"/>
            <w:tabs>
              <w:tab w:val="left" w:pos="880"/>
              <w:tab w:val="right" w:pos="9350"/>
            </w:tabs>
            <w:rPr>
              <w:ins w:id="34" w:author="Clemens Vasters" w:date="2020-10-02T16:13:00Z"/>
              <w:rFonts w:asciiTheme="minorHAnsi" w:eastAsiaTheme="minorEastAsia" w:hAnsiTheme="minorHAnsi" w:cstheme="minorBidi"/>
              <w:noProof/>
              <w:sz w:val="22"/>
              <w:szCs w:val="22"/>
              <w:lang w:eastAsia="en-US" w:bidi="ar-SA"/>
            </w:rPr>
          </w:pPr>
          <w:ins w:id="35"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"_Toc52547614"</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2.4</w:t>
            </w:r>
            <w:r>
              <w:rPr>
                <w:rFonts w:asciiTheme="minorHAnsi" w:eastAsiaTheme="minorEastAsia" w:hAnsiTheme="minorHAnsi" w:cstheme="minorBidi"/>
                <w:noProof/>
                <w:sz w:val="22"/>
                <w:szCs w:val="22"/>
                <w:lang w:eastAsia="en-US" w:bidi="ar-SA"/>
              </w:rPr>
              <w:tab/>
            </w:r>
            <w:r w:rsidRPr="0030434A">
              <w:rPr>
                <w:rStyle w:val="Hyperlink"/>
                <w:noProof/>
              </w:rPr>
              <w:t>Relationship between Scope and Container Identifiers</w:t>
            </w:r>
            <w:r>
              <w:rPr>
                <w:noProof/>
                <w:webHidden/>
              </w:rPr>
              <w:tab/>
            </w:r>
            <w:r>
              <w:rPr>
                <w:noProof/>
                <w:webHidden/>
              </w:rPr>
              <w:fldChar w:fldCharType="begin"/>
            </w:r>
            <w:r>
              <w:rPr>
                <w:noProof/>
                <w:webHidden/>
              </w:rPr>
              <w:instrText xml:space="preserve"> PAGEREF _Toc52547614 \h </w:instrText>
            </w:r>
            <w:r>
              <w:rPr>
                <w:noProof/>
                <w:webHidden/>
              </w:rPr>
            </w:r>
          </w:ins>
          <w:r>
            <w:rPr>
              <w:noProof/>
              <w:webHidden/>
            </w:rPr>
            <w:fldChar w:fldCharType="separate"/>
          </w:r>
          <w:ins w:id="36" w:author="Clemens Vasters" w:date="2020-10-02T16:13:00Z">
            <w:r>
              <w:rPr>
                <w:noProof/>
                <w:webHidden/>
              </w:rPr>
              <w:t>7</w:t>
            </w:r>
            <w:r>
              <w:rPr>
                <w:noProof/>
                <w:webHidden/>
              </w:rPr>
              <w:fldChar w:fldCharType="end"/>
            </w:r>
            <w:r w:rsidRPr="0030434A">
              <w:rPr>
                <w:rStyle w:val="Hyperlink"/>
                <w:noProof/>
              </w:rPr>
              <w:fldChar w:fldCharType="end"/>
            </w:r>
          </w:ins>
        </w:p>
        <w:p w14:paraId="0F9216D8" w14:textId="24896EBD" w:rsidR="00E41337" w:rsidRDefault="00E41337">
          <w:pPr>
            <w:pStyle w:val="TOC1"/>
            <w:tabs>
              <w:tab w:val="left" w:pos="400"/>
              <w:tab w:val="right" w:pos="9350"/>
            </w:tabs>
            <w:rPr>
              <w:ins w:id="37" w:author="Clemens Vasters" w:date="2020-10-02T16:13:00Z"/>
              <w:rFonts w:asciiTheme="minorHAnsi" w:eastAsiaTheme="minorEastAsia" w:hAnsiTheme="minorHAnsi" w:cstheme="minorBidi"/>
              <w:noProof/>
              <w:sz w:val="22"/>
              <w:szCs w:val="22"/>
              <w:lang w:eastAsia="en-US" w:bidi="ar-SA"/>
            </w:rPr>
          </w:pPr>
          <w:ins w:id="38"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"_Toc52547615"</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w:t>
            </w:r>
            <w:r>
              <w:rPr>
                <w:rFonts w:asciiTheme="minorHAnsi" w:eastAsiaTheme="minorEastAsia" w:hAnsiTheme="minorHAnsi" w:cstheme="minorBidi"/>
                <w:noProof/>
                <w:sz w:val="22"/>
                <w:szCs w:val="22"/>
                <w:lang w:eastAsia="en-US" w:bidi="ar-SA"/>
              </w:rPr>
              <w:tab/>
            </w:r>
            <w:r w:rsidRPr="0030434A">
              <w:rPr>
                <w:rStyle w:val="Hyperlink"/>
                <w:noProof/>
              </w:rPr>
              <w:t>Addressing Elements</w:t>
            </w:r>
            <w:r>
              <w:rPr>
                <w:noProof/>
                <w:webHidden/>
              </w:rPr>
              <w:tab/>
            </w:r>
            <w:r>
              <w:rPr>
                <w:noProof/>
                <w:webHidden/>
              </w:rPr>
              <w:fldChar w:fldCharType="begin"/>
            </w:r>
            <w:r>
              <w:rPr>
                <w:noProof/>
                <w:webHidden/>
              </w:rPr>
              <w:instrText xml:space="preserve"> PAGEREF _Toc52547615 \h </w:instrText>
            </w:r>
            <w:r>
              <w:rPr>
                <w:noProof/>
                <w:webHidden/>
              </w:rPr>
            </w:r>
          </w:ins>
          <w:r>
            <w:rPr>
              <w:noProof/>
              <w:webHidden/>
            </w:rPr>
            <w:fldChar w:fldCharType="separate"/>
          </w:r>
          <w:ins w:id="39" w:author="Clemens Vasters" w:date="2020-10-02T16:13:00Z">
            <w:r>
              <w:rPr>
                <w:noProof/>
                <w:webHidden/>
              </w:rPr>
              <w:t>9</w:t>
            </w:r>
            <w:r>
              <w:rPr>
                <w:noProof/>
                <w:webHidden/>
              </w:rPr>
              <w:fldChar w:fldCharType="end"/>
            </w:r>
            <w:r w:rsidRPr="0030434A">
              <w:rPr>
                <w:rStyle w:val="Hyperlink"/>
                <w:noProof/>
              </w:rPr>
              <w:fldChar w:fldCharType="end"/>
            </w:r>
          </w:ins>
        </w:p>
        <w:p w14:paraId="72831DE1" w14:textId="59EDDBDE" w:rsidR="00E41337" w:rsidRDefault="00E41337">
          <w:pPr>
            <w:pStyle w:val="TOC2"/>
            <w:tabs>
              <w:tab w:val="left" w:pos="880"/>
              <w:tab w:val="right" w:pos="9350"/>
            </w:tabs>
            <w:rPr>
              <w:ins w:id="40" w:author="Clemens Vasters" w:date="2020-10-02T16:13:00Z"/>
              <w:rFonts w:asciiTheme="minorHAnsi" w:eastAsiaTheme="minorEastAsia" w:hAnsiTheme="minorHAnsi" w:cstheme="minorBidi"/>
              <w:noProof/>
              <w:sz w:val="22"/>
              <w:szCs w:val="22"/>
              <w:lang w:eastAsia="en-US" w:bidi="ar-SA"/>
            </w:rPr>
          </w:pPr>
          <w:ins w:id="41"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"_Toc52547616"</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3.1</w:t>
            </w:r>
            <w:r>
              <w:rPr>
                <w:rFonts w:asciiTheme="minorHAnsi" w:eastAsiaTheme="minorEastAsia" w:hAnsiTheme="minorHAnsi" w:cstheme="minorBidi"/>
                <w:noProof/>
                <w:sz w:val="22"/>
                <w:szCs w:val="22"/>
                <w:lang w:eastAsia="en-US" w:bidi="ar-SA"/>
              </w:rPr>
              <w:tab/>
            </w:r>
            <w:r w:rsidRPr="0030434A">
              <w:rPr>
                <w:rStyle w:val="Hyperlink"/>
                <w:noProof/>
              </w:rPr>
              <w:t>Protocol Schemes</w:t>
            </w:r>
            <w:r>
              <w:rPr>
                <w:noProof/>
                <w:webHidden/>
              </w:rPr>
              <w:tab/>
            </w:r>
            <w:r>
              <w:rPr>
                <w:noProof/>
                <w:webHidden/>
              </w:rPr>
              <w:fldChar w:fldCharType="begin"/>
            </w:r>
            <w:r>
              <w:rPr>
                <w:noProof/>
                <w:webHidden/>
              </w:rPr>
              <w:instrText xml:space="preserve"> PAGEREF _Toc52547616 \h </w:instrText>
            </w:r>
            <w:r>
              <w:rPr>
                <w:noProof/>
                <w:webHidden/>
              </w:rPr>
            </w:r>
          </w:ins>
          <w:r>
            <w:rPr>
              <w:noProof/>
              <w:webHidden/>
            </w:rPr>
            <w:fldChar w:fldCharType="separate"/>
          </w:r>
          <w:ins w:id="42" w:author="Clemens Vasters" w:date="2020-10-02T16:13:00Z">
            <w:r>
              <w:rPr>
                <w:noProof/>
                <w:webHidden/>
              </w:rPr>
              <w:t>9</w:t>
            </w:r>
            <w:r>
              <w:rPr>
                <w:noProof/>
                <w:webHidden/>
              </w:rPr>
              <w:fldChar w:fldCharType="end"/>
            </w:r>
            <w:r w:rsidRPr="0030434A">
              <w:rPr>
                <w:rStyle w:val="Hyperlink"/>
                <w:noProof/>
              </w:rPr>
              <w:fldChar w:fldCharType="end"/>
            </w:r>
          </w:ins>
        </w:p>
        <w:p w14:paraId="2B1E3088" w14:textId="6A9C76D8" w:rsidR="00E41337" w:rsidRDefault="00E41337">
          <w:pPr>
            <w:pStyle w:val="TOC2"/>
            <w:tabs>
              <w:tab w:val="left" w:pos="880"/>
              <w:tab w:val="right" w:pos="9350"/>
            </w:tabs>
            <w:rPr>
              <w:ins w:id="43" w:author="Clemens Vasters" w:date="2020-10-02T16:13:00Z"/>
              <w:rFonts w:asciiTheme="minorHAnsi" w:eastAsiaTheme="minorEastAsia" w:hAnsiTheme="minorHAnsi" w:cstheme="minorBidi"/>
              <w:noProof/>
              <w:sz w:val="22"/>
              <w:szCs w:val="22"/>
              <w:lang w:eastAsia="en-US" w:bidi="ar-SA"/>
            </w:rPr>
          </w:pPr>
          <w:ins w:id="44"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"_Toc52547617"</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3.2</w:t>
            </w:r>
            <w:r>
              <w:rPr>
                <w:rFonts w:asciiTheme="minorHAnsi" w:eastAsiaTheme="minorEastAsia" w:hAnsiTheme="minorHAnsi" w:cstheme="minorBidi"/>
                <w:noProof/>
                <w:sz w:val="22"/>
                <w:szCs w:val="22"/>
                <w:lang w:eastAsia="en-US" w:bidi="ar-SA"/>
              </w:rPr>
              <w:tab/>
            </w:r>
            <w:r w:rsidRPr="0030434A">
              <w:rPr>
                <w:rStyle w:val="Hyperlink"/>
                <w:noProof/>
              </w:rPr>
              <w:t>Network Endpoint</w:t>
            </w:r>
            <w:r>
              <w:rPr>
                <w:noProof/>
                <w:webHidden/>
              </w:rPr>
              <w:tab/>
            </w:r>
            <w:r>
              <w:rPr>
                <w:noProof/>
                <w:webHidden/>
              </w:rPr>
              <w:fldChar w:fldCharType="begin"/>
            </w:r>
            <w:r>
              <w:rPr>
                <w:noProof/>
                <w:webHidden/>
              </w:rPr>
              <w:instrText xml:space="preserve"> PAGEREF _Toc52547617 \h </w:instrText>
            </w:r>
            <w:r>
              <w:rPr>
                <w:noProof/>
                <w:webHidden/>
              </w:rPr>
            </w:r>
          </w:ins>
          <w:r>
            <w:rPr>
              <w:noProof/>
              <w:webHidden/>
            </w:rPr>
            <w:fldChar w:fldCharType="separate"/>
          </w:r>
          <w:ins w:id="45" w:author="Clemens Vasters" w:date="2020-10-02T16:13:00Z">
            <w:r>
              <w:rPr>
                <w:noProof/>
                <w:webHidden/>
              </w:rPr>
              <w:t>9</w:t>
            </w:r>
            <w:r>
              <w:rPr>
                <w:noProof/>
                <w:webHidden/>
              </w:rPr>
              <w:fldChar w:fldCharType="end"/>
            </w:r>
            <w:r w:rsidRPr="0030434A">
              <w:rPr>
                <w:rStyle w:val="Hyperlink"/>
                <w:noProof/>
              </w:rPr>
              <w:fldChar w:fldCharType="end"/>
            </w:r>
          </w:ins>
        </w:p>
        <w:p w14:paraId="4038AB8C" w14:textId="36693786" w:rsidR="00E41337" w:rsidRDefault="00E41337">
          <w:pPr>
            <w:pStyle w:val="TOC3"/>
            <w:tabs>
              <w:tab w:val="left" w:pos="1100"/>
              <w:tab w:val="right" w:pos="9350"/>
            </w:tabs>
            <w:rPr>
              <w:ins w:id="46" w:author="Clemens Vasters" w:date="2020-10-02T16:13:00Z"/>
              <w:rFonts w:asciiTheme="minorHAnsi" w:eastAsiaTheme="minorEastAsia" w:hAnsiTheme="minorHAnsi" w:cstheme="minorBidi"/>
              <w:noProof/>
              <w:sz w:val="22"/>
              <w:szCs w:val="22"/>
              <w:lang w:eastAsia="en-US" w:bidi="ar-SA"/>
            </w:rPr>
          </w:pPr>
          <w:ins w:id="47"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"_Toc52547618"</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3.2.1</w:t>
            </w:r>
            <w:r>
              <w:rPr>
                <w:rFonts w:asciiTheme="minorHAnsi" w:eastAsiaTheme="minorEastAsia" w:hAnsiTheme="minorHAnsi" w:cstheme="minorBidi"/>
                <w:noProof/>
                <w:sz w:val="22"/>
                <w:szCs w:val="22"/>
                <w:lang w:eastAsia="en-US" w:bidi="ar-SA"/>
              </w:rPr>
              <w:tab/>
            </w:r>
            <w:r w:rsidRPr="0030434A">
              <w:rPr>
                <w:rStyle w:val="Hyperlink"/>
                <w:noProof/>
              </w:rPr>
              <w:t>Link addresses</w:t>
            </w:r>
            <w:r>
              <w:rPr>
                <w:noProof/>
                <w:webHidden/>
              </w:rPr>
              <w:tab/>
            </w:r>
            <w:r>
              <w:rPr>
                <w:noProof/>
                <w:webHidden/>
              </w:rPr>
              <w:fldChar w:fldCharType="begin"/>
            </w:r>
            <w:r>
              <w:rPr>
                <w:noProof/>
                <w:webHidden/>
              </w:rPr>
              <w:instrText xml:space="preserve"> PAGEREF _Toc52547618 \h </w:instrText>
            </w:r>
            <w:r>
              <w:rPr>
                <w:noProof/>
                <w:webHidden/>
              </w:rPr>
            </w:r>
          </w:ins>
          <w:r>
            <w:rPr>
              <w:noProof/>
              <w:webHidden/>
            </w:rPr>
            <w:fldChar w:fldCharType="separate"/>
          </w:r>
          <w:ins w:id="48" w:author="Clemens Vasters" w:date="2020-10-02T16:13:00Z">
            <w:r>
              <w:rPr>
                <w:noProof/>
                <w:webHidden/>
              </w:rPr>
              <w:t>10</w:t>
            </w:r>
            <w:r>
              <w:rPr>
                <w:noProof/>
                <w:webHidden/>
              </w:rPr>
              <w:fldChar w:fldCharType="end"/>
            </w:r>
            <w:r w:rsidRPr="0030434A">
              <w:rPr>
                <w:rStyle w:val="Hyperlink"/>
                <w:noProof/>
              </w:rPr>
              <w:fldChar w:fldCharType="end"/>
            </w:r>
          </w:ins>
        </w:p>
        <w:p w14:paraId="5919E10A" w14:textId="500246D3" w:rsidR="00E41337" w:rsidRDefault="00E41337">
          <w:pPr>
            <w:pStyle w:val="TOC3"/>
            <w:tabs>
              <w:tab w:val="left" w:pos="1100"/>
              <w:tab w:val="right" w:pos="9350"/>
            </w:tabs>
            <w:rPr>
              <w:ins w:id="49" w:author="Clemens Vasters" w:date="2020-10-02T16:13:00Z"/>
              <w:rFonts w:asciiTheme="minorHAnsi" w:eastAsiaTheme="minorEastAsia" w:hAnsiTheme="minorHAnsi" w:cstheme="minorBidi"/>
              <w:noProof/>
              <w:sz w:val="22"/>
              <w:szCs w:val="22"/>
              <w:lang w:eastAsia="en-US" w:bidi="ar-SA"/>
            </w:rPr>
          </w:pPr>
          <w:ins w:id="50"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"_Toc52547619"</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3.2.2</w:t>
            </w:r>
            <w:r>
              <w:rPr>
                <w:rFonts w:asciiTheme="minorHAnsi" w:eastAsiaTheme="minorEastAsia" w:hAnsiTheme="minorHAnsi" w:cstheme="minorBidi"/>
                <w:noProof/>
                <w:sz w:val="22"/>
                <w:szCs w:val="22"/>
                <w:lang w:eastAsia="en-US" w:bidi="ar-SA"/>
              </w:rPr>
              <w:tab/>
            </w:r>
            <w:r w:rsidRPr="0030434A">
              <w:rPr>
                <w:rStyle w:val="Hyperlink"/>
                <w:noProof/>
              </w:rPr>
              <w:t>Message 'to' field</w:t>
            </w:r>
            <w:r>
              <w:rPr>
                <w:noProof/>
                <w:webHidden/>
              </w:rPr>
              <w:tab/>
            </w:r>
            <w:r>
              <w:rPr>
                <w:noProof/>
                <w:webHidden/>
              </w:rPr>
              <w:fldChar w:fldCharType="begin"/>
            </w:r>
            <w:r>
              <w:rPr>
                <w:noProof/>
                <w:webHidden/>
              </w:rPr>
              <w:instrText xml:space="preserve"> PAGEREF _Toc52547619 \h </w:instrText>
            </w:r>
            <w:r>
              <w:rPr>
                <w:noProof/>
                <w:webHidden/>
              </w:rPr>
            </w:r>
          </w:ins>
          <w:r>
            <w:rPr>
              <w:noProof/>
              <w:webHidden/>
            </w:rPr>
            <w:fldChar w:fldCharType="separate"/>
          </w:r>
          <w:ins w:id="51" w:author="Clemens Vasters" w:date="2020-10-02T16:13:00Z">
            <w:r>
              <w:rPr>
                <w:noProof/>
                <w:webHidden/>
              </w:rPr>
              <w:t>10</w:t>
            </w:r>
            <w:r>
              <w:rPr>
                <w:noProof/>
                <w:webHidden/>
              </w:rPr>
              <w:fldChar w:fldCharType="end"/>
            </w:r>
            <w:r w:rsidRPr="0030434A">
              <w:rPr>
                <w:rStyle w:val="Hyperlink"/>
                <w:noProof/>
              </w:rPr>
              <w:fldChar w:fldCharType="end"/>
            </w:r>
          </w:ins>
        </w:p>
        <w:p w14:paraId="50DB2BE7" w14:textId="0A10D738" w:rsidR="00E41337" w:rsidRDefault="00E41337">
          <w:pPr>
            <w:pStyle w:val="TOC3"/>
            <w:tabs>
              <w:tab w:val="left" w:pos="1100"/>
              <w:tab w:val="right" w:pos="9350"/>
            </w:tabs>
            <w:rPr>
              <w:ins w:id="52" w:author="Clemens Vasters" w:date="2020-10-02T16:13:00Z"/>
              <w:rFonts w:asciiTheme="minorHAnsi" w:eastAsiaTheme="minorEastAsia" w:hAnsiTheme="minorHAnsi" w:cstheme="minorBidi"/>
              <w:noProof/>
              <w:sz w:val="22"/>
              <w:szCs w:val="22"/>
              <w:lang w:eastAsia="en-US" w:bidi="ar-SA"/>
            </w:rPr>
          </w:pPr>
          <w:ins w:id="53"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"_Toc52547620"</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3.2.3</w:t>
            </w:r>
            <w:r>
              <w:rPr>
                <w:rFonts w:asciiTheme="minorHAnsi" w:eastAsiaTheme="minorEastAsia" w:hAnsiTheme="minorHAnsi" w:cstheme="minorBidi"/>
                <w:noProof/>
                <w:sz w:val="22"/>
                <w:szCs w:val="22"/>
                <w:lang w:eastAsia="en-US" w:bidi="ar-SA"/>
              </w:rPr>
              <w:tab/>
            </w:r>
            <w:r w:rsidRPr="0030434A">
              <w:rPr>
                <w:rStyle w:val="Hyperlink"/>
                <w:noProof/>
              </w:rPr>
              <w:t>Message 'reply-to' and the Request Reply pattern</w:t>
            </w:r>
            <w:r>
              <w:rPr>
                <w:noProof/>
                <w:webHidden/>
              </w:rPr>
              <w:tab/>
            </w:r>
            <w:r>
              <w:rPr>
                <w:noProof/>
                <w:webHidden/>
              </w:rPr>
              <w:fldChar w:fldCharType="begin"/>
            </w:r>
            <w:r>
              <w:rPr>
                <w:noProof/>
                <w:webHidden/>
              </w:rPr>
              <w:instrText xml:space="preserve"> PAGEREF _Toc52547620 \h </w:instrText>
            </w:r>
            <w:r>
              <w:rPr>
                <w:noProof/>
                <w:webHidden/>
              </w:rPr>
            </w:r>
          </w:ins>
          <w:r>
            <w:rPr>
              <w:noProof/>
              <w:webHidden/>
            </w:rPr>
            <w:fldChar w:fldCharType="separate"/>
          </w:r>
          <w:ins w:id="54" w:author="Clemens Vasters" w:date="2020-10-02T16:13:00Z">
            <w:r>
              <w:rPr>
                <w:noProof/>
                <w:webHidden/>
              </w:rPr>
              <w:t>10</w:t>
            </w:r>
            <w:r>
              <w:rPr>
                <w:noProof/>
                <w:webHidden/>
              </w:rPr>
              <w:fldChar w:fldCharType="end"/>
            </w:r>
            <w:r w:rsidRPr="0030434A">
              <w:rPr>
                <w:rStyle w:val="Hyperlink"/>
                <w:noProof/>
              </w:rPr>
              <w:fldChar w:fldCharType="end"/>
            </w:r>
          </w:ins>
        </w:p>
        <w:p w14:paraId="03300CA5" w14:textId="0D39354A" w:rsidR="00E41337" w:rsidRDefault="00E41337">
          <w:pPr>
            <w:pStyle w:val="TOC2"/>
            <w:tabs>
              <w:tab w:val="left" w:pos="880"/>
              <w:tab w:val="right" w:pos="9350"/>
            </w:tabs>
            <w:rPr>
              <w:ins w:id="55" w:author="Clemens Vasters" w:date="2020-10-02T16:13:00Z"/>
              <w:rFonts w:asciiTheme="minorHAnsi" w:eastAsiaTheme="minorEastAsia" w:hAnsiTheme="minorHAnsi" w:cstheme="minorBidi"/>
              <w:noProof/>
              <w:sz w:val="22"/>
              <w:szCs w:val="22"/>
              <w:lang w:eastAsia="en-US" w:bidi="ar-SA"/>
            </w:rPr>
          </w:pPr>
          <w:ins w:id="56"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"_Toc52547621"</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3.3</w:t>
            </w:r>
            <w:r>
              <w:rPr>
                <w:rFonts w:asciiTheme="minorHAnsi" w:eastAsiaTheme="minorEastAsia" w:hAnsiTheme="minorHAnsi" w:cstheme="minorBidi"/>
                <w:noProof/>
                <w:sz w:val="22"/>
                <w:szCs w:val="22"/>
                <w:lang w:eastAsia="en-US" w:bidi="ar-SA"/>
              </w:rPr>
              <w:tab/>
            </w:r>
            <w:r w:rsidRPr="0030434A">
              <w:rPr>
                <w:rStyle w:val="Hyperlink"/>
                <w:noProof/>
              </w:rPr>
              <w:t>Scope Identifier</w:t>
            </w:r>
            <w:r>
              <w:rPr>
                <w:noProof/>
                <w:webHidden/>
              </w:rPr>
              <w:tab/>
            </w:r>
            <w:r>
              <w:rPr>
                <w:noProof/>
                <w:webHidden/>
              </w:rPr>
              <w:fldChar w:fldCharType="begin"/>
            </w:r>
            <w:r>
              <w:rPr>
                <w:noProof/>
                <w:webHidden/>
              </w:rPr>
              <w:instrText xml:space="preserve"> PAGEREF _Toc52547621 \h </w:instrText>
            </w:r>
            <w:r>
              <w:rPr>
                <w:noProof/>
                <w:webHidden/>
              </w:rPr>
            </w:r>
          </w:ins>
          <w:r>
            <w:rPr>
              <w:noProof/>
              <w:webHidden/>
            </w:rPr>
            <w:fldChar w:fldCharType="separate"/>
          </w:r>
          <w:ins w:id="57" w:author="Clemens Vasters" w:date="2020-10-02T16:13:00Z">
            <w:r>
              <w:rPr>
                <w:noProof/>
                <w:webHidden/>
              </w:rPr>
              <w:t>10</w:t>
            </w:r>
            <w:r>
              <w:rPr>
                <w:noProof/>
                <w:webHidden/>
              </w:rPr>
              <w:fldChar w:fldCharType="end"/>
            </w:r>
            <w:r w:rsidRPr="0030434A">
              <w:rPr>
                <w:rStyle w:val="Hyperlink"/>
                <w:noProof/>
              </w:rPr>
              <w:fldChar w:fldCharType="end"/>
            </w:r>
          </w:ins>
        </w:p>
        <w:p w14:paraId="6561D39B" w14:textId="22ACB17C" w:rsidR="00E41337" w:rsidRDefault="00E41337">
          <w:pPr>
            <w:pStyle w:val="TOC2"/>
            <w:tabs>
              <w:tab w:val="left" w:pos="880"/>
              <w:tab w:val="right" w:pos="9350"/>
            </w:tabs>
            <w:rPr>
              <w:ins w:id="58" w:author="Clemens Vasters" w:date="2020-10-02T16:13:00Z"/>
              <w:rFonts w:asciiTheme="minorHAnsi" w:eastAsiaTheme="minorEastAsia" w:hAnsiTheme="minorHAnsi" w:cstheme="minorBidi"/>
              <w:noProof/>
              <w:sz w:val="22"/>
              <w:szCs w:val="22"/>
              <w:lang w:eastAsia="en-US" w:bidi="ar-SA"/>
            </w:rPr>
          </w:pPr>
          <w:ins w:id="59"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"_Toc52547622"</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3.4</w:t>
            </w:r>
            <w:r>
              <w:rPr>
                <w:rFonts w:asciiTheme="minorHAnsi" w:eastAsiaTheme="minorEastAsia" w:hAnsiTheme="minorHAnsi" w:cstheme="minorBidi"/>
                <w:noProof/>
                <w:sz w:val="22"/>
                <w:szCs w:val="22"/>
                <w:lang w:eastAsia="en-US" w:bidi="ar-SA"/>
              </w:rPr>
              <w:tab/>
            </w:r>
            <w:r w:rsidRPr="0030434A">
              <w:rPr>
                <w:rStyle w:val="Hyperlink"/>
                <w:noProof/>
              </w:rPr>
              <w:t>Path</w:t>
            </w:r>
            <w:r>
              <w:rPr>
                <w:noProof/>
                <w:webHidden/>
              </w:rPr>
              <w:tab/>
            </w:r>
            <w:r>
              <w:rPr>
                <w:noProof/>
                <w:webHidden/>
              </w:rPr>
              <w:fldChar w:fldCharType="begin"/>
            </w:r>
            <w:r>
              <w:rPr>
                <w:noProof/>
                <w:webHidden/>
              </w:rPr>
              <w:instrText xml:space="preserve"> PAGEREF _Toc52547622 \h </w:instrText>
            </w:r>
            <w:r>
              <w:rPr>
                <w:noProof/>
                <w:webHidden/>
              </w:rPr>
            </w:r>
          </w:ins>
          <w:r>
            <w:rPr>
              <w:noProof/>
              <w:webHidden/>
            </w:rPr>
            <w:fldChar w:fldCharType="separate"/>
          </w:r>
          <w:ins w:id="60" w:author="Clemens Vasters" w:date="2020-10-02T16:13:00Z">
            <w:r>
              <w:rPr>
                <w:noProof/>
                <w:webHidden/>
              </w:rPr>
              <w:t>11</w:t>
            </w:r>
            <w:r>
              <w:rPr>
                <w:noProof/>
                <w:webHidden/>
              </w:rPr>
              <w:fldChar w:fldCharType="end"/>
            </w:r>
            <w:r w:rsidRPr="0030434A">
              <w:rPr>
                <w:rStyle w:val="Hyperlink"/>
                <w:noProof/>
              </w:rPr>
              <w:fldChar w:fldCharType="end"/>
            </w:r>
          </w:ins>
        </w:p>
        <w:p w14:paraId="74FFCDF4" w14:textId="3C4316FE" w:rsidR="00E41337" w:rsidRDefault="00E41337">
          <w:pPr>
            <w:pStyle w:val="TOC2"/>
            <w:tabs>
              <w:tab w:val="left" w:pos="880"/>
              <w:tab w:val="right" w:pos="9350"/>
            </w:tabs>
            <w:rPr>
              <w:ins w:id="61" w:author="Clemens Vasters" w:date="2020-10-02T16:13:00Z"/>
              <w:rFonts w:asciiTheme="minorHAnsi" w:eastAsiaTheme="minorEastAsia" w:hAnsiTheme="minorHAnsi" w:cstheme="minorBidi"/>
              <w:noProof/>
              <w:sz w:val="22"/>
              <w:szCs w:val="22"/>
              <w:lang w:eastAsia="en-US" w:bidi="ar-SA"/>
            </w:rPr>
          </w:pPr>
          <w:ins w:id="62"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"_Toc52547623"</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3.5</w:t>
            </w:r>
            <w:r>
              <w:rPr>
                <w:rFonts w:asciiTheme="minorHAnsi" w:eastAsiaTheme="minorEastAsia" w:hAnsiTheme="minorHAnsi" w:cstheme="minorBidi"/>
                <w:noProof/>
                <w:sz w:val="22"/>
                <w:szCs w:val="22"/>
                <w:lang w:eastAsia="en-US" w:bidi="ar-SA"/>
              </w:rPr>
              <w:tab/>
            </w:r>
            <w:r w:rsidRPr="0030434A">
              <w:rPr>
                <w:rStyle w:val="Hyperlink"/>
                <w:noProof/>
              </w:rPr>
              <w:t>Parameters</w:t>
            </w:r>
            <w:r>
              <w:rPr>
                <w:noProof/>
                <w:webHidden/>
              </w:rPr>
              <w:tab/>
            </w:r>
            <w:r>
              <w:rPr>
                <w:noProof/>
                <w:webHidden/>
              </w:rPr>
              <w:fldChar w:fldCharType="begin"/>
            </w:r>
            <w:r>
              <w:rPr>
                <w:noProof/>
                <w:webHidden/>
              </w:rPr>
              <w:instrText xml:space="preserve"> PAGEREF _Toc52547623 \h </w:instrText>
            </w:r>
            <w:r>
              <w:rPr>
                <w:noProof/>
                <w:webHidden/>
              </w:rPr>
            </w:r>
          </w:ins>
          <w:r>
            <w:rPr>
              <w:noProof/>
              <w:webHidden/>
            </w:rPr>
            <w:fldChar w:fldCharType="separate"/>
          </w:r>
          <w:ins w:id="63" w:author="Clemens Vasters" w:date="2020-10-02T16:13:00Z">
            <w:r>
              <w:rPr>
                <w:noProof/>
                <w:webHidden/>
              </w:rPr>
              <w:t>11</w:t>
            </w:r>
            <w:r>
              <w:rPr>
                <w:noProof/>
                <w:webHidden/>
              </w:rPr>
              <w:fldChar w:fldCharType="end"/>
            </w:r>
            <w:r w:rsidRPr="0030434A">
              <w:rPr>
                <w:rStyle w:val="Hyperlink"/>
                <w:noProof/>
              </w:rPr>
              <w:fldChar w:fldCharType="end"/>
            </w:r>
          </w:ins>
        </w:p>
        <w:p w14:paraId="148D0906" w14:textId="48CF4879" w:rsidR="00E41337" w:rsidRDefault="00E41337">
          <w:pPr>
            <w:pStyle w:val="TOC1"/>
            <w:tabs>
              <w:tab w:val="left" w:pos="400"/>
              <w:tab w:val="right" w:pos="9350"/>
            </w:tabs>
            <w:rPr>
              <w:ins w:id="64" w:author="Clemens Vasters" w:date="2020-10-02T16:13:00Z"/>
              <w:rFonts w:asciiTheme="minorHAnsi" w:eastAsiaTheme="minorEastAsia" w:hAnsiTheme="minorHAnsi" w:cstheme="minorBidi"/>
              <w:noProof/>
              <w:sz w:val="22"/>
              <w:szCs w:val="22"/>
              <w:lang w:eastAsia="en-US" w:bidi="ar-SA"/>
            </w:rPr>
          </w:pPr>
          <w:ins w:id="65"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"_Toc52547624"</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4</w:t>
            </w:r>
            <w:r>
              <w:rPr>
                <w:rFonts w:asciiTheme="minorHAnsi" w:eastAsiaTheme="minorEastAsia" w:hAnsiTheme="minorHAnsi" w:cstheme="minorBidi"/>
                <w:noProof/>
                <w:sz w:val="22"/>
                <w:szCs w:val="22"/>
                <w:lang w:eastAsia="en-US" w:bidi="ar-SA"/>
              </w:rPr>
              <w:tab/>
            </w:r>
            <w:r w:rsidRPr="0030434A">
              <w:rPr>
                <w:rStyle w:val="Hyperlink"/>
                <w:noProof/>
              </w:rPr>
              <w:t>The AMQP address</w:t>
            </w:r>
            <w:r>
              <w:rPr>
                <w:noProof/>
                <w:webHidden/>
              </w:rPr>
              <w:tab/>
            </w:r>
            <w:r>
              <w:rPr>
                <w:noProof/>
                <w:webHidden/>
              </w:rPr>
              <w:fldChar w:fldCharType="begin"/>
            </w:r>
            <w:r>
              <w:rPr>
                <w:noProof/>
                <w:webHidden/>
              </w:rPr>
              <w:instrText xml:space="preserve"> PAGEREF _Toc52547624 \h </w:instrText>
            </w:r>
            <w:r>
              <w:rPr>
                <w:noProof/>
                <w:webHidden/>
              </w:rPr>
            </w:r>
          </w:ins>
          <w:r>
            <w:rPr>
              <w:noProof/>
              <w:webHidden/>
            </w:rPr>
            <w:fldChar w:fldCharType="separate"/>
          </w:r>
          <w:ins w:id="66" w:author="Clemens Vasters" w:date="2020-10-02T16:13:00Z">
            <w:r>
              <w:rPr>
                <w:noProof/>
                <w:webHidden/>
              </w:rPr>
              <w:t>12</w:t>
            </w:r>
            <w:r>
              <w:rPr>
                <w:noProof/>
                <w:webHidden/>
              </w:rPr>
              <w:fldChar w:fldCharType="end"/>
            </w:r>
            <w:r w:rsidRPr="0030434A">
              <w:rPr>
                <w:rStyle w:val="Hyperlink"/>
                <w:noProof/>
              </w:rPr>
              <w:fldChar w:fldCharType="end"/>
            </w:r>
          </w:ins>
        </w:p>
        <w:p w14:paraId="019FD691" w14:textId="752815B7" w:rsidR="00E41337" w:rsidRDefault="00E41337">
          <w:pPr>
            <w:pStyle w:val="TOC2"/>
            <w:tabs>
              <w:tab w:val="left" w:pos="880"/>
              <w:tab w:val="right" w:pos="9350"/>
            </w:tabs>
            <w:rPr>
              <w:ins w:id="67" w:author="Clemens Vasters" w:date="2020-10-02T16:13:00Z"/>
              <w:rFonts w:asciiTheme="minorHAnsi" w:eastAsiaTheme="minorEastAsia" w:hAnsiTheme="minorHAnsi" w:cstheme="minorBidi"/>
              <w:noProof/>
              <w:sz w:val="22"/>
              <w:szCs w:val="22"/>
              <w:lang w:eastAsia="en-US" w:bidi="ar-SA"/>
            </w:rPr>
          </w:pPr>
          <w:ins w:id="68"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"_Toc52547625"</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4.1</w:t>
            </w:r>
            <w:r>
              <w:rPr>
                <w:rFonts w:asciiTheme="minorHAnsi" w:eastAsiaTheme="minorEastAsia" w:hAnsiTheme="minorHAnsi" w:cstheme="minorBidi"/>
                <w:noProof/>
                <w:sz w:val="22"/>
                <w:szCs w:val="22"/>
                <w:lang w:eastAsia="en-US" w:bidi="ar-SA"/>
              </w:rPr>
              <w:tab/>
            </w:r>
            <w:r w:rsidRPr="0030434A">
              <w:rPr>
                <w:rStyle w:val="Hyperlink"/>
                <w:noProof/>
              </w:rPr>
              <w:t>Transport independent addresses</w:t>
            </w:r>
            <w:r>
              <w:rPr>
                <w:noProof/>
                <w:webHidden/>
              </w:rPr>
              <w:tab/>
            </w:r>
            <w:r>
              <w:rPr>
                <w:noProof/>
                <w:webHidden/>
              </w:rPr>
              <w:fldChar w:fldCharType="begin"/>
            </w:r>
            <w:r>
              <w:rPr>
                <w:noProof/>
                <w:webHidden/>
              </w:rPr>
              <w:instrText xml:space="preserve"> PAGEREF _Toc52547625 \h </w:instrText>
            </w:r>
            <w:r>
              <w:rPr>
                <w:noProof/>
                <w:webHidden/>
              </w:rPr>
            </w:r>
          </w:ins>
          <w:r>
            <w:rPr>
              <w:noProof/>
              <w:webHidden/>
            </w:rPr>
            <w:fldChar w:fldCharType="separate"/>
          </w:r>
          <w:ins w:id="69" w:author="Clemens Vasters" w:date="2020-10-02T16:13:00Z">
            <w:r>
              <w:rPr>
                <w:noProof/>
                <w:webHidden/>
              </w:rPr>
              <w:t>12</w:t>
            </w:r>
            <w:r>
              <w:rPr>
                <w:noProof/>
                <w:webHidden/>
              </w:rPr>
              <w:fldChar w:fldCharType="end"/>
            </w:r>
            <w:r w:rsidRPr="0030434A">
              <w:rPr>
                <w:rStyle w:val="Hyperlink"/>
                <w:noProof/>
              </w:rPr>
              <w:fldChar w:fldCharType="end"/>
            </w:r>
          </w:ins>
        </w:p>
        <w:p w14:paraId="6BF732AB" w14:textId="041DC946" w:rsidR="00E41337" w:rsidRDefault="00E41337">
          <w:pPr>
            <w:pStyle w:val="TOC2"/>
            <w:tabs>
              <w:tab w:val="left" w:pos="880"/>
              <w:tab w:val="right" w:pos="9350"/>
            </w:tabs>
            <w:rPr>
              <w:ins w:id="70" w:author="Clemens Vasters" w:date="2020-10-02T16:13:00Z"/>
              <w:rFonts w:asciiTheme="minorHAnsi" w:eastAsiaTheme="minorEastAsia" w:hAnsiTheme="minorHAnsi" w:cstheme="minorBidi"/>
              <w:noProof/>
              <w:sz w:val="22"/>
              <w:szCs w:val="22"/>
              <w:lang w:eastAsia="en-US" w:bidi="ar-SA"/>
            </w:rPr>
          </w:pPr>
          <w:ins w:id="71"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"_Toc52547626"</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4.2</w:t>
            </w:r>
            <w:r>
              <w:rPr>
                <w:rFonts w:asciiTheme="minorHAnsi" w:eastAsiaTheme="minorEastAsia" w:hAnsiTheme="minorHAnsi" w:cstheme="minorBidi"/>
                <w:noProof/>
                <w:sz w:val="22"/>
                <w:szCs w:val="22"/>
                <w:lang w:eastAsia="en-US" w:bidi="ar-SA"/>
              </w:rPr>
              <w:tab/>
            </w:r>
            <w:r w:rsidRPr="0030434A">
              <w:rPr>
                <w:rStyle w:val="Hyperlink"/>
                <w:noProof/>
              </w:rPr>
              <w:t>AMQP URLs</w:t>
            </w:r>
            <w:r>
              <w:rPr>
                <w:noProof/>
                <w:webHidden/>
              </w:rPr>
              <w:tab/>
            </w:r>
            <w:r>
              <w:rPr>
                <w:noProof/>
                <w:webHidden/>
              </w:rPr>
              <w:fldChar w:fldCharType="begin"/>
            </w:r>
            <w:r>
              <w:rPr>
                <w:noProof/>
                <w:webHidden/>
              </w:rPr>
              <w:instrText xml:space="preserve"> PAGEREF _Toc52547626 \h </w:instrText>
            </w:r>
            <w:r>
              <w:rPr>
                <w:noProof/>
                <w:webHidden/>
              </w:rPr>
            </w:r>
          </w:ins>
          <w:r>
            <w:rPr>
              <w:noProof/>
              <w:webHidden/>
            </w:rPr>
            <w:fldChar w:fldCharType="separate"/>
          </w:r>
          <w:ins w:id="72" w:author="Clemens Vasters" w:date="2020-10-02T16:13:00Z">
            <w:r>
              <w:rPr>
                <w:noProof/>
                <w:webHidden/>
              </w:rPr>
              <w:t>12</w:t>
            </w:r>
            <w:r>
              <w:rPr>
                <w:noProof/>
                <w:webHidden/>
              </w:rPr>
              <w:fldChar w:fldCharType="end"/>
            </w:r>
            <w:r w:rsidRPr="0030434A">
              <w:rPr>
                <w:rStyle w:val="Hyperlink"/>
                <w:noProof/>
              </w:rPr>
              <w:fldChar w:fldCharType="end"/>
            </w:r>
          </w:ins>
        </w:p>
        <w:p w14:paraId="055FBA98" w14:textId="0D7AA4DF" w:rsidR="00E41337" w:rsidRDefault="00E41337">
          <w:pPr>
            <w:pStyle w:val="TOC2"/>
            <w:tabs>
              <w:tab w:val="left" w:pos="880"/>
              <w:tab w:val="right" w:pos="9350"/>
            </w:tabs>
            <w:rPr>
              <w:ins w:id="73" w:author="Clemens Vasters" w:date="2020-10-02T16:13:00Z"/>
              <w:rFonts w:asciiTheme="minorHAnsi" w:eastAsiaTheme="minorEastAsia" w:hAnsiTheme="minorHAnsi" w:cstheme="minorBidi"/>
              <w:noProof/>
              <w:sz w:val="22"/>
              <w:szCs w:val="22"/>
              <w:lang w:eastAsia="en-US" w:bidi="ar-SA"/>
            </w:rPr>
          </w:pPr>
          <w:ins w:id="74"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"_Toc52547627"</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4.3</w:t>
            </w:r>
            <w:r>
              <w:rPr>
                <w:rFonts w:asciiTheme="minorHAnsi" w:eastAsiaTheme="minorEastAsia" w:hAnsiTheme="minorHAnsi" w:cstheme="minorBidi"/>
                <w:noProof/>
                <w:sz w:val="22"/>
                <w:szCs w:val="22"/>
                <w:lang w:eastAsia="en-US" w:bidi="ar-SA"/>
              </w:rPr>
              <w:tab/>
            </w:r>
            <w:r w:rsidRPr="0030434A">
              <w:rPr>
                <w:rStyle w:val="Hyperlink"/>
                <w:noProof/>
              </w:rPr>
              <w:t>AMQP URI Syntax</w:t>
            </w:r>
            <w:r>
              <w:rPr>
                <w:noProof/>
                <w:webHidden/>
              </w:rPr>
              <w:tab/>
            </w:r>
            <w:r>
              <w:rPr>
                <w:noProof/>
                <w:webHidden/>
              </w:rPr>
              <w:fldChar w:fldCharType="begin"/>
            </w:r>
            <w:r>
              <w:rPr>
                <w:noProof/>
                <w:webHidden/>
              </w:rPr>
              <w:instrText xml:space="preserve"> PAGEREF _Toc52547627 \h </w:instrText>
            </w:r>
            <w:r>
              <w:rPr>
                <w:noProof/>
                <w:webHidden/>
              </w:rPr>
            </w:r>
          </w:ins>
          <w:r>
            <w:rPr>
              <w:noProof/>
              <w:webHidden/>
            </w:rPr>
            <w:fldChar w:fldCharType="separate"/>
          </w:r>
          <w:ins w:id="75" w:author="Clemens Vasters" w:date="2020-10-02T16:13:00Z">
            <w:r>
              <w:rPr>
                <w:noProof/>
                <w:webHidden/>
              </w:rPr>
              <w:t>12</w:t>
            </w:r>
            <w:r>
              <w:rPr>
                <w:noProof/>
                <w:webHidden/>
              </w:rPr>
              <w:fldChar w:fldCharType="end"/>
            </w:r>
            <w:r w:rsidRPr="0030434A">
              <w:rPr>
                <w:rStyle w:val="Hyperlink"/>
                <w:noProof/>
              </w:rPr>
              <w:fldChar w:fldCharType="end"/>
            </w:r>
          </w:ins>
        </w:p>
        <w:p w14:paraId="44860A99" w14:textId="41AE420A" w:rsidR="00E41337" w:rsidRDefault="00E41337">
          <w:pPr>
            <w:pStyle w:val="TOC2"/>
            <w:tabs>
              <w:tab w:val="left" w:pos="880"/>
              <w:tab w:val="right" w:pos="9350"/>
            </w:tabs>
            <w:rPr>
              <w:ins w:id="76" w:author="Clemens Vasters" w:date="2020-10-02T16:13:00Z"/>
              <w:rFonts w:asciiTheme="minorHAnsi" w:eastAsiaTheme="minorEastAsia" w:hAnsiTheme="minorHAnsi" w:cstheme="minorBidi"/>
              <w:noProof/>
              <w:sz w:val="22"/>
              <w:szCs w:val="22"/>
              <w:lang w:eastAsia="en-US" w:bidi="ar-SA"/>
            </w:rPr>
          </w:pPr>
          <w:ins w:id="77"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"_Toc52547628"</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highlight w:val="white"/>
              </w:rPr>
              <w:t>4.4</w:t>
            </w:r>
            <w:r>
              <w:rPr>
                <w:rFonts w:asciiTheme="minorHAnsi" w:eastAsiaTheme="minorEastAsia" w:hAnsiTheme="minorHAnsi" w:cstheme="minorBidi"/>
                <w:noProof/>
                <w:sz w:val="22"/>
                <w:szCs w:val="22"/>
                <w:lang w:eastAsia="en-US" w:bidi="ar-SA"/>
              </w:rPr>
              <w:tab/>
            </w:r>
            <w:r w:rsidRPr="0030434A">
              <w:rPr>
                <w:rStyle w:val="Hyperlink"/>
                <w:noProof/>
                <w:highlight w:val="white"/>
              </w:rPr>
              <w:t>Examples</w:t>
            </w:r>
            <w:r>
              <w:rPr>
                <w:noProof/>
                <w:webHidden/>
              </w:rPr>
              <w:tab/>
            </w:r>
            <w:r>
              <w:rPr>
                <w:noProof/>
                <w:webHidden/>
              </w:rPr>
              <w:fldChar w:fldCharType="begin"/>
            </w:r>
            <w:r>
              <w:rPr>
                <w:noProof/>
                <w:webHidden/>
              </w:rPr>
              <w:instrText xml:space="preserve"> PAGEREF _Toc52547628 \h </w:instrText>
            </w:r>
            <w:r>
              <w:rPr>
                <w:noProof/>
                <w:webHidden/>
              </w:rPr>
            </w:r>
          </w:ins>
          <w:r>
            <w:rPr>
              <w:noProof/>
              <w:webHidden/>
            </w:rPr>
            <w:fldChar w:fldCharType="separate"/>
          </w:r>
          <w:ins w:id="78" w:author="Clemens Vasters" w:date="2020-10-02T16:13:00Z">
            <w:r>
              <w:rPr>
                <w:noProof/>
                <w:webHidden/>
              </w:rPr>
              <w:t>13</w:t>
            </w:r>
            <w:r>
              <w:rPr>
                <w:noProof/>
                <w:webHidden/>
              </w:rPr>
              <w:fldChar w:fldCharType="end"/>
            </w:r>
            <w:r w:rsidRPr="0030434A">
              <w:rPr>
                <w:rStyle w:val="Hyperlink"/>
                <w:noProof/>
              </w:rPr>
              <w:fldChar w:fldCharType="end"/>
            </w:r>
          </w:ins>
        </w:p>
        <w:p w14:paraId="65515DF4" w14:textId="212DB9CC" w:rsidR="00E41337" w:rsidRDefault="00E41337">
          <w:pPr>
            <w:pStyle w:val="TOC1"/>
            <w:tabs>
              <w:tab w:val="left" w:pos="400"/>
              <w:tab w:val="right" w:pos="9350"/>
            </w:tabs>
            <w:rPr>
              <w:ins w:id="79" w:author="Clemens Vasters" w:date="2020-10-02T16:13:00Z"/>
              <w:rFonts w:asciiTheme="minorHAnsi" w:eastAsiaTheme="minorEastAsia" w:hAnsiTheme="minorHAnsi" w:cstheme="minorBidi"/>
              <w:noProof/>
              <w:sz w:val="22"/>
              <w:szCs w:val="22"/>
              <w:lang w:eastAsia="en-US" w:bidi="ar-SA"/>
            </w:rPr>
          </w:pPr>
          <w:ins w:id="80"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"_Toc52547629"</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5</w:t>
            </w:r>
            <w:r>
              <w:rPr>
                <w:rFonts w:asciiTheme="minorHAnsi" w:eastAsiaTheme="minorEastAsia" w:hAnsiTheme="minorHAnsi" w:cstheme="minorBidi"/>
                <w:noProof/>
                <w:sz w:val="22"/>
                <w:szCs w:val="22"/>
                <w:lang w:eastAsia="en-US" w:bidi="ar-SA"/>
              </w:rPr>
              <w:tab/>
            </w:r>
            <w:r w:rsidRPr="0030434A">
              <w:rPr>
                <w:rStyle w:val="Hyperlink"/>
                <w:noProof/>
              </w:rPr>
              <w:t>Security Considerations</w:t>
            </w:r>
            <w:r>
              <w:rPr>
                <w:noProof/>
                <w:webHidden/>
              </w:rPr>
              <w:tab/>
            </w:r>
            <w:r>
              <w:rPr>
                <w:noProof/>
                <w:webHidden/>
              </w:rPr>
              <w:fldChar w:fldCharType="begin"/>
            </w:r>
            <w:r>
              <w:rPr>
                <w:noProof/>
                <w:webHidden/>
              </w:rPr>
              <w:instrText xml:space="preserve"> PAGEREF _Toc52547629 \h </w:instrText>
            </w:r>
            <w:r>
              <w:rPr>
                <w:noProof/>
                <w:webHidden/>
              </w:rPr>
            </w:r>
          </w:ins>
          <w:r>
            <w:rPr>
              <w:noProof/>
              <w:webHidden/>
            </w:rPr>
            <w:fldChar w:fldCharType="separate"/>
          </w:r>
          <w:ins w:id="81" w:author="Clemens Vasters" w:date="2020-10-02T16:13:00Z">
            <w:r>
              <w:rPr>
                <w:noProof/>
                <w:webHidden/>
              </w:rPr>
              <w:t>15</w:t>
            </w:r>
            <w:r>
              <w:rPr>
                <w:noProof/>
                <w:webHidden/>
              </w:rPr>
              <w:fldChar w:fldCharType="end"/>
            </w:r>
            <w:r w:rsidRPr="0030434A">
              <w:rPr>
                <w:rStyle w:val="Hyperlink"/>
                <w:noProof/>
              </w:rPr>
              <w:fldChar w:fldCharType="end"/>
            </w:r>
          </w:ins>
        </w:p>
        <w:p w14:paraId="7D8E59B1" w14:textId="5E025C0B" w:rsidR="00E41337" w:rsidRDefault="00E41337">
          <w:pPr>
            <w:pStyle w:val="TOC1"/>
            <w:tabs>
              <w:tab w:val="left" w:pos="400"/>
              <w:tab w:val="right" w:pos="9350"/>
            </w:tabs>
            <w:rPr>
              <w:ins w:id="82" w:author="Clemens Vasters" w:date="2020-10-02T16:13:00Z"/>
              <w:rFonts w:asciiTheme="minorHAnsi" w:eastAsiaTheme="minorEastAsia" w:hAnsiTheme="minorHAnsi" w:cstheme="minorBidi"/>
              <w:noProof/>
              <w:sz w:val="22"/>
              <w:szCs w:val="22"/>
              <w:lang w:eastAsia="en-US" w:bidi="ar-SA"/>
            </w:rPr>
          </w:pPr>
          <w:ins w:id="83" w:author="Clemens Vasters" w:date="2020-10-02T16:13:00Z">
            <w:r w:rsidRPr="0030434A">
              <w:rPr>
                <w:rStyle w:val="Hyperlink"/>
                <w:noProof/>
              </w:rPr>
              <w:fldChar w:fldCharType="begin"/>
            </w:r>
            <w:r w:rsidRPr="0030434A">
              <w:rPr>
                <w:rStyle w:val="Hyperlink"/>
                <w:noProof/>
              </w:rPr>
              <w:instrText xml:space="preserve"> </w:instrText>
            </w:r>
            <w:r>
              <w:rPr>
                <w:noProof/>
              </w:rPr>
              <w:instrText>HYPERLINK \l "_Toc52547630"</w:instrText>
            </w:r>
            <w:r w:rsidRPr="0030434A">
              <w:rPr>
                <w:rStyle w:val="Hyperlink"/>
                <w:noProof/>
              </w:rPr>
              <w:instrText xml:space="preserve"> </w:instrText>
            </w:r>
            <w:r w:rsidRPr="0030434A">
              <w:rPr>
                <w:rStyle w:val="Hyperlink"/>
                <w:noProof/>
              </w:rPr>
            </w:r>
            <w:r w:rsidRPr="0030434A">
              <w:rPr>
                <w:rStyle w:val="Hyperlink"/>
                <w:noProof/>
              </w:rPr>
              <w:fldChar w:fldCharType="separate"/>
            </w:r>
            <w:r w:rsidRPr="0030434A">
              <w:rPr>
                <w:rStyle w:val="Hyperlink"/>
                <w:noProof/>
              </w:rPr>
              <w:t>6</w:t>
            </w:r>
            <w:r>
              <w:rPr>
                <w:rFonts w:asciiTheme="minorHAnsi" w:eastAsiaTheme="minorEastAsia" w:hAnsiTheme="minorHAnsi" w:cstheme="minorBidi"/>
                <w:noProof/>
                <w:sz w:val="22"/>
                <w:szCs w:val="22"/>
                <w:lang w:eastAsia="en-US" w:bidi="ar-SA"/>
              </w:rPr>
              <w:tab/>
            </w:r>
            <w:r w:rsidRPr="0030434A">
              <w:rPr>
                <w:rStyle w:val="Hyperlink"/>
                <w:noProof/>
              </w:rPr>
              <w:t>Conformance</w:t>
            </w:r>
            <w:r>
              <w:rPr>
                <w:noProof/>
                <w:webHidden/>
              </w:rPr>
              <w:tab/>
            </w:r>
            <w:r>
              <w:rPr>
                <w:noProof/>
                <w:webHidden/>
              </w:rPr>
              <w:fldChar w:fldCharType="begin"/>
            </w:r>
            <w:r>
              <w:rPr>
                <w:noProof/>
                <w:webHidden/>
              </w:rPr>
              <w:instrText xml:space="preserve"> PAGEREF _Toc52547630 \h </w:instrText>
            </w:r>
            <w:r>
              <w:rPr>
                <w:noProof/>
                <w:webHidden/>
              </w:rPr>
            </w:r>
          </w:ins>
          <w:r>
            <w:rPr>
              <w:noProof/>
              <w:webHidden/>
            </w:rPr>
            <w:fldChar w:fldCharType="separate"/>
          </w:r>
          <w:ins w:id="84" w:author="Clemens Vasters" w:date="2020-10-02T16:13:00Z">
            <w:r>
              <w:rPr>
                <w:noProof/>
                <w:webHidden/>
              </w:rPr>
              <w:t>16</w:t>
            </w:r>
            <w:r>
              <w:rPr>
                <w:noProof/>
                <w:webHidden/>
              </w:rPr>
              <w:fldChar w:fldCharType="end"/>
            </w:r>
            <w:r w:rsidRPr="0030434A">
              <w:rPr>
                <w:rStyle w:val="Hyperlink"/>
                <w:noProof/>
              </w:rPr>
              <w:fldChar w:fldCharType="end"/>
            </w:r>
          </w:ins>
        </w:p>
        <w:p w14:paraId="7B614BEB" w14:textId="49F14CD1" w:rsidR="005A2490" w:rsidDel="00E41337" w:rsidRDefault="00AC30DD">
          <w:pPr>
            <w:pStyle w:val="TOC1"/>
            <w:tabs>
              <w:tab w:val="left" w:pos="440"/>
              <w:tab w:val="right" w:pos="9350"/>
            </w:tabs>
            <w:rPr>
              <w:del w:id="85" w:author="Clemens Vasters" w:date="2020-10-02T16:13:00Z"/>
              <w:noProof/>
            </w:rPr>
          </w:pPr>
          <w:del w:id="86" w:author="Clemens Vasters" w:date="2020-10-02T16:13:00Z">
            <w:r w:rsidDel="00E41337">
              <w:rPr>
                <w:noProof/>
              </w:rPr>
              <w:fldChar w:fldCharType="begin"/>
            </w:r>
            <w:r w:rsidDel="00E41337">
              <w:rPr>
                <w:noProof/>
              </w:rPr>
              <w:delInstrText xml:space="preserve"> HYPERLINK \l "_Toc536718406" </w:delInstrText>
            </w:r>
            <w:r w:rsidDel="00E41337">
              <w:rPr>
                <w:noProof/>
              </w:rPr>
              <w:fldChar w:fldCharType="separate"/>
            </w:r>
          </w:del>
          <w:ins w:id="87" w:author="Clemens Vasters" w:date="2020-10-02T16:13:00Z">
            <w:r w:rsidR="00E41337">
              <w:rPr>
                <w:b/>
                <w:bCs/>
                <w:noProof/>
              </w:rPr>
              <w:t>Error! Hyperlink reference not valid.</w:t>
            </w:r>
          </w:ins>
          <w:del w:id="88" w:author="Clemens Vasters" w:date="2020-10-02T16:13:00Z">
            <w:r w:rsidR="005A2490" w:rsidRPr="00DF7409" w:rsidDel="00E41337">
              <w:rPr>
                <w:rStyle w:val="Hyperlink"/>
                <w:noProof/>
              </w:rPr>
              <w:delText>1</w:delText>
            </w:r>
            <w:r w:rsidR="005A2490" w:rsidDel="00E41337">
              <w:rPr>
                <w:noProof/>
              </w:rPr>
              <w:tab/>
            </w:r>
            <w:r w:rsidR="005A2490" w:rsidRPr="00DF7409" w:rsidDel="00E41337">
              <w:rPr>
                <w:rStyle w:val="Hyperlink"/>
                <w:noProof/>
              </w:rPr>
              <w:delText>Introduction</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_Toc536718406 \h </w:delInstrText>
            </w:r>
            <w:r w:rsidR="005A2490" w:rsidDel="00E41337">
              <w:rPr>
                <w:noProof/>
                <w:webHidden/>
              </w:rPr>
            </w:r>
            <w:r w:rsidR="005A2490" w:rsidDel="00E41337">
              <w:rPr>
                <w:noProof/>
                <w:webHidden/>
              </w:rPr>
              <w:fldChar w:fldCharType="separate"/>
            </w:r>
            <w:r w:rsidR="008D0C44" w:rsidDel="00E41337">
              <w:rPr>
                <w:noProof/>
                <w:webHidden/>
              </w:rPr>
              <w:delText>3</w:delText>
            </w:r>
            <w:r w:rsidR="005A2490" w:rsidDel="00E41337">
              <w:rPr>
                <w:noProof/>
                <w:webHidden/>
              </w:rPr>
              <w:fldChar w:fldCharType="end"/>
            </w:r>
            <w:r w:rsidDel="00E41337">
              <w:rPr>
                <w:noProof/>
              </w:rPr>
              <w:fldChar w:fldCharType="end"/>
            </w:r>
          </w:del>
        </w:p>
        <w:p w14:paraId="5EAA65CA" w14:textId="707058A4" w:rsidR="005A2490" w:rsidDel="00E41337" w:rsidRDefault="00AC30DD">
          <w:pPr>
            <w:pStyle w:val="TOC2"/>
            <w:tabs>
              <w:tab w:val="left" w:pos="880"/>
              <w:tab w:val="right" w:pos="9350"/>
            </w:tabs>
            <w:rPr>
              <w:del w:id="89" w:author="Clemens Vasters" w:date="2020-10-02T16:13:00Z"/>
              <w:noProof/>
            </w:rPr>
          </w:pPr>
          <w:del w:id="90" w:author="Clemens Vasters" w:date="2020-10-02T16:13:00Z">
            <w:r w:rsidDel="00E41337">
              <w:rPr>
                <w:noProof/>
              </w:rPr>
              <w:fldChar w:fldCharType="begin"/>
            </w:r>
            <w:r w:rsidDel="00E41337">
              <w:rPr>
                <w:noProof/>
              </w:rPr>
              <w:delInstrText xml:space="preserve"> HYPERLINK \l "_Toc536718407" </w:delInstrText>
            </w:r>
            <w:r w:rsidDel="00E41337">
              <w:rPr>
                <w:noProof/>
              </w:rPr>
              <w:fldChar w:fldCharType="separate"/>
            </w:r>
          </w:del>
          <w:ins w:id="91" w:author="Clemens Vasters" w:date="2020-10-02T16:13:00Z">
            <w:r w:rsidR="00E41337">
              <w:rPr>
                <w:b/>
                <w:bCs/>
                <w:noProof/>
              </w:rPr>
              <w:t>Error! Hyperlink reference not valid.</w:t>
            </w:r>
          </w:ins>
          <w:del w:id="92" w:author="Clemens Vasters" w:date="2020-10-02T16:13:00Z">
            <w:r w:rsidR="005A2490" w:rsidRPr="00DF7409" w:rsidDel="00E41337">
              <w:rPr>
                <w:rStyle w:val="Hyperlink"/>
                <w:noProof/>
              </w:rPr>
              <w:delText>1.1</w:delText>
            </w:r>
            <w:r w:rsidR="005A2490" w:rsidDel="00E41337">
              <w:rPr>
                <w:noProof/>
              </w:rPr>
              <w:tab/>
            </w:r>
            <w:r w:rsidR="005A2490" w:rsidRPr="00DF7409" w:rsidDel="00E41337">
              <w:rPr>
                <w:rStyle w:val="Hyperlink"/>
                <w:noProof/>
              </w:rPr>
              <w:delText>IPR Policy</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_Toc536718407 \h </w:delInstrText>
            </w:r>
            <w:r w:rsidR="005A2490" w:rsidDel="00E41337">
              <w:rPr>
                <w:noProof/>
                <w:webHidden/>
              </w:rPr>
            </w:r>
            <w:r w:rsidR="005A2490" w:rsidDel="00E41337">
              <w:rPr>
                <w:noProof/>
                <w:webHidden/>
              </w:rPr>
              <w:fldChar w:fldCharType="separate"/>
            </w:r>
            <w:r w:rsidR="008D0C44" w:rsidDel="00E41337">
              <w:rPr>
                <w:noProof/>
                <w:webHidden/>
              </w:rPr>
              <w:delText>4</w:delText>
            </w:r>
            <w:r w:rsidR="005A2490" w:rsidDel="00E41337">
              <w:rPr>
                <w:noProof/>
                <w:webHidden/>
              </w:rPr>
              <w:fldChar w:fldCharType="end"/>
            </w:r>
            <w:r w:rsidDel="00E41337">
              <w:rPr>
                <w:noProof/>
              </w:rPr>
              <w:fldChar w:fldCharType="end"/>
            </w:r>
          </w:del>
        </w:p>
        <w:p w14:paraId="4A0FD41E" w14:textId="68CE17A5" w:rsidR="005A2490" w:rsidDel="00E41337" w:rsidRDefault="00AC30DD">
          <w:pPr>
            <w:pStyle w:val="TOC2"/>
            <w:tabs>
              <w:tab w:val="left" w:pos="880"/>
              <w:tab w:val="right" w:pos="9350"/>
            </w:tabs>
            <w:rPr>
              <w:del w:id="93" w:author="Clemens Vasters" w:date="2020-10-02T16:13:00Z"/>
              <w:noProof/>
            </w:rPr>
          </w:pPr>
          <w:del w:id="94" w:author="Clemens Vasters" w:date="2020-10-02T16:13:00Z">
            <w:r w:rsidDel="00E41337">
              <w:rPr>
                <w:noProof/>
              </w:rPr>
              <w:fldChar w:fldCharType="begin"/>
            </w:r>
            <w:r w:rsidDel="00E41337">
              <w:rPr>
                <w:noProof/>
              </w:rPr>
              <w:delInstrText xml:space="preserve"> HYPERLINK \l "_Toc536718408" </w:delInstrText>
            </w:r>
            <w:r w:rsidDel="00E41337">
              <w:rPr>
                <w:noProof/>
              </w:rPr>
              <w:fldChar w:fldCharType="separate"/>
            </w:r>
          </w:del>
          <w:ins w:id="95" w:author="Clemens Vasters" w:date="2020-10-02T16:13:00Z">
            <w:r w:rsidR="00E41337">
              <w:rPr>
                <w:b/>
                <w:bCs/>
                <w:noProof/>
              </w:rPr>
              <w:t>Error! Hyperlink reference not valid.</w:t>
            </w:r>
          </w:ins>
          <w:del w:id="96" w:author="Clemens Vasters" w:date="2020-10-02T16:13:00Z">
            <w:r w:rsidR="005A2490" w:rsidRPr="00DF7409" w:rsidDel="00E41337">
              <w:rPr>
                <w:rStyle w:val="Hyperlink"/>
                <w:noProof/>
              </w:rPr>
              <w:delText>1.2</w:delText>
            </w:r>
            <w:r w:rsidR="005A2490" w:rsidDel="00E41337">
              <w:rPr>
                <w:noProof/>
              </w:rPr>
              <w:tab/>
            </w:r>
            <w:r w:rsidR="005A2490" w:rsidRPr="00DF7409" w:rsidDel="00E41337">
              <w:rPr>
                <w:rStyle w:val="Hyperlink"/>
                <w:noProof/>
              </w:rPr>
              <w:delText>Terminology</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_Toc536718408 \h </w:delInstrText>
            </w:r>
            <w:r w:rsidR="005A2490" w:rsidDel="00E41337">
              <w:rPr>
                <w:noProof/>
                <w:webHidden/>
              </w:rPr>
            </w:r>
            <w:r w:rsidR="005A2490" w:rsidDel="00E41337">
              <w:rPr>
                <w:noProof/>
                <w:webHidden/>
              </w:rPr>
              <w:fldChar w:fldCharType="separate"/>
            </w:r>
            <w:r w:rsidR="008D0C44" w:rsidDel="00E41337">
              <w:rPr>
                <w:noProof/>
                <w:webHidden/>
              </w:rPr>
              <w:delText>4</w:delText>
            </w:r>
            <w:r w:rsidR="005A2490" w:rsidDel="00E41337">
              <w:rPr>
                <w:noProof/>
                <w:webHidden/>
              </w:rPr>
              <w:fldChar w:fldCharType="end"/>
            </w:r>
            <w:r w:rsidDel="00E41337">
              <w:rPr>
                <w:noProof/>
              </w:rPr>
              <w:fldChar w:fldCharType="end"/>
            </w:r>
          </w:del>
        </w:p>
        <w:p w14:paraId="5C4965A7" w14:textId="297631E7" w:rsidR="005A2490" w:rsidDel="00E41337" w:rsidRDefault="00AC30DD">
          <w:pPr>
            <w:pStyle w:val="TOC2"/>
            <w:tabs>
              <w:tab w:val="left" w:pos="880"/>
              <w:tab w:val="right" w:pos="9350"/>
            </w:tabs>
            <w:rPr>
              <w:del w:id="97" w:author="Clemens Vasters" w:date="2020-10-02T16:13:00Z"/>
              <w:noProof/>
            </w:rPr>
          </w:pPr>
          <w:del w:id="98" w:author="Clemens Vasters" w:date="2020-10-02T16:13:00Z">
            <w:r w:rsidDel="00E41337">
              <w:rPr>
                <w:noProof/>
              </w:rPr>
              <w:fldChar w:fldCharType="begin"/>
            </w:r>
            <w:r w:rsidDel="00E41337">
              <w:rPr>
                <w:noProof/>
              </w:rPr>
              <w:delInstrText xml:space="preserve"> HYPERLINK \l "_Toc536718409" </w:delInstrText>
            </w:r>
            <w:r w:rsidDel="00E41337">
              <w:rPr>
                <w:noProof/>
              </w:rPr>
              <w:fldChar w:fldCharType="separate"/>
            </w:r>
          </w:del>
          <w:ins w:id="99" w:author="Clemens Vasters" w:date="2020-10-02T16:13:00Z">
            <w:r w:rsidR="00E41337">
              <w:rPr>
                <w:b/>
                <w:bCs/>
                <w:noProof/>
              </w:rPr>
              <w:t>Error! Hyperlink reference not valid.</w:t>
            </w:r>
          </w:ins>
          <w:del w:id="100" w:author="Clemens Vasters" w:date="2020-10-02T16:13:00Z">
            <w:r w:rsidR="005A2490" w:rsidRPr="00DF7409" w:rsidDel="00E41337">
              <w:rPr>
                <w:rStyle w:val="Hyperlink"/>
                <w:noProof/>
              </w:rPr>
              <w:delText>1.1</w:delText>
            </w:r>
            <w:r w:rsidR="005A2490" w:rsidDel="00E41337">
              <w:rPr>
                <w:noProof/>
              </w:rPr>
              <w:tab/>
            </w:r>
            <w:r w:rsidR="005A2490" w:rsidRPr="00DF7409" w:rsidDel="00E41337">
              <w:rPr>
                <w:rStyle w:val="Hyperlink"/>
                <w:noProof/>
              </w:rPr>
              <w:delText>Normative References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_Toc536718409 \h </w:delInstrText>
            </w:r>
            <w:r w:rsidR="005A2490" w:rsidDel="00E41337">
              <w:rPr>
                <w:noProof/>
                <w:webHidden/>
              </w:rPr>
            </w:r>
            <w:r w:rsidR="005A2490" w:rsidDel="00E41337">
              <w:rPr>
                <w:noProof/>
                <w:webHidden/>
              </w:rPr>
              <w:fldChar w:fldCharType="separate"/>
            </w:r>
            <w:r w:rsidR="008D0C44" w:rsidDel="00E41337">
              <w:rPr>
                <w:noProof/>
                <w:webHidden/>
              </w:rPr>
              <w:delText>4</w:delText>
            </w:r>
            <w:r w:rsidR="005A2490" w:rsidDel="00E41337">
              <w:rPr>
                <w:noProof/>
                <w:webHidden/>
              </w:rPr>
              <w:fldChar w:fldCharType="end"/>
            </w:r>
            <w:r w:rsidDel="00E41337">
              <w:rPr>
                <w:noProof/>
              </w:rPr>
              <w:fldChar w:fldCharType="end"/>
            </w:r>
          </w:del>
        </w:p>
        <w:p w14:paraId="06CDA0F2" w14:textId="62BB9E4C" w:rsidR="005A2490" w:rsidDel="00E41337" w:rsidRDefault="00AC30DD">
          <w:pPr>
            <w:pStyle w:val="TOC2"/>
            <w:tabs>
              <w:tab w:val="left" w:pos="880"/>
              <w:tab w:val="right" w:pos="9350"/>
            </w:tabs>
            <w:rPr>
              <w:del w:id="101" w:author="Clemens Vasters" w:date="2020-10-02T16:13:00Z"/>
              <w:noProof/>
            </w:rPr>
          </w:pPr>
          <w:del w:id="102" w:author="Clemens Vasters" w:date="2020-10-02T16:13:00Z">
            <w:r w:rsidDel="00E41337">
              <w:rPr>
                <w:noProof/>
              </w:rPr>
              <w:fldChar w:fldCharType="begin"/>
            </w:r>
            <w:r w:rsidDel="00E41337">
              <w:rPr>
                <w:noProof/>
              </w:rPr>
              <w:delInstrText xml:space="preserve"> HYPERLINK \l "_Toc536718410" </w:delInstrText>
            </w:r>
            <w:r w:rsidDel="00E41337">
              <w:rPr>
                <w:noProof/>
              </w:rPr>
              <w:fldChar w:fldCharType="separate"/>
            </w:r>
          </w:del>
          <w:ins w:id="103" w:author="Clemens Vasters" w:date="2020-10-02T16:13:00Z">
            <w:r w:rsidR="00E41337">
              <w:rPr>
                <w:b/>
                <w:bCs/>
                <w:noProof/>
              </w:rPr>
              <w:t>Error! Hyperlink reference not valid.</w:t>
            </w:r>
          </w:ins>
          <w:del w:id="104" w:author="Clemens Vasters" w:date="2020-10-02T16:13:00Z">
            <w:r w:rsidR="005A2490" w:rsidRPr="00DF7409" w:rsidDel="00E41337">
              <w:rPr>
                <w:rStyle w:val="Hyperlink"/>
                <w:noProof/>
              </w:rPr>
              <w:delText>1.3</w:delText>
            </w:r>
            <w:r w:rsidR="005A2490" w:rsidDel="00E41337">
              <w:rPr>
                <w:noProof/>
              </w:rPr>
              <w:tab/>
            </w:r>
            <w:r w:rsidR="005A2490" w:rsidRPr="00DF7409" w:rsidDel="00E41337">
              <w:rPr>
                <w:rStyle w:val="Hyperlink"/>
                <w:noProof/>
              </w:rPr>
              <w:delText>Non-Normative References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_Toc536718410 \h </w:delInstrText>
            </w:r>
            <w:r w:rsidR="005A2490" w:rsidDel="00E41337">
              <w:rPr>
                <w:noProof/>
                <w:webHidden/>
              </w:rPr>
            </w:r>
            <w:r w:rsidR="005A2490" w:rsidDel="00E41337">
              <w:rPr>
                <w:noProof/>
                <w:webHidden/>
              </w:rPr>
              <w:fldChar w:fldCharType="separate"/>
            </w:r>
            <w:r w:rsidR="008D0C44" w:rsidDel="00E41337">
              <w:rPr>
                <w:noProof/>
                <w:webHidden/>
              </w:rPr>
              <w:delText>5</w:delText>
            </w:r>
            <w:r w:rsidR="005A2490" w:rsidDel="00E41337">
              <w:rPr>
                <w:noProof/>
                <w:webHidden/>
              </w:rPr>
              <w:fldChar w:fldCharType="end"/>
            </w:r>
            <w:r w:rsidDel="00E41337">
              <w:rPr>
                <w:noProof/>
              </w:rPr>
              <w:fldChar w:fldCharType="end"/>
            </w:r>
          </w:del>
        </w:p>
        <w:p w14:paraId="19A41F43" w14:textId="7AD4B792" w:rsidR="005A2490" w:rsidDel="00E41337" w:rsidRDefault="00AC30DD">
          <w:pPr>
            <w:pStyle w:val="TOC1"/>
            <w:tabs>
              <w:tab w:val="left" w:pos="440"/>
              <w:tab w:val="right" w:pos="9350"/>
            </w:tabs>
            <w:rPr>
              <w:del w:id="105" w:author="Clemens Vasters" w:date="2020-10-02T16:13:00Z"/>
              <w:noProof/>
            </w:rPr>
          </w:pPr>
          <w:del w:id="106" w:author="Clemens Vasters" w:date="2020-10-02T16:13:00Z">
            <w:r w:rsidDel="00E41337">
              <w:rPr>
                <w:noProof/>
              </w:rPr>
              <w:fldChar w:fldCharType="begin"/>
            </w:r>
            <w:r w:rsidDel="00E41337">
              <w:rPr>
                <w:noProof/>
              </w:rPr>
              <w:delInstrText xml:space="preserve"> HYPERLINK \l "_Toc536718411" </w:delInstrText>
            </w:r>
            <w:r w:rsidDel="00E41337">
              <w:rPr>
                <w:noProof/>
              </w:rPr>
              <w:fldChar w:fldCharType="separate"/>
            </w:r>
          </w:del>
          <w:ins w:id="107" w:author="Clemens Vasters" w:date="2020-10-02T16:13:00Z">
            <w:r w:rsidR="00E41337">
              <w:rPr>
                <w:b/>
                <w:bCs/>
                <w:noProof/>
              </w:rPr>
              <w:t>Error! Hyperlink reference not valid.</w:t>
            </w:r>
          </w:ins>
          <w:del w:id="108" w:author="Clemens Vasters" w:date="2020-10-02T16:13:00Z">
            <w:r w:rsidR="005A2490" w:rsidRPr="00DF7409" w:rsidDel="00E41337">
              <w:rPr>
                <w:rStyle w:val="Hyperlink"/>
                <w:noProof/>
              </w:rPr>
              <w:delText>2</w:delText>
            </w:r>
            <w:r w:rsidR="005A2490" w:rsidDel="00E41337">
              <w:rPr>
                <w:noProof/>
              </w:rPr>
              <w:tab/>
            </w:r>
            <w:r w:rsidR="005A2490" w:rsidRPr="00DF7409" w:rsidDel="00E41337">
              <w:rPr>
                <w:rStyle w:val="Hyperlink"/>
                <w:noProof/>
              </w:rPr>
              <w:delText>AMQP Networks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_Toc536718411 \h </w:delInstrText>
            </w:r>
            <w:r w:rsidR="005A2490" w:rsidDel="00E41337">
              <w:rPr>
                <w:noProof/>
                <w:webHidden/>
              </w:rPr>
            </w:r>
            <w:r w:rsidR="005A2490" w:rsidDel="00E41337">
              <w:rPr>
                <w:noProof/>
                <w:webHidden/>
              </w:rPr>
              <w:fldChar w:fldCharType="separate"/>
            </w:r>
            <w:r w:rsidR="008D0C44" w:rsidDel="00E41337">
              <w:rPr>
                <w:noProof/>
                <w:webHidden/>
              </w:rPr>
              <w:delText>5</w:delText>
            </w:r>
            <w:r w:rsidR="005A2490" w:rsidDel="00E41337">
              <w:rPr>
                <w:noProof/>
                <w:webHidden/>
              </w:rPr>
              <w:fldChar w:fldCharType="end"/>
            </w:r>
            <w:r w:rsidDel="00E41337">
              <w:rPr>
                <w:noProof/>
              </w:rPr>
              <w:fldChar w:fldCharType="end"/>
            </w:r>
          </w:del>
        </w:p>
        <w:p w14:paraId="484FFB6C" w14:textId="279FFB35" w:rsidR="005A2490" w:rsidDel="00E41337" w:rsidRDefault="00AC30DD">
          <w:pPr>
            <w:pStyle w:val="TOC2"/>
            <w:tabs>
              <w:tab w:val="left" w:pos="880"/>
              <w:tab w:val="right" w:pos="9350"/>
            </w:tabs>
            <w:rPr>
              <w:del w:id="109" w:author="Clemens Vasters" w:date="2020-10-02T16:13:00Z"/>
              <w:noProof/>
            </w:rPr>
          </w:pPr>
          <w:del w:id="110" w:author="Clemens Vasters" w:date="2020-10-02T16:13:00Z">
            <w:r w:rsidDel="00E41337">
              <w:rPr>
                <w:noProof/>
              </w:rPr>
              <w:fldChar w:fldCharType="begin"/>
            </w:r>
            <w:r w:rsidDel="00E41337">
              <w:rPr>
                <w:noProof/>
              </w:rPr>
              <w:delInstrText xml:space="preserve"> HYPERLINK \l "_Toc536718412" </w:delInstrText>
            </w:r>
            <w:r w:rsidDel="00E41337">
              <w:rPr>
                <w:noProof/>
              </w:rPr>
              <w:fldChar w:fldCharType="separate"/>
            </w:r>
          </w:del>
          <w:ins w:id="111" w:author="Clemens Vasters" w:date="2020-10-02T16:13:00Z">
            <w:r w:rsidR="00E41337">
              <w:rPr>
                <w:b/>
                <w:bCs/>
                <w:noProof/>
              </w:rPr>
              <w:t>Error! Hyperlink reference not valid.</w:t>
            </w:r>
          </w:ins>
          <w:del w:id="112" w:author="Clemens Vasters" w:date="2020-10-02T16:13:00Z">
            <w:r w:rsidR="005A2490" w:rsidRPr="00DF7409" w:rsidDel="00E41337">
              <w:rPr>
                <w:rStyle w:val="Hyperlink"/>
                <w:noProof/>
              </w:rPr>
              <w:delText>2.1</w:delText>
            </w:r>
            <w:r w:rsidR="005A2490" w:rsidDel="00E41337">
              <w:rPr>
                <w:noProof/>
              </w:rPr>
              <w:tab/>
            </w:r>
            <w:r w:rsidR="005A2490" w:rsidRPr="00DF7409" w:rsidDel="00E41337">
              <w:rPr>
                <w:rStyle w:val="Hyperlink"/>
                <w:noProof/>
              </w:rPr>
              <w:delText>Nodes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_Toc536718412 \h </w:delInstrText>
            </w:r>
            <w:r w:rsidR="005A2490" w:rsidDel="00E41337">
              <w:rPr>
                <w:noProof/>
                <w:webHidden/>
              </w:rPr>
            </w:r>
            <w:r w:rsidR="005A2490" w:rsidDel="00E41337">
              <w:rPr>
                <w:noProof/>
                <w:webHidden/>
              </w:rPr>
              <w:fldChar w:fldCharType="separate"/>
            </w:r>
            <w:r w:rsidR="008D0C44" w:rsidDel="00E41337">
              <w:rPr>
                <w:noProof/>
                <w:webHidden/>
              </w:rPr>
              <w:delText>5</w:delText>
            </w:r>
            <w:r w:rsidR="005A2490" w:rsidDel="00E41337">
              <w:rPr>
                <w:noProof/>
                <w:webHidden/>
              </w:rPr>
              <w:fldChar w:fldCharType="end"/>
            </w:r>
            <w:r w:rsidDel="00E41337">
              <w:rPr>
                <w:noProof/>
              </w:rPr>
              <w:fldChar w:fldCharType="end"/>
            </w:r>
          </w:del>
        </w:p>
        <w:p w14:paraId="3F6D2CE9" w14:textId="04666B02" w:rsidR="005A2490" w:rsidDel="00E41337" w:rsidRDefault="00AC30DD">
          <w:pPr>
            <w:pStyle w:val="TOC2"/>
            <w:tabs>
              <w:tab w:val="left" w:pos="880"/>
              <w:tab w:val="right" w:pos="9350"/>
            </w:tabs>
            <w:rPr>
              <w:del w:id="113" w:author="Clemens Vasters" w:date="2020-10-02T16:13:00Z"/>
              <w:noProof/>
            </w:rPr>
          </w:pPr>
          <w:del w:id="114" w:author="Clemens Vasters" w:date="2020-10-02T16:13:00Z">
            <w:r w:rsidDel="00E41337">
              <w:rPr>
                <w:noProof/>
              </w:rPr>
              <w:fldChar w:fldCharType="begin"/>
            </w:r>
            <w:r w:rsidDel="00E41337">
              <w:rPr>
                <w:noProof/>
              </w:rPr>
              <w:delInstrText xml:space="preserve"> HYPERLINK \l "_Toc536718413" </w:delInstrText>
            </w:r>
            <w:r w:rsidDel="00E41337">
              <w:rPr>
                <w:noProof/>
              </w:rPr>
              <w:fldChar w:fldCharType="separate"/>
            </w:r>
          </w:del>
          <w:ins w:id="115" w:author="Clemens Vasters" w:date="2020-10-02T16:13:00Z">
            <w:r w:rsidR="00E41337">
              <w:rPr>
                <w:b/>
                <w:bCs/>
                <w:noProof/>
              </w:rPr>
              <w:t>Error! Hyperlink reference not valid.</w:t>
            </w:r>
          </w:ins>
          <w:del w:id="116" w:author="Clemens Vasters" w:date="2020-10-02T16:13:00Z">
            <w:r w:rsidR="005A2490" w:rsidRPr="00DF7409" w:rsidDel="00E41337">
              <w:rPr>
                <w:rStyle w:val="Hyperlink"/>
                <w:noProof/>
              </w:rPr>
              <w:delText>2.2</w:delText>
            </w:r>
            <w:r w:rsidR="005A2490" w:rsidDel="00E41337">
              <w:rPr>
                <w:noProof/>
              </w:rPr>
              <w:tab/>
            </w:r>
            <w:r w:rsidR="005A2490" w:rsidRPr="00DF7409" w:rsidDel="00E41337">
              <w:rPr>
                <w:rStyle w:val="Hyperlink"/>
                <w:noProof/>
              </w:rPr>
              <w:delText>Containers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_Toc536718413 \h </w:delInstrText>
            </w:r>
            <w:r w:rsidR="005A2490" w:rsidDel="00E41337">
              <w:rPr>
                <w:noProof/>
                <w:webHidden/>
              </w:rPr>
            </w:r>
            <w:r w:rsidR="005A2490" w:rsidDel="00E41337">
              <w:rPr>
                <w:noProof/>
                <w:webHidden/>
              </w:rPr>
              <w:fldChar w:fldCharType="separate"/>
            </w:r>
            <w:r w:rsidR="008D0C44" w:rsidDel="00E41337">
              <w:rPr>
                <w:noProof/>
                <w:webHidden/>
              </w:rPr>
              <w:delText>6</w:delText>
            </w:r>
            <w:r w:rsidR="005A2490" w:rsidDel="00E41337">
              <w:rPr>
                <w:noProof/>
                <w:webHidden/>
              </w:rPr>
              <w:fldChar w:fldCharType="end"/>
            </w:r>
            <w:r w:rsidDel="00E41337">
              <w:rPr>
                <w:noProof/>
              </w:rPr>
              <w:fldChar w:fldCharType="end"/>
            </w:r>
          </w:del>
        </w:p>
        <w:p w14:paraId="5A60B5D8" w14:textId="43F17728" w:rsidR="005A2490" w:rsidDel="00E41337" w:rsidRDefault="00AC30DD">
          <w:pPr>
            <w:pStyle w:val="TOC2"/>
            <w:tabs>
              <w:tab w:val="left" w:pos="880"/>
              <w:tab w:val="right" w:pos="9350"/>
            </w:tabs>
            <w:rPr>
              <w:del w:id="117" w:author="Clemens Vasters" w:date="2020-10-02T16:13:00Z"/>
              <w:noProof/>
            </w:rPr>
          </w:pPr>
          <w:del w:id="118" w:author="Clemens Vasters" w:date="2020-10-02T16:13:00Z">
            <w:r w:rsidDel="00E41337">
              <w:rPr>
                <w:noProof/>
              </w:rPr>
              <w:fldChar w:fldCharType="begin"/>
            </w:r>
            <w:r w:rsidDel="00E41337">
              <w:rPr>
                <w:noProof/>
              </w:rPr>
              <w:delInstrText xml:space="preserve"> HYPERLINK \l "_Toc536718414" </w:delInstrText>
            </w:r>
            <w:r w:rsidDel="00E41337">
              <w:rPr>
                <w:noProof/>
              </w:rPr>
              <w:fldChar w:fldCharType="separate"/>
            </w:r>
          </w:del>
          <w:ins w:id="119" w:author="Clemens Vasters" w:date="2020-10-02T16:13:00Z">
            <w:r w:rsidR="00E41337">
              <w:rPr>
                <w:b/>
                <w:bCs/>
                <w:noProof/>
              </w:rPr>
              <w:t>Error! Hyperlink reference not valid.</w:t>
            </w:r>
          </w:ins>
          <w:del w:id="120" w:author="Clemens Vasters" w:date="2020-10-02T16:13:00Z">
            <w:r w:rsidR="005A2490" w:rsidRPr="00DF7409" w:rsidDel="00E41337">
              <w:rPr>
                <w:rStyle w:val="Hyperlink"/>
                <w:noProof/>
              </w:rPr>
              <w:delText>2.3</w:delText>
            </w:r>
            <w:r w:rsidR="005A2490" w:rsidDel="00E41337">
              <w:rPr>
                <w:noProof/>
              </w:rPr>
              <w:tab/>
            </w:r>
            <w:r w:rsidR="005A2490" w:rsidRPr="00DF7409" w:rsidDel="00E41337">
              <w:rPr>
                <w:rStyle w:val="Hyperlink"/>
                <w:noProof/>
              </w:rPr>
              <w:delText>Scopes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_Toc536718414 \h </w:delInstrText>
            </w:r>
            <w:r w:rsidR="005A2490" w:rsidDel="00E41337">
              <w:rPr>
                <w:noProof/>
                <w:webHidden/>
              </w:rPr>
            </w:r>
            <w:r w:rsidR="005A2490" w:rsidDel="00E41337">
              <w:rPr>
                <w:noProof/>
                <w:webHidden/>
              </w:rPr>
              <w:fldChar w:fldCharType="separate"/>
            </w:r>
            <w:r w:rsidR="008D0C44" w:rsidDel="00E41337">
              <w:rPr>
                <w:noProof/>
                <w:webHidden/>
              </w:rPr>
              <w:delText>6</w:delText>
            </w:r>
            <w:r w:rsidR="005A2490" w:rsidDel="00E41337">
              <w:rPr>
                <w:noProof/>
                <w:webHidden/>
              </w:rPr>
              <w:fldChar w:fldCharType="end"/>
            </w:r>
            <w:r w:rsidDel="00E41337">
              <w:rPr>
                <w:noProof/>
              </w:rPr>
              <w:fldChar w:fldCharType="end"/>
            </w:r>
          </w:del>
        </w:p>
        <w:p w14:paraId="4B2CF915" w14:textId="237D94CC" w:rsidR="005A2490" w:rsidDel="00E41337" w:rsidRDefault="00AC30DD">
          <w:pPr>
            <w:pStyle w:val="TOC2"/>
            <w:tabs>
              <w:tab w:val="left" w:pos="880"/>
              <w:tab w:val="right" w:pos="9350"/>
            </w:tabs>
            <w:rPr>
              <w:del w:id="121" w:author="Clemens Vasters" w:date="2020-10-02T16:13:00Z"/>
              <w:noProof/>
            </w:rPr>
          </w:pPr>
          <w:del w:id="122" w:author="Clemens Vasters" w:date="2020-10-02T16:13:00Z">
            <w:r w:rsidDel="00E41337">
              <w:rPr>
                <w:noProof/>
              </w:rPr>
              <w:fldChar w:fldCharType="begin"/>
            </w:r>
            <w:r w:rsidDel="00E41337">
              <w:rPr>
                <w:noProof/>
              </w:rPr>
              <w:delInstrText xml:space="preserve"> HYPERLINK \l "_Toc536718415" </w:delInstrText>
            </w:r>
            <w:r w:rsidDel="00E41337">
              <w:rPr>
                <w:noProof/>
              </w:rPr>
              <w:fldChar w:fldCharType="separate"/>
            </w:r>
          </w:del>
          <w:ins w:id="123" w:author="Clemens Vasters" w:date="2020-10-02T16:13:00Z">
            <w:r w:rsidR="00E41337">
              <w:rPr>
                <w:b/>
                <w:bCs/>
                <w:noProof/>
              </w:rPr>
              <w:t>Error! Hyperlink reference not valid.</w:t>
            </w:r>
          </w:ins>
          <w:del w:id="124" w:author="Clemens Vasters" w:date="2020-10-02T16:13:00Z">
            <w:r w:rsidR="005A2490" w:rsidRPr="00DF7409" w:rsidDel="00E41337">
              <w:rPr>
                <w:rStyle w:val="Hyperlink"/>
                <w:noProof/>
              </w:rPr>
              <w:delText>2.4</w:delText>
            </w:r>
            <w:r w:rsidR="005A2490" w:rsidDel="00E41337">
              <w:rPr>
                <w:noProof/>
              </w:rPr>
              <w:tab/>
            </w:r>
            <w:r w:rsidR="005A2490" w:rsidRPr="00DF7409" w:rsidDel="00E41337">
              <w:rPr>
                <w:rStyle w:val="Hyperlink"/>
                <w:noProof/>
              </w:rPr>
              <w:delText>Relationship between Scope and Container Identifiers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_Toc536718415 \h </w:delInstrText>
            </w:r>
            <w:r w:rsidR="005A2490" w:rsidDel="00E41337">
              <w:rPr>
                <w:noProof/>
                <w:webHidden/>
              </w:rPr>
            </w:r>
            <w:r w:rsidR="005A2490" w:rsidDel="00E41337">
              <w:rPr>
                <w:noProof/>
                <w:webHidden/>
              </w:rPr>
              <w:fldChar w:fldCharType="separate"/>
            </w:r>
            <w:r w:rsidR="008D0C44" w:rsidDel="00E41337">
              <w:rPr>
                <w:noProof/>
                <w:webHidden/>
              </w:rPr>
              <w:delText>7</w:delText>
            </w:r>
            <w:r w:rsidR="005A2490" w:rsidDel="00E41337">
              <w:rPr>
                <w:noProof/>
                <w:webHidden/>
              </w:rPr>
              <w:fldChar w:fldCharType="end"/>
            </w:r>
            <w:r w:rsidDel="00E41337">
              <w:rPr>
                <w:noProof/>
              </w:rPr>
              <w:fldChar w:fldCharType="end"/>
            </w:r>
          </w:del>
        </w:p>
        <w:p w14:paraId="175C7DC3" w14:textId="69CAC510" w:rsidR="005A2490" w:rsidDel="00E41337" w:rsidRDefault="00AC30DD">
          <w:pPr>
            <w:pStyle w:val="TOC1"/>
            <w:tabs>
              <w:tab w:val="left" w:pos="440"/>
              <w:tab w:val="right" w:pos="9350"/>
            </w:tabs>
            <w:rPr>
              <w:del w:id="125" w:author="Clemens Vasters" w:date="2020-10-02T16:13:00Z"/>
              <w:noProof/>
            </w:rPr>
          </w:pPr>
          <w:del w:id="126" w:author="Clemens Vasters" w:date="2020-10-02T16:13:00Z">
            <w:r w:rsidDel="00E41337">
              <w:rPr>
                <w:noProof/>
              </w:rPr>
              <w:fldChar w:fldCharType="begin"/>
            </w:r>
            <w:r w:rsidDel="00E41337">
              <w:rPr>
                <w:noProof/>
              </w:rPr>
              <w:delInstrText xml:space="preserve"> HYPERLINK \l "_Toc536718416" </w:delInstrText>
            </w:r>
            <w:r w:rsidDel="00E41337">
              <w:rPr>
                <w:noProof/>
              </w:rPr>
              <w:fldChar w:fldCharType="separate"/>
            </w:r>
          </w:del>
          <w:ins w:id="127" w:author="Clemens Vasters" w:date="2020-10-02T16:13:00Z">
            <w:r w:rsidR="00E41337">
              <w:rPr>
                <w:b/>
                <w:bCs/>
                <w:noProof/>
              </w:rPr>
              <w:t>Error! Hyperlink reference not valid.</w:t>
            </w:r>
          </w:ins>
          <w:del w:id="128" w:author="Clemens Vasters" w:date="2020-10-02T16:13:00Z">
            <w:r w:rsidR="005A2490" w:rsidRPr="00DF7409" w:rsidDel="00E41337">
              <w:rPr>
                <w:rStyle w:val="Hyperlink"/>
                <w:noProof/>
              </w:rPr>
              <w:delText>3</w:delText>
            </w:r>
            <w:r w:rsidR="005A2490" w:rsidDel="00E41337">
              <w:rPr>
                <w:noProof/>
              </w:rPr>
              <w:tab/>
            </w:r>
            <w:r w:rsidR="005A2490" w:rsidRPr="00DF7409" w:rsidDel="00E41337">
              <w:rPr>
                <w:rStyle w:val="Hyperlink"/>
                <w:noProof/>
              </w:rPr>
              <w:delText>Addressing Elements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_Toc536718416 \h </w:delInstrText>
            </w:r>
            <w:r w:rsidR="005A2490" w:rsidDel="00E41337">
              <w:rPr>
                <w:noProof/>
                <w:webHidden/>
              </w:rPr>
            </w:r>
            <w:r w:rsidR="005A2490" w:rsidDel="00E41337">
              <w:rPr>
                <w:noProof/>
                <w:webHidden/>
              </w:rPr>
              <w:fldChar w:fldCharType="separate"/>
            </w:r>
            <w:r w:rsidR="008D0C44" w:rsidDel="00E41337">
              <w:rPr>
                <w:noProof/>
                <w:webHidden/>
              </w:rPr>
              <w:delText>9</w:delText>
            </w:r>
            <w:r w:rsidR="005A2490" w:rsidDel="00E41337">
              <w:rPr>
                <w:noProof/>
                <w:webHidden/>
              </w:rPr>
              <w:fldChar w:fldCharType="end"/>
            </w:r>
            <w:r w:rsidDel="00E41337">
              <w:rPr>
                <w:noProof/>
              </w:rPr>
              <w:fldChar w:fldCharType="end"/>
            </w:r>
          </w:del>
        </w:p>
        <w:p w14:paraId="5251613A" w14:textId="73BD70AC" w:rsidR="005A2490" w:rsidDel="00E41337" w:rsidRDefault="00AC30DD">
          <w:pPr>
            <w:pStyle w:val="TOC2"/>
            <w:tabs>
              <w:tab w:val="left" w:pos="880"/>
              <w:tab w:val="right" w:pos="9350"/>
            </w:tabs>
            <w:rPr>
              <w:del w:id="129" w:author="Clemens Vasters" w:date="2020-10-02T16:13:00Z"/>
              <w:noProof/>
            </w:rPr>
          </w:pPr>
          <w:del w:id="130" w:author="Clemens Vasters" w:date="2020-10-02T16:13:00Z">
            <w:r w:rsidDel="00E41337">
              <w:rPr>
                <w:noProof/>
              </w:rPr>
              <w:fldChar w:fldCharType="begin"/>
            </w:r>
            <w:r w:rsidDel="00E41337">
              <w:rPr>
                <w:noProof/>
              </w:rPr>
              <w:delInstrText xml:space="preserve"> HYPERLINK \l "_Toc536718417" </w:delInstrText>
            </w:r>
            <w:r w:rsidDel="00E41337">
              <w:rPr>
                <w:noProof/>
              </w:rPr>
              <w:fldChar w:fldCharType="separate"/>
            </w:r>
          </w:del>
          <w:ins w:id="131" w:author="Clemens Vasters" w:date="2020-10-02T16:13:00Z">
            <w:r w:rsidR="00E41337">
              <w:rPr>
                <w:b/>
                <w:bCs/>
                <w:noProof/>
              </w:rPr>
              <w:t>Error! Hyperlink reference not valid.</w:t>
            </w:r>
          </w:ins>
          <w:del w:id="132" w:author="Clemens Vasters" w:date="2020-10-02T16:13:00Z">
            <w:r w:rsidR="005A2490" w:rsidRPr="00DF7409" w:rsidDel="00E41337">
              <w:rPr>
                <w:rStyle w:val="Hyperlink"/>
                <w:noProof/>
              </w:rPr>
              <w:delText>3.1</w:delText>
            </w:r>
            <w:r w:rsidR="005A2490" w:rsidDel="00E41337">
              <w:rPr>
                <w:noProof/>
              </w:rPr>
              <w:tab/>
            </w:r>
            <w:r w:rsidR="005A2490" w:rsidRPr="00DF7409" w:rsidDel="00E41337">
              <w:rPr>
                <w:rStyle w:val="Hyperlink"/>
                <w:noProof/>
              </w:rPr>
              <w:delText>Protocol Schemes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_Toc536718417 \h </w:delInstrText>
            </w:r>
            <w:r w:rsidR="005A2490" w:rsidDel="00E41337">
              <w:rPr>
                <w:noProof/>
                <w:webHidden/>
              </w:rPr>
            </w:r>
            <w:r w:rsidR="005A2490" w:rsidDel="00E41337">
              <w:rPr>
                <w:noProof/>
                <w:webHidden/>
              </w:rPr>
              <w:fldChar w:fldCharType="separate"/>
            </w:r>
            <w:r w:rsidR="008D0C44" w:rsidDel="00E41337">
              <w:rPr>
                <w:noProof/>
                <w:webHidden/>
              </w:rPr>
              <w:delText>9</w:delText>
            </w:r>
            <w:r w:rsidR="005A2490" w:rsidDel="00E41337">
              <w:rPr>
                <w:noProof/>
                <w:webHidden/>
              </w:rPr>
              <w:fldChar w:fldCharType="end"/>
            </w:r>
            <w:r w:rsidDel="00E41337">
              <w:rPr>
                <w:noProof/>
              </w:rPr>
              <w:fldChar w:fldCharType="end"/>
            </w:r>
          </w:del>
        </w:p>
        <w:p w14:paraId="170BE18A" w14:textId="01341BF9" w:rsidR="005A2490" w:rsidDel="00E41337" w:rsidRDefault="00AC30DD">
          <w:pPr>
            <w:pStyle w:val="TOC2"/>
            <w:tabs>
              <w:tab w:val="left" w:pos="880"/>
              <w:tab w:val="right" w:pos="9350"/>
            </w:tabs>
            <w:rPr>
              <w:del w:id="133" w:author="Clemens Vasters" w:date="2020-10-02T16:13:00Z"/>
              <w:noProof/>
            </w:rPr>
          </w:pPr>
          <w:del w:id="134" w:author="Clemens Vasters" w:date="2020-10-02T16:13:00Z">
            <w:r w:rsidDel="00E41337">
              <w:rPr>
                <w:noProof/>
              </w:rPr>
              <w:fldChar w:fldCharType="begin"/>
            </w:r>
            <w:r w:rsidDel="00E41337">
              <w:rPr>
                <w:noProof/>
              </w:rPr>
              <w:delInstrText xml:space="preserve"> HYPERLINK \l "_Toc536718418" </w:delInstrText>
            </w:r>
            <w:r w:rsidDel="00E41337">
              <w:rPr>
                <w:noProof/>
              </w:rPr>
              <w:fldChar w:fldCharType="separate"/>
            </w:r>
          </w:del>
          <w:ins w:id="135" w:author="Clemens Vasters" w:date="2020-10-02T16:13:00Z">
            <w:r w:rsidR="00E41337">
              <w:rPr>
                <w:b/>
                <w:bCs/>
                <w:noProof/>
              </w:rPr>
              <w:t>Error! Hyperlink reference not valid.</w:t>
            </w:r>
          </w:ins>
          <w:del w:id="136" w:author="Clemens Vasters" w:date="2020-10-02T16:13:00Z">
            <w:r w:rsidR="005A2490" w:rsidRPr="00DF7409" w:rsidDel="00E41337">
              <w:rPr>
                <w:rStyle w:val="Hyperlink"/>
                <w:noProof/>
              </w:rPr>
              <w:delText>3.2</w:delText>
            </w:r>
            <w:r w:rsidR="005A2490" w:rsidDel="00E41337">
              <w:rPr>
                <w:noProof/>
              </w:rPr>
              <w:tab/>
            </w:r>
            <w:r w:rsidR="005A2490" w:rsidRPr="00DF7409" w:rsidDel="00E41337">
              <w:rPr>
                <w:rStyle w:val="Hyperlink"/>
                <w:noProof/>
              </w:rPr>
              <w:delText>Network Endpoint</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_Toc536718418 \h </w:delInstrText>
            </w:r>
            <w:r w:rsidR="005A2490" w:rsidDel="00E41337">
              <w:rPr>
                <w:noProof/>
                <w:webHidden/>
              </w:rPr>
            </w:r>
            <w:r w:rsidR="005A2490" w:rsidDel="00E41337">
              <w:rPr>
                <w:noProof/>
                <w:webHidden/>
              </w:rPr>
              <w:fldChar w:fldCharType="separate"/>
            </w:r>
            <w:r w:rsidR="008D0C44" w:rsidDel="00E41337">
              <w:rPr>
                <w:noProof/>
                <w:webHidden/>
              </w:rPr>
              <w:delText>9</w:delText>
            </w:r>
            <w:r w:rsidR="005A2490" w:rsidDel="00E41337">
              <w:rPr>
                <w:noProof/>
                <w:webHidden/>
              </w:rPr>
              <w:fldChar w:fldCharType="end"/>
            </w:r>
            <w:r w:rsidDel="00E41337">
              <w:rPr>
                <w:noProof/>
              </w:rPr>
              <w:fldChar w:fldCharType="end"/>
            </w:r>
          </w:del>
        </w:p>
        <w:p w14:paraId="3DD81B16" w14:textId="76B1977D" w:rsidR="005A2490" w:rsidDel="00E41337" w:rsidRDefault="00AC30DD">
          <w:pPr>
            <w:pStyle w:val="TOC3"/>
            <w:tabs>
              <w:tab w:val="left" w:pos="1320"/>
              <w:tab w:val="right" w:pos="9350"/>
            </w:tabs>
            <w:rPr>
              <w:del w:id="137" w:author="Clemens Vasters" w:date="2020-10-02T16:13:00Z"/>
              <w:noProof/>
            </w:rPr>
          </w:pPr>
          <w:del w:id="138" w:author="Clemens Vasters" w:date="2020-10-02T16:13:00Z">
            <w:r w:rsidDel="00E41337">
              <w:rPr>
                <w:noProof/>
              </w:rPr>
              <w:fldChar w:fldCharType="begin"/>
            </w:r>
            <w:r w:rsidDel="00E41337">
              <w:rPr>
                <w:noProof/>
              </w:rPr>
              <w:delInstrText xml:space="preserve"> HYPERLINK \l "_Toc536718419" </w:delInstrText>
            </w:r>
            <w:r w:rsidDel="00E41337">
              <w:rPr>
                <w:noProof/>
              </w:rPr>
              <w:fldChar w:fldCharType="separate"/>
            </w:r>
          </w:del>
          <w:ins w:id="139" w:author="Clemens Vasters" w:date="2020-10-02T16:13:00Z">
            <w:r w:rsidR="00E41337">
              <w:rPr>
                <w:b/>
                <w:bCs/>
                <w:noProof/>
              </w:rPr>
              <w:t>Error! Hyperlink reference not valid.</w:t>
            </w:r>
          </w:ins>
          <w:del w:id="140" w:author="Clemens Vasters" w:date="2020-10-02T16:13:00Z">
            <w:r w:rsidR="005A2490" w:rsidRPr="00DF7409" w:rsidDel="00E41337">
              <w:rPr>
                <w:rStyle w:val="Hyperlink"/>
                <w:noProof/>
              </w:rPr>
              <w:delText>3.2.1</w:delText>
            </w:r>
            <w:r w:rsidR="005A2490" w:rsidDel="00E41337">
              <w:rPr>
                <w:noProof/>
              </w:rPr>
              <w:tab/>
            </w:r>
            <w:r w:rsidR="005A2490" w:rsidRPr="00DF7409" w:rsidDel="00E41337">
              <w:rPr>
                <w:rStyle w:val="Hyperlink"/>
                <w:noProof/>
              </w:rPr>
              <w:delText>Link addresses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_Toc536718419 \h </w:delInstrText>
            </w:r>
            <w:r w:rsidR="005A2490" w:rsidDel="00E41337">
              <w:rPr>
                <w:noProof/>
                <w:webHidden/>
              </w:rPr>
            </w:r>
            <w:r w:rsidR="005A2490" w:rsidDel="00E41337">
              <w:rPr>
                <w:noProof/>
                <w:webHidden/>
              </w:rPr>
              <w:fldChar w:fldCharType="separate"/>
            </w:r>
            <w:r w:rsidR="008D0C44" w:rsidDel="00E41337">
              <w:rPr>
                <w:noProof/>
                <w:webHidden/>
              </w:rPr>
              <w:delText>10</w:delText>
            </w:r>
            <w:r w:rsidR="005A2490" w:rsidDel="00E41337">
              <w:rPr>
                <w:noProof/>
                <w:webHidden/>
              </w:rPr>
              <w:fldChar w:fldCharType="end"/>
            </w:r>
            <w:r w:rsidDel="00E41337">
              <w:rPr>
                <w:noProof/>
              </w:rPr>
              <w:fldChar w:fldCharType="end"/>
            </w:r>
          </w:del>
        </w:p>
        <w:p w14:paraId="2693FE6D" w14:textId="1EFF3D53" w:rsidR="005A2490" w:rsidDel="00E41337" w:rsidRDefault="00AC30DD">
          <w:pPr>
            <w:pStyle w:val="TOC3"/>
            <w:tabs>
              <w:tab w:val="left" w:pos="1320"/>
              <w:tab w:val="right" w:pos="9350"/>
            </w:tabs>
            <w:rPr>
              <w:del w:id="141" w:author="Clemens Vasters" w:date="2020-10-02T16:13:00Z"/>
              <w:noProof/>
            </w:rPr>
          </w:pPr>
          <w:del w:id="142" w:author="Clemens Vasters" w:date="2020-10-02T16:13:00Z">
            <w:r w:rsidDel="00E41337">
              <w:rPr>
                <w:noProof/>
              </w:rPr>
              <w:fldChar w:fldCharType="begin"/>
            </w:r>
            <w:r w:rsidDel="00E41337">
              <w:rPr>
                <w:noProof/>
              </w:rPr>
              <w:delInstrText xml:space="preserve"> HYPERLINK \l "_Toc536718420" </w:delInstrText>
            </w:r>
            <w:r w:rsidDel="00E41337">
              <w:rPr>
                <w:noProof/>
              </w:rPr>
              <w:fldChar w:fldCharType="separate"/>
            </w:r>
          </w:del>
          <w:ins w:id="143" w:author="Clemens Vasters" w:date="2020-10-02T16:13:00Z">
            <w:r w:rsidR="00E41337">
              <w:rPr>
                <w:b/>
                <w:bCs/>
                <w:noProof/>
              </w:rPr>
              <w:t>Error! Hyperlink reference not valid.</w:t>
            </w:r>
          </w:ins>
          <w:del w:id="144" w:author="Clemens Vasters" w:date="2020-10-02T16:13:00Z">
            <w:r w:rsidR="005A2490" w:rsidRPr="00DF7409" w:rsidDel="00E41337">
              <w:rPr>
                <w:rStyle w:val="Hyperlink"/>
                <w:noProof/>
              </w:rPr>
              <w:delText>3.2.2</w:delText>
            </w:r>
            <w:r w:rsidR="005A2490" w:rsidDel="00E41337">
              <w:rPr>
                <w:noProof/>
              </w:rPr>
              <w:tab/>
            </w:r>
            <w:r w:rsidR="005A2490" w:rsidRPr="00DF7409" w:rsidDel="00E41337">
              <w:rPr>
                <w:rStyle w:val="Hyperlink"/>
                <w:noProof/>
              </w:rPr>
              <w:delText>Message 'to' field</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_Toc536718420 \h </w:delInstrText>
            </w:r>
            <w:r w:rsidR="005A2490" w:rsidDel="00E41337">
              <w:rPr>
                <w:noProof/>
                <w:webHidden/>
              </w:rPr>
            </w:r>
            <w:r w:rsidR="005A2490" w:rsidDel="00E41337">
              <w:rPr>
                <w:noProof/>
                <w:webHidden/>
              </w:rPr>
              <w:fldChar w:fldCharType="separate"/>
            </w:r>
            <w:r w:rsidR="008D0C44" w:rsidDel="00E41337">
              <w:rPr>
                <w:noProof/>
                <w:webHidden/>
              </w:rPr>
              <w:delText>10</w:delText>
            </w:r>
            <w:r w:rsidR="005A2490" w:rsidDel="00E41337">
              <w:rPr>
                <w:noProof/>
                <w:webHidden/>
              </w:rPr>
              <w:fldChar w:fldCharType="end"/>
            </w:r>
            <w:r w:rsidDel="00E41337">
              <w:rPr>
                <w:noProof/>
              </w:rPr>
              <w:fldChar w:fldCharType="end"/>
            </w:r>
          </w:del>
        </w:p>
        <w:p w14:paraId="16945080" w14:textId="78F3E221" w:rsidR="005A2490" w:rsidDel="00E41337" w:rsidRDefault="00AC30DD">
          <w:pPr>
            <w:pStyle w:val="TOC3"/>
            <w:tabs>
              <w:tab w:val="left" w:pos="1320"/>
              <w:tab w:val="right" w:pos="9350"/>
            </w:tabs>
            <w:rPr>
              <w:del w:id="145" w:author="Clemens Vasters" w:date="2020-10-02T16:13:00Z"/>
              <w:noProof/>
            </w:rPr>
          </w:pPr>
          <w:del w:id="146" w:author="Clemens Vasters" w:date="2020-10-02T16:13:00Z">
            <w:r w:rsidDel="00E41337">
              <w:rPr>
                <w:noProof/>
              </w:rPr>
              <w:fldChar w:fldCharType="begin"/>
            </w:r>
            <w:r w:rsidDel="00E41337">
              <w:rPr>
                <w:noProof/>
              </w:rPr>
              <w:delInstrText xml:space="preserve"> HYPERLINK \l "_Toc536718421" </w:delInstrText>
            </w:r>
            <w:r w:rsidDel="00E41337">
              <w:rPr>
                <w:noProof/>
              </w:rPr>
              <w:fldChar w:fldCharType="separate"/>
            </w:r>
          </w:del>
          <w:ins w:id="147" w:author="Clemens Vasters" w:date="2020-10-02T16:13:00Z">
            <w:r w:rsidR="00E41337">
              <w:rPr>
                <w:b/>
                <w:bCs/>
                <w:noProof/>
              </w:rPr>
              <w:t>Error! Hyperlink reference not valid.</w:t>
            </w:r>
          </w:ins>
          <w:del w:id="148" w:author="Clemens Vasters" w:date="2020-10-02T16:13:00Z">
            <w:r w:rsidR="005A2490" w:rsidRPr="00DF7409" w:rsidDel="00E41337">
              <w:rPr>
                <w:rStyle w:val="Hyperlink"/>
                <w:noProof/>
              </w:rPr>
              <w:delText>3.2.3</w:delText>
            </w:r>
            <w:r w:rsidR="005A2490" w:rsidDel="00E41337">
              <w:rPr>
                <w:noProof/>
              </w:rPr>
              <w:tab/>
            </w:r>
            <w:r w:rsidR="005A2490" w:rsidRPr="00DF7409" w:rsidDel="00E41337">
              <w:rPr>
                <w:rStyle w:val="Hyperlink"/>
                <w:noProof/>
              </w:rPr>
              <w:delText>Message 'reply-to' and the Request Response pattern</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_Toc536718421 \h </w:delInstrText>
            </w:r>
            <w:r w:rsidR="005A2490" w:rsidDel="00E41337">
              <w:rPr>
                <w:noProof/>
                <w:webHidden/>
              </w:rPr>
            </w:r>
            <w:r w:rsidR="005A2490" w:rsidDel="00E41337">
              <w:rPr>
                <w:noProof/>
                <w:webHidden/>
              </w:rPr>
              <w:fldChar w:fldCharType="separate"/>
            </w:r>
            <w:r w:rsidR="008D0C44" w:rsidDel="00E41337">
              <w:rPr>
                <w:noProof/>
                <w:webHidden/>
              </w:rPr>
              <w:delText>10</w:delText>
            </w:r>
            <w:r w:rsidR="005A2490" w:rsidDel="00E41337">
              <w:rPr>
                <w:noProof/>
                <w:webHidden/>
              </w:rPr>
              <w:fldChar w:fldCharType="end"/>
            </w:r>
            <w:r w:rsidDel="00E41337">
              <w:rPr>
                <w:noProof/>
              </w:rPr>
              <w:fldChar w:fldCharType="end"/>
            </w:r>
          </w:del>
        </w:p>
        <w:p w14:paraId="52E0FB1E" w14:textId="3DD8A5C1" w:rsidR="005A2490" w:rsidDel="00E41337" w:rsidRDefault="00AC30DD">
          <w:pPr>
            <w:pStyle w:val="TOC2"/>
            <w:tabs>
              <w:tab w:val="left" w:pos="880"/>
              <w:tab w:val="right" w:pos="9350"/>
            </w:tabs>
            <w:rPr>
              <w:del w:id="149" w:author="Clemens Vasters" w:date="2020-10-02T16:13:00Z"/>
              <w:noProof/>
            </w:rPr>
          </w:pPr>
          <w:del w:id="150" w:author="Clemens Vasters" w:date="2020-10-02T16:13:00Z">
            <w:r w:rsidDel="00E41337">
              <w:rPr>
                <w:noProof/>
              </w:rPr>
              <w:fldChar w:fldCharType="begin"/>
            </w:r>
            <w:r w:rsidDel="00E41337">
              <w:rPr>
                <w:noProof/>
              </w:rPr>
              <w:delInstrText xml:space="preserve"> HYPERLINK \l "_Toc536718422" </w:delInstrText>
            </w:r>
            <w:r w:rsidDel="00E41337">
              <w:rPr>
                <w:noProof/>
              </w:rPr>
              <w:fldChar w:fldCharType="separate"/>
            </w:r>
          </w:del>
          <w:ins w:id="151" w:author="Clemens Vasters" w:date="2020-10-02T16:13:00Z">
            <w:r w:rsidR="00E41337">
              <w:rPr>
                <w:b/>
                <w:bCs/>
                <w:noProof/>
              </w:rPr>
              <w:t>Error! Hyperlink reference not valid.</w:t>
            </w:r>
          </w:ins>
          <w:del w:id="152" w:author="Clemens Vasters" w:date="2020-10-02T16:13:00Z">
            <w:r w:rsidR="005A2490" w:rsidRPr="00DF7409" w:rsidDel="00E41337">
              <w:rPr>
                <w:rStyle w:val="Hyperlink"/>
                <w:noProof/>
              </w:rPr>
              <w:delText>3.3</w:delText>
            </w:r>
            <w:r w:rsidR="005A2490" w:rsidDel="00E41337">
              <w:rPr>
                <w:noProof/>
              </w:rPr>
              <w:tab/>
            </w:r>
            <w:r w:rsidR="005A2490" w:rsidRPr="00DF7409" w:rsidDel="00E41337">
              <w:rPr>
                <w:rStyle w:val="Hyperlink"/>
                <w:noProof/>
              </w:rPr>
              <w:delText>Scope Identifier</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_Toc536718422 \h </w:delInstrText>
            </w:r>
            <w:r w:rsidR="005A2490" w:rsidDel="00E41337">
              <w:rPr>
                <w:noProof/>
                <w:webHidden/>
              </w:rPr>
            </w:r>
            <w:r w:rsidR="005A2490" w:rsidDel="00E41337">
              <w:rPr>
                <w:noProof/>
                <w:webHidden/>
              </w:rPr>
              <w:fldChar w:fldCharType="separate"/>
            </w:r>
            <w:r w:rsidR="008D0C44" w:rsidDel="00E41337">
              <w:rPr>
                <w:noProof/>
                <w:webHidden/>
              </w:rPr>
              <w:delText>10</w:delText>
            </w:r>
            <w:r w:rsidR="005A2490" w:rsidDel="00E41337">
              <w:rPr>
                <w:noProof/>
                <w:webHidden/>
              </w:rPr>
              <w:fldChar w:fldCharType="end"/>
            </w:r>
            <w:r w:rsidDel="00E41337">
              <w:rPr>
                <w:noProof/>
              </w:rPr>
              <w:fldChar w:fldCharType="end"/>
            </w:r>
          </w:del>
        </w:p>
        <w:p w14:paraId="1C0E85B8" w14:textId="456A4423" w:rsidR="005A2490" w:rsidDel="00E41337" w:rsidRDefault="00AC30DD">
          <w:pPr>
            <w:pStyle w:val="TOC2"/>
            <w:tabs>
              <w:tab w:val="left" w:pos="880"/>
              <w:tab w:val="right" w:pos="9350"/>
            </w:tabs>
            <w:rPr>
              <w:del w:id="153" w:author="Clemens Vasters" w:date="2020-10-02T16:13:00Z"/>
              <w:noProof/>
            </w:rPr>
          </w:pPr>
          <w:del w:id="154" w:author="Clemens Vasters" w:date="2020-10-02T16:13:00Z">
            <w:r w:rsidDel="00E41337">
              <w:rPr>
                <w:noProof/>
              </w:rPr>
              <w:fldChar w:fldCharType="begin"/>
            </w:r>
            <w:r w:rsidDel="00E41337">
              <w:rPr>
                <w:noProof/>
              </w:rPr>
              <w:delInstrText xml:space="preserve"> HYPERLINK \l "_Toc536718423" </w:delInstrText>
            </w:r>
            <w:r w:rsidDel="00E41337">
              <w:rPr>
                <w:noProof/>
              </w:rPr>
              <w:fldChar w:fldCharType="separate"/>
            </w:r>
          </w:del>
          <w:ins w:id="155" w:author="Clemens Vasters" w:date="2020-10-02T16:13:00Z">
            <w:r w:rsidR="00E41337">
              <w:rPr>
                <w:b/>
                <w:bCs/>
                <w:noProof/>
              </w:rPr>
              <w:t>Error! Hyperlink reference not valid.</w:t>
            </w:r>
          </w:ins>
          <w:del w:id="156" w:author="Clemens Vasters" w:date="2020-10-02T16:13:00Z">
            <w:r w:rsidR="005A2490" w:rsidRPr="00DF7409" w:rsidDel="00E41337">
              <w:rPr>
                <w:rStyle w:val="Hyperlink"/>
                <w:noProof/>
              </w:rPr>
              <w:delText>3.4</w:delText>
            </w:r>
            <w:r w:rsidR="005A2490" w:rsidDel="00E41337">
              <w:rPr>
                <w:noProof/>
              </w:rPr>
              <w:tab/>
            </w:r>
            <w:r w:rsidR="005A2490" w:rsidRPr="00DF7409" w:rsidDel="00E41337">
              <w:rPr>
                <w:rStyle w:val="Hyperlink"/>
                <w:noProof/>
              </w:rPr>
              <w:delText>Path</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_Toc536718423 \h </w:delInstrText>
            </w:r>
            <w:r w:rsidR="005A2490" w:rsidDel="00E41337">
              <w:rPr>
                <w:noProof/>
                <w:webHidden/>
              </w:rPr>
            </w:r>
            <w:r w:rsidR="005A2490" w:rsidDel="00E41337">
              <w:rPr>
                <w:noProof/>
                <w:webHidden/>
              </w:rPr>
              <w:fldChar w:fldCharType="separate"/>
            </w:r>
            <w:r w:rsidR="008D0C44" w:rsidDel="00E41337">
              <w:rPr>
                <w:noProof/>
                <w:webHidden/>
              </w:rPr>
              <w:delText>11</w:delText>
            </w:r>
            <w:r w:rsidR="005A2490" w:rsidDel="00E41337">
              <w:rPr>
                <w:noProof/>
                <w:webHidden/>
              </w:rPr>
              <w:fldChar w:fldCharType="end"/>
            </w:r>
            <w:r w:rsidDel="00E41337">
              <w:rPr>
                <w:noProof/>
              </w:rPr>
              <w:fldChar w:fldCharType="end"/>
            </w:r>
          </w:del>
        </w:p>
        <w:p w14:paraId="742C92D2" w14:textId="4F6FA633" w:rsidR="005A2490" w:rsidDel="00E41337" w:rsidRDefault="00AC30DD">
          <w:pPr>
            <w:pStyle w:val="TOC2"/>
            <w:tabs>
              <w:tab w:val="left" w:pos="880"/>
              <w:tab w:val="right" w:pos="9350"/>
            </w:tabs>
            <w:rPr>
              <w:del w:id="157" w:author="Clemens Vasters" w:date="2020-10-02T16:13:00Z"/>
              <w:noProof/>
            </w:rPr>
          </w:pPr>
          <w:del w:id="158" w:author="Clemens Vasters" w:date="2020-10-02T16:13:00Z">
            <w:r w:rsidDel="00E41337">
              <w:rPr>
                <w:noProof/>
              </w:rPr>
              <w:fldChar w:fldCharType="begin"/>
            </w:r>
            <w:r w:rsidDel="00E41337">
              <w:rPr>
                <w:noProof/>
              </w:rPr>
              <w:delInstrText xml:space="preserve"> HYPERLINK \l "_Toc536718424" </w:delInstrText>
            </w:r>
            <w:r w:rsidDel="00E41337">
              <w:rPr>
                <w:noProof/>
              </w:rPr>
              <w:fldChar w:fldCharType="separate"/>
            </w:r>
          </w:del>
          <w:ins w:id="159" w:author="Clemens Vasters" w:date="2020-10-02T16:13:00Z">
            <w:r w:rsidR="00E41337">
              <w:rPr>
                <w:b/>
                <w:bCs/>
                <w:noProof/>
              </w:rPr>
              <w:t>Error! Hyperlink reference not valid.</w:t>
            </w:r>
          </w:ins>
          <w:del w:id="160" w:author="Clemens Vasters" w:date="2020-10-02T16:13:00Z">
            <w:r w:rsidR="005A2490" w:rsidRPr="00DF7409" w:rsidDel="00E41337">
              <w:rPr>
                <w:rStyle w:val="Hyperlink"/>
                <w:noProof/>
              </w:rPr>
              <w:delText>3.5</w:delText>
            </w:r>
            <w:r w:rsidR="005A2490" w:rsidDel="00E41337">
              <w:rPr>
                <w:noProof/>
              </w:rPr>
              <w:tab/>
            </w:r>
            <w:r w:rsidR="005A2490" w:rsidRPr="00DF7409" w:rsidDel="00E41337">
              <w:rPr>
                <w:rStyle w:val="Hyperlink"/>
                <w:noProof/>
              </w:rPr>
              <w:delText>Parameters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_Toc536718424 \h </w:delInstrText>
            </w:r>
            <w:r w:rsidR="005A2490" w:rsidDel="00E41337">
              <w:rPr>
                <w:noProof/>
                <w:webHidden/>
              </w:rPr>
            </w:r>
            <w:r w:rsidR="005A2490" w:rsidDel="00E41337">
              <w:rPr>
                <w:noProof/>
                <w:webHidden/>
              </w:rPr>
              <w:fldChar w:fldCharType="separate"/>
            </w:r>
            <w:r w:rsidR="008D0C44" w:rsidDel="00E41337">
              <w:rPr>
                <w:noProof/>
                <w:webHidden/>
              </w:rPr>
              <w:delText>11</w:delText>
            </w:r>
            <w:r w:rsidR="005A2490" w:rsidDel="00E41337">
              <w:rPr>
                <w:noProof/>
                <w:webHidden/>
              </w:rPr>
              <w:fldChar w:fldCharType="end"/>
            </w:r>
            <w:r w:rsidDel="00E41337">
              <w:rPr>
                <w:noProof/>
              </w:rPr>
              <w:fldChar w:fldCharType="end"/>
            </w:r>
          </w:del>
        </w:p>
        <w:p w14:paraId="6D097E38" w14:textId="22D11FD0" w:rsidR="005A2490" w:rsidDel="00E41337" w:rsidRDefault="00AC30DD">
          <w:pPr>
            <w:pStyle w:val="TOC1"/>
            <w:tabs>
              <w:tab w:val="left" w:pos="400"/>
              <w:tab w:val="right" w:pos="9350"/>
            </w:tabs>
            <w:rPr>
              <w:del w:id="161" w:author="Clemens Vasters" w:date="2020-10-02T16:13:00Z"/>
              <w:noProof/>
            </w:rPr>
          </w:pPr>
          <w:del w:id="162" w:author="Clemens Vasters" w:date="2020-10-02T16:13:00Z">
            <w:r w:rsidDel="00E41337">
              <w:rPr>
                <w:noProof/>
              </w:rPr>
              <w:fldChar w:fldCharType="begin"/>
            </w:r>
            <w:r w:rsidDel="00E41337">
              <w:rPr>
                <w:noProof/>
              </w:rPr>
              <w:delInstrText xml:space="preserve"> HYPERLINK \l "_Toc536718425" </w:delInstrText>
            </w:r>
            <w:r w:rsidDel="00E41337">
              <w:rPr>
                <w:noProof/>
              </w:rPr>
              <w:fldChar w:fldCharType="separate"/>
            </w:r>
          </w:del>
          <w:ins w:id="163" w:author="Clemens Vasters" w:date="2020-10-02T16:13:00Z">
            <w:r w:rsidR="00E41337">
              <w:rPr>
                <w:b/>
                <w:bCs/>
                <w:noProof/>
              </w:rPr>
              <w:t>Error! Hyperlink reference not valid.</w:t>
            </w:r>
          </w:ins>
          <w:del w:id="164" w:author="Clemens Vasters" w:date="2020-10-02T16:13:00Z">
            <w:r w:rsidR="005A2490" w:rsidRPr="00DF7409" w:rsidDel="00E41337">
              <w:rPr>
                <w:rStyle w:val="Hyperlink"/>
                <w:noProof/>
              </w:rPr>
              <w:delText>4</w:delText>
            </w:r>
            <w:r w:rsidR="005A2490" w:rsidDel="00E41337">
              <w:rPr>
                <w:noProof/>
              </w:rPr>
              <w:tab/>
            </w:r>
            <w:r w:rsidR="005A2490" w:rsidRPr="00DF7409" w:rsidDel="00E41337">
              <w:rPr>
                <w:rStyle w:val="Hyperlink"/>
                <w:noProof/>
              </w:rPr>
              <w:delText>The AMQP address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_Toc536718425 \h </w:delInstrText>
            </w:r>
            <w:r w:rsidR="005A2490" w:rsidDel="00E41337">
              <w:rPr>
                <w:noProof/>
                <w:webHidden/>
              </w:rPr>
            </w:r>
            <w:r w:rsidR="005A2490" w:rsidDel="00E41337">
              <w:rPr>
                <w:noProof/>
                <w:webHidden/>
              </w:rPr>
              <w:fldChar w:fldCharType="separate"/>
            </w:r>
            <w:r w:rsidR="008D0C44" w:rsidDel="00E41337">
              <w:rPr>
                <w:noProof/>
                <w:webHidden/>
              </w:rPr>
              <w:delText>12</w:delText>
            </w:r>
            <w:r w:rsidR="005A2490" w:rsidDel="00E41337">
              <w:rPr>
                <w:noProof/>
                <w:webHidden/>
              </w:rPr>
              <w:fldChar w:fldCharType="end"/>
            </w:r>
            <w:r w:rsidDel="00E41337">
              <w:rPr>
                <w:noProof/>
              </w:rPr>
              <w:fldChar w:fldCharType="end"/>
            </w:r>
          </w:del>
        </w:p>
        <w:p w14:paraId="203C14F8" w14:textId="5BF55FB8" w:rsidR="005A2490" w:rsidDel="00E41337" w:rsidRDefault="00AC30DD">
          <w:pPr>
            <w:pStyle w:val="TOC2"/>
            <w:tabs>
              <w:tab w:val="left" w:pos="880"/>
              <w:tab w:val="right" w:pos="9350"/>
            </w:tabs>
            <w:rPr>
              <w:del w:id="165" w:author="Clemens Vasters" w:date="2020-10-02T16:13:00Z"/>
              <w:noProof/>
            </w:rPr>
          </w:pPr>
          <w:del w:id="166" w:author="Clemens Vasters" w:date="2020-10-02T16:13:00Z">
            <w:r w:rsidDel="00E41337">
              <w:rPr>
                <w:noProof/>
              </w:rPr>
              <w:fldChar w:fldCharType="begin"/>
            </w:r>
            <w:r w:rsidDel="00E41337">
              <w:rPr>
                <w:noProof/>
              </w:rPr>
              <w:delInstrText xml:space="preserve"> HYPERLINK \l "_Toc536718426" </w:delInstrText>
            </w:r>
            <w:r w:rsidDel="00E41337">
              <w:rPr>
                <w:noProof/>
              </w:rPr>
              <w:fldChar w:fldCharType="separate"/>
            </w:r>
          </w:del>
          <w:ins w:id="167" w:author="Clemens Vasters" w:date="2020-10-02T16:13:00Z">
            <w:r w:rsidR="00E41337">
              <w:rPr>
                <w:b/>
                <w:bCs/>
                <w:noProof/>
              </w:rPr>
              <w:t>Error! Hyperlink reference not valid.</w:t>
            </w:r>
          </w:ins>
          <w:del w:id="168" w:author="Clemens Vasters" w:date="2020-10-02T16:13:00Z">
            <w:r w:rsidR="005A2490" w:rsidRPr="00DF7409" w:rsidDel="00E41337">
              <w:rPr>
                <w:rStyle w:val="Hyperlink"/>
                <w:noProof/>
              </w:rPr>
              <w:delText>4.1</w:delText>
            </w:r>
            <w:r w:rsidR="005A2490" w:rsidDel="00E41337">
              <w:rPr>
                <w:noProof/>
              </w:rPr>
              <w:tab/>
            </w:r>
            <w:r w:rsidR="005A2490" w:rsidRPr="00DF7409" w:rsidDel="00E41337">
              <w:rPr>
                <w:rStyle w:val="Hyperlink"/>
                <w:noProof/>
              </w:rPr>
              <w:delText>Transport independent addresses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_Toc536718426 \h </w:delInstrText>
            </w:r>
            <w:r w:rsidR="005A2490" w:rsidDel="00E41337">
              <w:rPr>
                <w:noProof/>
                <w:webHidden/>
              </w:rPr>
            </w:r>
            <w:r w:rsidR="005A2490" w:rsidDel="00E41337">
              <w:rPr>
                <w:noProof/>
                <w:webHidden/>
              </w:rPr>
              <w:fldChar w:fldCharType="separate"/>
            </w:r>
            <w:r w:rsidR="008D0C44" w:rsidDel="00E41337">
              <w:rPr>
                <w:noProof/>
                <w:webHidden/>
              </w:rPr>
              <w:delText>12</w:delText>
            </w:r>
            <w:r w:rsidR="005A2490" w:rsidDel="00E41337">
              <w:rPr>
                <w:noProof/>
                <w:webHidden/>
              </w:rPr>
              <w:fldChar w:fldCharType="end"/>
            </w:r>
            <w:r w:rsidDel="00E41337">
              <w:rPr>
                <w:noProof/>
              </w:rPr>
              <w:fldChar w:fldCharType="end"/>
            </w:r>
          </w:del>
        </w:p>
        <w:p w14:paraId="3BFD33DA" w14:textId="392F4A21" w:rsidR="005A2490" w:rsidDel="00E41337" w:rsidRDefault="00AC30DD">
          <w:pPr>
            <w:pStyle w:val="TOC2"/>
            <w:tabs>
              <w:tab w:val="left" w:pos="880"/>
              <w:tab w:val="right" w:pos="9350"/>
            </w:tabs>
            <w:rPr>
              <w:del w:id="169" w:author="Clemens Vasters" w:date="2020-10-02T16:13:00Z"/>
              <w:noProof/>
            </w:rPr>
          </w:pPr>
          <w:del w:id="170" w:author="Clemens Vasters" w:date="2020-10-02T16:13:00Z">
            <w:r w:rsidDel="00E41337">
              <w:rPr>
                <w:noProof/>
              </w:rPr>
              <w:fldChar w:fldCharType="begin"/>
            </w:r>
            <w:r w:rsidDel="00E41337">
              <w:rPr>
                <w:noProof/>
              </w:rPr>
              <w:delInstrText xml:space="preserve"> HYPERLINK \l "_Toc536718427" </w:delInstrText>
            </w:r>
            <w:r w:rsidDel="00E41337">
              <w:rPr>
                <w:noProof/>
              </w:rPr>
              <w:fldChar w:fldCharType="separate"/>
            </w:r>
          </w:del>
          <w:ins w:id="171" w:author="Clemens Vasters" w:date="2020-10-02T16:13:00Z">
            <w:r w:rsidR="00E41337">
              <w:rPr>
                <w:b/>
                <w:bCs/>
                <w:noProof/>
              </w:rPr>
              <w:t>Error! Hyperlink reference not valid.</w:t>
            </w:r>
          </w:ins>
          <w:del w:id="172" w:author="Clemens Vasters" w:date="2020-10-02T16:13:00Z">
            <w:r w:rsidR="005A2490" w:rsidRPr="00DF7409" w:rsidDel="00E41337">
              <w:rPr>
                <w:rStyle w:val="Hyperlink"/>
                <w:noProof/>
              </w:rPr>
              <w:delText>4.2</w:delText>
            </w:r>
            <w:r w:rsidR="005A2490" w:rsidDel="00E41337">
              <w:rPr>
                <w:noProof/>
              </w:rPr>
              <w:tab/>
            </w:r>
            <w:r w:rsidR="005A2490" w:rsidRPr="00DF7409" w:rsidDel="00E41337">
              <w:rPr>
                <w:rStyle w:val="Hyperlink"/>
                <w:noProof/>
              </w:rPr>
              <w:delText>AMQP URLs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_Toc536718427 \h </w:delInstrText>
            </w:r>
            <w:r w:rsidR="005A2490" w:rsidDel="00E41337">
              <w:rPr>
                <w:noProof/>
                <w:webHidden/>
              </w:rPr>
            </w:r>
            <w:r w:rsidR="005A2490" w:rsidDel="00E41337">
              <w:rPr>
                <w:noProof/>
                <w:webHidden/>
              </w:rPr>
              <w:fldChar w:fldCharType="separate"/>
            </w:r>
            <w:r w:rsidR="008D0C44" w:rsidDel="00E41337">
              <w:rPr>
                <w:noProof/>
                <w:webHidden/>
              </w:rPr>
              <w:delText>12</w:delText>
            </w:r>
            <w:r w:rsidR="005A2490" w:rsidDel="00E41337">
              <w:rPr>
                <w:noProof/>
                <w:webHidden/>
              </w:rPr>
              <w:fldChar w:fldCharType="end"/>
            </w:r>
            <w:r w:rsidDel="00E41337">
              <w:rPr>
                <w:noProof/>
              </w:rPr>
              <w:fldChar w:fldCharType="end"/>
            </w:r>
          </w:del>
        </w:p>
        <w:p w14:paraId="7BBB1027" w14:textId="18CDC39B" w:rsidR="005A2490" w:rsidDel="00E41337" w:rsidRDefault="00AC30DD">
          <w:pPr>
            <w:pStyle w:val="TOC2"/>
            <w:tabs>
              <w:tab w:val="left" w:pos="880"/>
              <w:tab w:val="right" w:pos="9350"/>
            </w:tabs>
            <w:rPr>
              <w:del w:id="173" w:author="Clemens Vasters" w:date="2020-10-02T16:13:00Z"/>
              <w:noProof/>
            </w:rPr>
          </w:pPr>
          <w:del w:id="174" w:author="Clemens Vasters" w:date="2020-10-02T16:13:00Z">
            <w:r w:rsidDel="00E41337">
              <w:rPr>
                <w:noProof/>
              </w:rPr>
              <w:fldChar w:fldCharType="begin"/>
            </w:r>
            <w:r w:rsidDel="00E41337">
              <w:rPr>
                <w:noProof/>
              </w:rPr>
              <w:delInstrText xml:space="preserve"> HYPERLINK \l "_Toc536718428" </w:delInstrText>
            </w:r>
            <w:r w:rsidDel="00E41337">
              <w:rPr>
                <w:noProof/>
              </w:rPr>
              <w:fldChar w:fldCharType="separate"/>
            </w:r>
          </w:del>
          <w:ins w:id="175" w:author="Clemens Vasters" w:date="2020-10-02T16:13:00Z">
            <w:r w:rsidR="00E41337">
              <w:rPr>
                <w:b/>
                <w:bCs/>
                <w:noProof/>
              </w:rPr>
              <w:t>Error! Hyperlink reference not valid.</w:t>
            </w:r>
          </w:ins>
          <w:del w:id="176" w:author="Clemens Vasters" w:date="2020-10-02T16:13:00Z">
            <w:r w:rsidR="005A2490" w:rsidRPr="00DF7409" w:rsidDel="00E41337">
              <w:rPr>
                <w:rStyle w:val="Hyperlink"/>
                <w:noProof/>
              </w:rPr>
              <w:delText>4.3</w:delText>
            </w:r>
            <w:r w:rsidR="005A2490" w:rsidDel="00E41337">
              <w:rPr>
                <w:noProof/>
              </w:rPr>
              <w:tab/>
            </w:r>
            <w:r w:rsidR="005A2490" w:rsidRPr="00DF7409" w:rsidDel="00E41337">
              <w:rPr>
                <w:rStyle w:val="Hyperlink"/>
                <w:noProof/>
              </w:rPr>
              <w:delText>AMQP URI Syntax</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_Toc536718428 \h </w:delInstrText>
            </w:r>
            <w:r w:rsidR="005A2490" w:rsidDel="00E41337">
              <w:rPr>
                <w:noProof/>
                <w:webHidden/>
              </w:rPr>
            </w:r>
            <w:r w:rsidR="005A2490" w:rsidDel="00E41337">
              <w:rPr>
                <w:noProof/>
                <w:webHidden/>
              </w:rPr>
              <w:fldChar w:fldCharType="separate"/>
            </w:r>
            <w:r w:rsidR="008D0C44" w:rsidDel="00E41337">
              <w:rPr>
                <w:noProof/>
                <w:webHidden/>
              </w:rPr>
              <w:delText>12</w:delText>
            </w:r>
            <w:r w:rsidR="005A2490" w:rsidDel="00E41337">
              <w:rPr>
                <w:noProof/>
                <w:webHidden/>
              </w:rPr>
              <w:fldChar w:fldCharType="end"/>
            </w:r>
            <w:r w:rsidDel="00E41337">
              <w:rPr>
                <w:noProof/>
              </w:rPr>
              <w:fldChar w:fldCharType="end"/>
            </w:r>
          </w:del>
        </w:p>
        <w:p w14:paraId="52679FD4" w14:textId="2EF90184" w:rsidR="005A2490" w:rsidDel="00E41337" w:rsidRDefault="00AC30DD">
          <w:pPr>
            <w:pStyle w:val="TOC2"/>
            <w:tabs>
              <w:tab w:val="left" w:pos="880"/>
              <w:tab w:val="right" w:pos="9350"/>
            </w:tabs>
            <w:rPr>
              <w:del w:id="177" w:author="Clemens Vasters" w:date="2020-10-02T16:13:00Z"/>
              <w:noProof/>
            </w:rPr>
          </w:pPr>
          <w:del w:id="178" w:author="Clemens Vasters" w:date="2020-10-02T16:13:00Z">
            <w:r w:rsidDel="00E41337">
              <w:rPr>
                <w:noProof/>
              </w:rPr>
              <w:fldChar w:fldCharType="begin"/>
            </w:r>
            <w:r w:rsidDel="00E41337">
              <w:rPr>
                <w:noProof/>
              </w:rPr>
              <w:delInstrText xml:space="preserve"> HYPERLINK \l "_Toc536718429" </w:delInstrText>
            </w:r>
            <w:r w:rsidDel="00E41337">
              <w:rPr>
                <w:noProof/>
              </w:rPr>
              <w:fldChar w:fldCharType="separate"/>
            </w:r>
          </w:del>
          <w:ins w:id="179" w:author="Clemens Vasters" w:date="2020-10-02T16:13:00Z">
            <w:r w:rsidR="00E41337">
              <w:rPr>
                <w:b/>
                <w:bCs/>
                <w:noProof/>
              </w:rPr>
              <w:t>Error! Hyperlink reference not valid.</w:t>
            </w:r>
          </w:ins>
          <w:del w:id="180" w:author="Clemens Vasters" w:date="2020-10-02T16:13:00Z">
            <w:r w:rsidR="005A2490" w:rsidRPr="00DF7409" w:rsidDel="00E41337">
              <w:rPr>
                <w:rStyle w:val="Hyperlink"/>
                <w:noProof/>
                <w:highlight w:val="white"/>
              </w:rPr>
              <w:delText>4.4</w:delText>
            </w:r>
            <w:r w:rsidR="005A2490" w:rsidDel="00E41337">
              <w:rPr>
                <w:noProof/>
              </w:rPr>
              <w:tab/>
            </w:r>
            <w:r w:rsidR="005A2490" w:rsidRPr="00DF7409" w:rsidDel="00E41337">
              <w:rPr>
                <w:rStyle w:val="Hyperlink"/>
                <w:noProof/>
                <w:highlight w:val="white"/>
              </w:rPr>
              <w:delText>Examples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_Toc536718429 \h </w:delInstrText>
            </w:r>
            <w:r w:rsidR="005A2490" w:rsidDel="00E41337">
              <w:rPr>
                <w:noProof/>
                <w:webHidden/>
              </w:rPr>
            </w:r>
            <w:r w:rsidR="005A2490" w:rsidDel="00E41337">
              <w:rPr>
                <w:noProof/>
                <w:webHidden/>
              </w:rPr>
              <w:fldChar w:fldCharType="separate"/>
            </w:r>
            <w:r w:rsidR="008D0C44" w:rsidDel="00E41337">
              <w:rPr>
                <w:noProof/>
                <w:webHidden/>
              </w:rPr>
              <w:delText>13</w:delText>
            </w:r>
            <w:r w:rsidR="005A2490" w:rsidDel="00E41337">
              <w:rPr>
                <w:noProof/>
                <w:webHidden/>
              </w:rPr>
              <w:fldChar w:fldCharType="end"/>
            </w:r>
            <w:r w:rsidDel="00E41337">
              <w:rPr>
                <w:noProof/>
              </w:rPr>
              <w:fldChar w:fldCharType="end"/>
            </w:r>
          </w:del>
        </w:p>
        <w:p w14:paraId="6C6B6500" w14:textId="42D752AE" w:rsidR="005A2490" w:rsidDel="00E41337" w:rsidRDefault="00AC30DD">
          <w:pPr>
            <w:pStyle w:val="TOC1"/>
            <w:tabs>
              <w:tab w:val="left" w:pos="400"/>
              <w:tab w:val="right" w:pos="9350"/>
            </w:tabs>
            <w:rPr>
              <w:del w:id="181" w:author="Clemens Vasters" w:date="2020-10-02T16:13:00Z"/>
              <w:noProof/>
            </w:rPr>
          </w:pPr>
          <w:del w:id="182" w:author="Clemens Vasters" w:date="2020-10-02T16:13:00Z">
            <w:r w:rsidDel="00E41337">
              <w:rPr>
                <w:noProof/>
              </w:rPr>
              <w:fldChar w:fldCharType="begin"/>
            </w:r>
            <w:r w:rsidDel="00E41337">
              <w:rPr>
                <w:noProof/>
              </w:rPr>
              <w:delInstrText xml:space="preserve"> HYPERLINK \l "_Toc536718430" </w:delInstrText>
            </w:r>
            <w:r w:rsidDel="00E41337">
              <w:rPr>
                <w:noProof/>
              </w:rPr>
              <w:fldChar w:fldCharType="separate"/>
            </w:r>
          </w:del>
          <w:ins w:id="183" w:author="Clemens Vasters" w:date="2020-10-02T16:13:00Z">
            <w:r w:rsidR="00E41337">
              <w:rPr>
                <w:b/>
                <w:bCs/>
                <w:noProof/>
              </w:rPr>
              <w:t>Error! Hyperlink reference not valid.</w:t>
            </w:r>
          </w:ins>
          <w:del w:id="184" w:author="Clemens Vasters" w:date="2020-10-02T16:13:00Z">
            <w:r w:rsidR="005A2490" w:rsidRPr="00DF7409" w:rsidDel="00E41337">
              <w:rPr>
                <w:rStyle w:val="Hyperlink"/>
                <w:noProof/>
              </w:rPr>
              <w:delText>5</w:delText>
            </w:r>
            <w:r w:rsidR="005A2490" w:rsidDel="00E41337">
              <w:rPr>
                <w:noProof/>
              </w:rPr>
              <w:tab/>
            </w:r>
            <w:r w:rsidR="005A2490" w:rsidRPr="00DF7409" w:rsidDel="00E41337">
              <w:rPr>
                <w:rStyle w:val="Hyperlink"/>
                <w:noProof/>
              </w:rPr>
              <w:delText>Security Considerations</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_Toc536718430 \h </w:delInstrText>
            </w:r>
            <w:r w:rsidR="005A2490" w:rsidDel="00E41337">
              <w:rPr>
                <w:noProof/>
                <w:webHidden/>
              </w:rPr>
            </w:r>
            <w:r w:rsidR="005A2490" w:rsidDel="00E41337">
              <w:rPr>
                <w:noProof/>
                <w:webHidden/>
              </w:rPr>
              <w:fldChar w:fldCharType="separate"/>
            </w:r>
            <w:r w:rsidR="008D0C44" w:rsidDel="00E41337">
              <w:rPr>
                <w:noProof/>
                <w:webHidden/>
              </w:rPr>
              <w:delText>15</w:delText>
            </w:r>
            <w:r w:rsidR="005A2490" w:rsidDel="00E41337">
              <w:rPr>
                <w:noProof/>
                <w:webHidden/>
              </w:rPr>
              <w:fldChar w:fldCharType="end"/>
            </w:r>
            <w:r w:rsidDel="00E41337">
              <w:rPr>
                <w:noProof/>
              </w:rPr>
              <w:fldChar w:fldCharType="end"/>
            </w:r>
          </w:del>
        </w:p>
        <w:p w14:paraId="6F0E9ACC" w14:textId="5E0BD5A3" w:rsidR="005A2490" w:rsidDel="00E41337" w:rsidRDefault="00AC30DD">
          <w:pPr>
            <w:pStyle w:val="TOC1"/>
            <w:tabs>
              <w:tab w:val="left" w:pos="400"/>
              <w:tab w:val="right" w:pos="9350"/>
            </w:tabs>
            <w:rPr>
              <w:del w:id="185" w:author="Clemens Vasters" w:date="2020-10-02T16:13:00Z"/>
              <w:noProof/>
            </w:rPr>
          </w:pPr>
          <w:del w:id="186" w:author="Clemens Vasters" w:date="2020-10-02T16:13:00Z">
            <w:r w:rsidDel="00E41337">
              <w:rPr>
                <w:noProof/>
              </w:rPr>
              <w:fldChar w:fldCharType="begin"/>
            </w:r>
            <w:r w:rsidDel="00E41337">
              <w:rPr>
                <w:noProof/>
              </w:rPr>
              <w:delInstrText xml:space="preserve"> HYPERLINK \l "_Toc536718431" </w:delInstrText>
            </w:r>
            <w:r w:rsidDel="00E41337">
              <w:rPr>
                <w:noProof/>
              </w:rPr>
              <w:fldChar w:fldCharType="separate"/>
            </w:r>
          </w:del>
          <w:ins w:id="187" w:author="Clemens Vasters" w:date="2020-10-02T16:13:00Z">
            <w:r w:rsidR="00E41337">
              <w:rPr>
                <w:b/>
                <w:bCs/>
                <w:noProof/>
              </w:rPr>
              <w:t>Error! Hyperlink reference not valid.</w:t>
            </w:r>
          </w:ins>
          <w:del w:id="188" w:author="Clemens Vasters" w:date="2020-10-02T16:13:00Z">
            <w:r w:rsidR="005A2490" w:rsidRPr="00DF7409" w:rsidDel="00E41337">
              <w:rPr>
                <w:rStyle w:val="Hyperlink"/>
                <w:noProof/>
              </w:rPr>
              <w:delText>6</w:delText>
            </w:r>
            <w:r w:rsidR="005A2490" w:rsidDel="00E41337">
              <w:rPr>
                <w:noProof/>
              </w:rPr>
              <w:tab/>
            </w:r>
            <w:r w:rsidR="005A2490" w:rsidRPr="00DF7409" w:rsidDel="00E41337">
              <w:rPr>
                <w:rStyle w:val="Hyperlink"/>
                <w:noProof/>
              </w:rPr>
              <w:delText>Conformance</w:delText>
            </w:r>
            <w:r w:rsidR="005A2490" w:rsidDel="00E41337">
              <w:rPr>
                <w:noProof/>
                <w:webHidden/>
              </w:rPr>
              <w:tab/>
            </w:r>
            <w:r w:rsidR="005A2490" w:rsidDel="00E41337">
              <w:rPr>
                <w:noProof/>
                <w:webHidden/>
              </w:rPr>
              <w:fldChar w:fldCharType="begin"/>
            </w:r>
            <w:r w:rsidR="005A2490" w:rsidDel="00E41337">
              <w:rPr>
                <w:noProof/>
                <w:webHidden/>
              </w:rPr>
              <w:delInstrText xml:space="preserve"> PAGEREF _Toc536718431 \h </w:delInstrText>
            </w:r>
            <w:r w:rsidR="005A2490" w:rsidDel="00E41337">
              <w:rPr>
                <w:noProof/>
                <w:webHidden/>
              </w:rPr>
            </w:r>
            <w:r w:rsidR="005A2490" w:rsidDel="00E41337">
              <w:rPr>
                <w:noProof/>
                <w:webHidden/>
              </w:rPr>
              <w:fldChar w:fldCharType="separate"/>
            </w:r>
            <w:r w:rsidR="008D0C44" w:rsidDel="00E41337">
              <w:rPr>
                <w:noProof/>
                <w:webHidden/>
              </w:rPr>
              <w:delText>16</w:delText>
            </w:r>
            <w:r w:rsidR="005A2490" w:rsidDel="00E41337">
              <w:rPr>
                <w:noProof/>
                <w:webHidden/>
              </w:rPr>
              <w:fldChar w:fldCharType="end"/>
            </w:r>
            <w:r w:rsidDel="00E41337">
              <w:rPr>
                <w:noProof/>
              </w:rPr>
              <w:fldChar w:fldCharType="end"/>
            </w:r>
          </w:del>
        </w:p>
        <w:p w14:paraId="02F8AD9E" w14:textId="7AE70015" w:rsidR="00027A42" w:rsidRDefault="00981EBA">
          <w:r>
            <w:fldChar w:fldCharType="end"/>
          </w:r>
        </w:p>
      </w:sdtContent>
    </w:sdt>
    <w:p w14:paraId="19293814" w14:textId="77777777" w:rsidR="00027A42" w:rsidRDefault="00981EBA">
      <w:pPr>
        <w:pStyle w:val="Heading1"/>
        <w:numPr>
          <w:ilvl w:val="0"/>
          <w:numId w:val="1"/>
        </w:numPr>
      </w:pPr>
      <w:bookmarkStart w:id="189" w:name="_Toc52547605"/>
      <w:r>
        <w:t>Introduction</w:t>
      </w:r>
      <w:bookmarkEnd w:id="189"/>
    </w:p>
    <w:p w14:paraId="5D591B27" w14:textId="77777777" w:rsidR="00027A42" w:rsidRDefault="00981EBA">
      <w:r>
        <w:t xml:space="preserve">The core AMQP specification [AMQP] introduces the concept of an </w:t>
      </w:r>
      <w:r>
        <w:rPr>
          <w:i/>
        </w:rPr>
        <w:t>AMQP network</w:t>
      </w:r>
      <w:r>
        <w:t xml:space="preserve"> as the conceptual foundation for its architectural elements: </w:t>
      </w:r>
    </w:p>
    <w:p w14:paraId="3E738760" w14:textId="77777777" w:rsidR="00027A42" w:rsidRDefault="00981EBA">
      <w:pPr>
        <w:ind w:left="576"/>
        <w:rPr>
          <w:i/>
        </w:rPr>
      </w:pPr>
      <w:r>
        <w:rPr>
          <w:i/>
        </w:rPr>
        <w:t>An AMQP network consists of nodes connected via links. Nodes are named entities responsible for the safe storage and/or delivery of messages. Messages can originate from, terminate at, or be relayed by nodes.</w:t>
      </w:r>
    </w:p>
    <w:p w14:paraId="711D5067" w14:textId="77777777" w:rsidR="00027A42" w:rsidRDefault="00981EBA">
      <w:pPr>
        <w:ind w:left="576"/>
        <w:rPr>
          <w:i/>
        </w:rPr>
      </w:pPr>
      <w:r>
        <w:rPr>
          <w:i/>
        </w:rPr>
        <w:t>[…]</w:t>
      </w:r>
    </w:p>
    <w:p w14:paraId="0CA27A27" w14:textId="77777777" w:rsidR="00027A42" w:rsidRDefault="00981EBA">
      <w:pPr>
        <w:ind w:left="576"/>
        <w:rPr>
          <w:i/>
        </w:rPr>
      </w:pPr>
      <w:r>
        <w:rPr>
          <w:i/>
        </w:rPr>
        <w:t>Nodes exist within a container. Examples of containers are brokers and client applications. Each container MAY hold many nodes. Examples of AMQP nodes are producers, consumers, and queues.</w:t>
      </w:r>
    </w:p>
    <w:p w14:paraId="5034F206" w14:textId="77777777" w:rsidR="00027A42" w:rsidRDefault="00981EBA">
      <w:r>
        <w:t xml:space="preserve">While the AMQP network concept is referenced several times within the core specification, there is no </w:t>
      </w:r>
      <w:r>
        <w:lastRenderedPageBreak/>
        <w:t xml:space="preserve">formal definition of the network model in the core specification since it is primarily focused on defining a peer-to-peer transfer model and protocol. </w:t>
      </w:r>
    </w:p>
    <w:p w14:paraId="1A35B170" w14:textId="77777777" w:rsidR="00027A42" w:rsidRDefault="00981EBA">
      <w:r>
        <w:t>This specification provides an expanded conceptual framework for AMQP networks and for addressing the elements within them. It also formally defines the schema and syntax of the AMQP Uniform Resource Identifier.</w:t>
      </w:r>
    </w:p>
    <w:p w14:paraId="18E4E6B0" w14:textId="641F7FC8" w:rsidR="00027A42" w:rsidRDefault="00981EBA">
      <w:r>
        <w:t xml:space="preserve">The “AMQP Networks” section provides the conceptual framework, including examples of its application. “Addressing Elements” defines the elements of the addressing model, which includes formal constraints on the use of addressing-related constructs in the core AMQP specification. </w:t>
      </w:r>
    </w:p>
    <w:p w14:paraId="2072AEFA" w14:textId="7737B26B" w:rsidR="00027A42" w:rsidRDefault="00981EBA">
      <w:r>
        <w:t xml:space="preserve">The “AMQP </w:t>
      </w:r>
      <w:r w:rsidR="001C1353">
        <w:t>address</w:t>
      </w:r>
      <w:r>
        <w:t xml:space="preserve">” section defines the Uniform Resource Identifier syntax.   </w:t>
      </w:r>
    </w:p>
    <w:p w14:paraId="6AAF79C5" w14:textId="77777777" w:rsidR="00027A42" w:rsidRDefault="00981EBA">
      <w:pPr>
        <w:pStyle w:val="Heading2"/>
        <w:numPr>
          <w:ilvl w:val="1"/>
          <w:numId w:val="1"/>
        </w:numPr>
      </w:pPr>
      <w:bookmarkStart w:id="190" w:name="_Toc52547606"/>
      <w:r>
        <w:t>IPR Policy</w:t>
      </w:r>
      <w:bookmarkEnd w:id="190"/>
    </w:p>
    <w:p w14:paraId="68DF694F" w14:textId="77777777" w:rsidR="00027A42" w:rsidRDefault="00981EBA">
      <w:r>
        <w:t xml:space="preserve">This specification is provided under the </w:t>
      </w:r>
      <w:hyperlink r:id="rId27" w:anchor="RF-on-RAND-Mode" w:history="1">
        <w:r>
          <w:rPr>
            <w:rStyle w:val="ListLabel3"/>
          </w:rPr>
          <w:t>RF on RAND Terms</w:t>
        </w:r>
      </w:hyperlink>
      <w:r>
        <w:t xml:space="preserve"> Mode of the </w:t>
      </w:r>
      <w:hyperlink r:id="rId28">
        <w:r>
          <w:rPr>
            <w:rStyle w:val="ListLabel3"/>
          </w:rPr>
          <w:t>OASIS IPR Policy</w:t>
        </w:r>
      </w:hyperlink>
      <w: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r>
          <w:rPr>
            <w:rStyle w:val="ListLabel3"/>
          </w:rPr>
          <w:t>https://www.oasis-open.org/committees/amqp/ipr.php</w:t>
        </w:r>
      </w:hyperlink>
      <w:r>
        <w:t>).</w:t>
      </w:r>
    </w:p>
    <w:p w14:paraId="5DD7E75F" w14:textId="77777777" w:rsidR="00027A42" w:rsidRDefault="00981EBA">
      <w:pPr>
        <w:pStyle w:val="Heading2"/>
        <w:numPr>
          <w:ilvl w:val="1"/>
          <w:numId w:val="1"/>
        </w:numPr>
      </w:pPr>
      <w:bookmarkStart w:id="191" w:name="_Toc52547607"/>
      <w:r>
        <w:t>Terminology</w:t>
      </w:r>
      <w:bookmarkEnd w:id="191"/>
    </w:p>
    <w:p w14:paraId="3ED40207" w14:textId="77777777" w:rsidR="00027A42" w:rsidRDefault="00981EBA">
      <w:r>
        <w:t>The key words "MUST", "MUST NOT", "REQUIRED", "SHALL", "SHALL NOT", "SHOULD", "SHOULD NOT", "RECOMMENDED", "MAY", and "OPTIONAL" in this document are to be interpreted as described in [</w:t>
      </w:r>
      <w:hyperlink w:anchor="tyjcwt">
        <w:r>
          <w:rPr>
            <w:rStyle w:val="ListLabel3"/>
          </w:rPr>
          <w:t>RFC2119</w:t>
        </w:r>
      </w:hyperlink>
      <w:r>
        <w:t>] and [</w:t>
      </w:r>
      <w:hyperlink w:anchor="3dy6vkm">
        <w:r>
          <w:rPr>
            <w:rStyle w:val="ListLabel3"/>
          </w:rPr>
          <w:t>RFC8174</w:t>
        </w:r>
      </w:hyperlink>
      <w:r>
        <w:t>] when, and only when, they appear in all capitals, as shown here.</w:t>
      </w:r>
    </w:p>
    <w:p w14:paraId="665E8A34" w14:textId="77777777" w:rsidR="00027A42" w:rsidRDefault="00981EBA">
      <w:r>
        <w:t>When used in this specification and unless explicitly stated otherwise, the term “message” always refers to an AMQP message using the default message format of [</w:t>
      </w:r>
      <w:hyperlink w:anchor="1t3h5sf">
        <w:r>
          <w:rPr>
            <w:rStyle w:val="ListLabel3"/>
          </w:rPr>
          <w:t>AMQP</w:t>
        </w:r>
      </w:hyperlink>
      <w:r>
        <w:t xml:space="preserve"> 1.0, 3.2.16] </w:t>
      </w:r>
    </w:p>
    <w:p w14:paraId="53E8C78E" w14:textId="77777777" w:rsidR="00027A42" w:rsidRDefault="00981EBA">
      <w:pPr>
        <w:pStyle w:val="Heading2"/>
        <w:numPr>
          <w:ilvl w:val="1"/>
          <w:numId w:val="16"/>
        </w:numPr>
      </w:pPr>
      <w:bookmarkStart w:id="192" w:name="_Toc52547608"/>
      <w:r>
        <w:t>Normative References</w:t>
      </w:r>
      <w:bookmarkEnd w:id="192"/>
    </w:p>
    <w:p w14:paraId="243C642F" w14:textId="77777777" w:rsidR="00027A42" w:rsidRDefault="00981EBA">
      <w:pPr>
        <w:widowControl/>
        <w:spacing w:before="40" w:after="40"/>
        <w:ind w:left="2160" w:hanging="1800"/>
        <w:rPr>
          <w:color w:val="000000"/>
        </w:rPr>
      </w:pPr>
      <w:r>
        <w:rPr>
          <w:b/>
          <w:color w:val="000000"/>
        </w:rPr>
        <w:t>[</w:t>
      </w:r>
      <w:bookmarkStart w:id="193" w:name="tyjcwt"/>
      <w:bookmarkEnd w:id="193"/>
      <w:r>
        <w:rPr>
          <w:b/>
          <w:color w:val="000000"/>
        </w:rPr>
        <w:t>RFC2119]</w:t>
      </w:r>
      <w:r>
        <w:rPr>
          <w:color w:val="000000"/>
        </w:rPr>
        <w:tab/>
      </w:r>
      <w:proofErr w:type="spellStart"/>
      <w:r>
        <w:rPr>
          <w:color w:val="000000"/>
        </w:rPr>
        <w:t>Bradner</w:t>
      </w:r>
      <w:proofErr w:type="spellEnd"/>
      <w:r>
        <w:rPr>
          <w:color w:val="000000"/>
        </w:rPr>
        <w:t>, S., "Key words for use in RFCs to Indicate Requirement Levels", BCP 14, RFC 2119, DOI 10.17487/RFC2119, March 1997, &lt;</w:t>
      </w:r>
      <w:hyperlink r:id="rId30">
        <w:r>
          <w:rPr>
            <w:rStyle w:val="ListLabel2"/>
          </w:rPr>
          <w:t>http://www.rfc-editor.org/info/rfc2119</w:t>
        </w:r>
      </w:hyperlink>
      <w:r>
        <w:rPr>
          <w:color w:val="000000"/>
        </w:rPr>
        <w:t>&gt;.</w:t>
      </w:r>
    </w:p>
    <w:p w14:paraId="3BDC317F" w14:textId="77777777" w:rsidR="00027A42" w:rsidRDefault="00981EBA">
      <w:pPr>
        <w:widowControl/>
        <w:spacing w:before="40" w:after="40"/>
        <w:ind w:left="2160" w:hanging="1800"/>
        <w:rPr>
          <w:b/>
          <w:color w:val="000000"/>
        </w:rPr>
      </w:pPr>
      <w:r>
        <w:rPr>
          <w:b/>
          <w:color w:val="000000"/>
        </w:rPr>
        <w:t>[RFC5646]</w:t>
      </w:r>
      <w:r>
        <w:rPr>
          <w:b/>
          <w:color w:val="000000"/>
        </w:rPr>
        <w:tab/>
      </w:r>
      <w:r>
        <w:rPr>
          <w:color w:val="000000"/>
        </w:rPr>
        <w:t>Phillips, A., Ed., and M. Davis, Ed., "Tags for Identifying Languages", BCP 47, RFC 5646, DOI 10.17487/RFC5646, September 2009, &lt;</w:t>
      </w:r>
      <w:hyperlink r:id="rId31">
        <w:r>
          <w:rPr>
            <w:rStyle w:val="ListLabel2"/>
          </w:rPr>
          <w:t>https://www.rfc-editor.org/info/rfc5646</w:t>
        </w:r>
      </w:hyperlink>
      <w:r>
        <w:rPr>
          <w:color w:val="000000"/>
        </w:rPr>
        <w:t>&gt;.</w:t>
      </w:r>
    </w:p>
    <w:p w14:paraId="0963A77D" w14:textId="6B5B24B6" w:rsidR="00027A42" w:rsidRDefault="00981EBA">
      <w:pPr>
        <w:widowControl/>
        <w:spacing w:before="40" w:after="40"/>
        <w:ind w:left="2160" w:hanging="1800"/>
        <w:rPr>
          <w:color w:val="000000"/>
        </w:rPr>
      </w:pPr>
      <w:r>
        <w:rPr>
          <w:b/>
          <w:color w:val="000000"/>
        </w:rPr>
        <w:t>[</w:t>
      </w:r>
      <w:bookmarkStart w:id="194" w:name="3dy6vkm"/>
      <w:bookmarkEnd w:id="194"/>
      <w:r>
        <w:rPr>
          <w:b/>
          <w:color w:val="000000"/>
        </w:rPr>
        <w:t>RFC8174]</w:t>
      </w:r>
      <w:r>
        <w:rPr>
          <w:color w:val="000000"/>
        </w:rPr>
        <w:tab/>
      </w:r>
      <w:proofErr w:type="spellStart"/>
      <w:r>
        <w:rPr>
          <w:color w:val="000000"/>
        </w:rPr>
        <w:t>Leiba</w:t>
      </w:r>
      <w:proofErr w:type="spellEnd"/>
      <w:r>
        <w:rPr>
          <w:color w:val="000000"/>
        </w:rPr>
        <w:t>, B., "Ambiguity of Uppercase vs Lowercase in RFC 2119 Key Words", BCP 14, RFC 8174, DOI 10.17487/RFC8174, May 2017, &lt;</w:t>
      </w:r>
      <w:hyperlink r:id="rId32">
        <w:r>
          <w:rPr>
            <w:rStyle w:val="ListLabel2"/>
          </w:rPr>
          <w:t>http://www.rfc-editor.org/info/rfc8174</w:t>
        </w:r>
      </w:hyperlink>
      <w:r>
        <w:rPr>
          <w:color w:val="000000"/>
        </w:rPr>
        <w:t>&gt;.</w:t>
      </w:r>
    </w:p>
    <w:p w14:paraId="229C5214" w14:textId="5B2C1266" w:rsidR="00FF73FE" w:rsidRDefault="00DB4095">
      <w:pPr>
        <w:widowControl/>
        <w:spacing w:before="40" w:after="40"/>
        <w:ind w:left="2160" w:hanging="1800"/>
        <w:rPr>
          <w:color w:val="000000"/>
        </w:rPr>
      </w:pPr>
      <w:r w:rsidRPr="00DB4095">
        <w:rPr>
          <w:b/>
          <w:bCs/>
        </w:rPr>
        <w:t>[RFC3986]</w:t>
      </w:r>
      <w:r w:rsidRPr="00DB4095">
        <w:t xml:space="preserve"> </w:t>
      </w:r>
      <w:r>
        <w:tab/>
      </w:r>
      <w:r w:rsidRPr="00DB4095">
        <w:t xml:space="preserve">Berners-Lee, T., Fielding, R., and L. </w:t>
      </w:r>
      <w:proofErr w:type="spellStart"/>
      <w:r w:rsidRPr="00DB4095">
        <w:t>Masinter</w:t>
      </w:r>
      <w:proofErr w:type="spellEnd"/>
      <w:r w:rsidRPr="00DB4095">
        <w:t>, "Uniform Resource Identifier (URI): Generic Syntax", STD 66, RFC 3986, DOI 10.17487/RFC3986, January 2005, &lt;</w:t>
      </w:r>
      <w:hyperlink r:id="rId33" w:history="1">
        <w:r w:rsidRPr="00DB4095">
          <w:rPr>
            <w:color w:val="0000FF"/>
            <w:u w:val="single"/>
          </w:rPr>
          <w:t>https://www.rfc-editor.org/info/rfc3986</w:t>
        </w:r>
      </w:hyperlink>
      <w:r w:rsidRPr="00DB4095">
        <w:t>&gt;.</w:t>
      </w:r>
    </w:p>
    <w:p w14:paraId="4F1D0B6D" w14:textId="3DDF80EF" w:rsidR="00027A42" w:rsidRDefault="00981EBA">
      <w:pPr>
        <w:widowControl/>
        <w:spacing w:before="40" w:after="40"/>
        <w:ind w:left="2160" w:hanging="1800"/>
        <w:rPr>
          <w:rStyle w:val="ListLabel2"/>
        </w:rPr>
      </w:pPr>
      <w:r>
        <w:rPr>
          <w:b/>
          <w:color w:val="000000"/>
        </w:rPr>
        <w:t>[</w:t>
      </w:r>
      <w:bookmarkStart w:id="195" w:name="1t3h5sf"/>
      <w:bookmarkEnd w:id="195"/>
      <w:r>
        <w:rPr>
          <w:b/>
          <w:color w:val="000000"/>
        </w:rPr>
        <w:t>AMQP 1.0]</w:t>
      </w:r>
      <w:r>
        <w:rPr>
          <w:color w:val="000000"/>
        </w:rPr>
        <w:tab/>
      </w:r>
      <w:r>
        <w:rPr>
          <w:i/>
          <w:color w:val="000000"/>
        </w:rPr>
        <w:t>OASIS Advanced Message Queuing Protocol (AMQP) Version 1.0 Part 0: Overview</w:t>
      </w:r>
      <w:r>
        <w:rPr>
          <w:color w:val="000000"/>
        </w:rPr>
        <w:t xml:space="preserve">. Edited by Robert Godfrey, David Ingham, and Rafael </w:t>
      </w:r>
      <w:proofErr w:type="spellStart"/>
      <w:r>
        <w:rPr>
          <w:color w:val="000000"/>
        </w:rPr>
        <w:t>Schloming</w:t>
      </w:r>
      <w:proofErr w:type="spellEnd"/>
      <w:r>
        <w:rPr>
          <w:color w:val="000000"/>
        </w:rPr>
        <w:t xml:space="preserve">. 29 October 2012. OASIS Standard. </w:t>
      </w:r>
      <w:hyperlink r:id="rId34">
        <w:r>
          <w:rPr>
            <w:rStyle w:val="ListLabel2"/>
          </w:rPr>
          <w:t>http://docs.oasis-open.org/amqp/core/v1.0/os/amqp-core-overview-v1.0-os.html</w:t>
        </w:r>
      </w:hyperlink>
    </w:p>
    <w:p w14:paraId="42621B9A" w14:textId="7DF0ABBE" w:rsidR="00072F0D" w:rsidRDefault="00072F0D">
      <w:pPr>
        <w:widowControl/>
        <w:spacing w:before="40" w:after="40"/>
        <w:ind w:left="2160" w:hanging="1800"/>
      </w:pPr>
      <w:r>
        <w:rPr>
          <w:b/>
          <w:color w:val="000000"/>
        </w:rPr>
        <w:t>[AMQP-</w:t>
      </w:r>
      <w:r w:rsidR="003464C3">
        <w:rPr>
          <w:b/>
          <w:color w:val="000000"/>
        </w:rPr>
        <w:t>RESPANN</w:t>
      </w:r>
      <w:r w:rsidR="00AA1F55">
        <w:rPr>
          <w:b/>
          <w:color w:val="000000"/>
        </w:rPr>
        <w:t>]</w:t>
      </w:r>
      <w:r w:rsidR="00AA1F55">
        <w:rPr>
          <w:b/>
          <w:color w:val="000000"/>
        </w:rPr>
        <w:tab/>
      </w:r>
      <w:r w:rsidR="00AA1F55" w:rsidRPr="0028521D">
        <w:rPr>
          <w:color w:val="000000"/>
        </w:rPr>
        <w:t xml:space="preserve">OASIS </w:t>
      </w:r>
      <w:r w:rsidR="003464C3" w:rsidRPr="003464C3">
        <w:rPr>
          <w:color w:val="000000"/>
        </w:rPr>
        <w:t>Message Annotations for Response Routing Version 1.0</w:t>
      </w:r>
      <w:r w:rsidR="007A4686">
        <w:rPr>
          <w:color w:val="000000"/>
        </w:rPr>
        <w:t>. Edited by Robert Godfrey. OASIS</w:t>
      </w:r>
      <w:r w:rsidR="009A1D05">
        <w:rPr>
          <w:color w:val="000000"/>
        </w:rPr>
        <w:t xml:space="preserve"> </w:t>
      </w:r>
      <w:del w:id="196" w:author="Clemens Vasters" w:date="2020-10-02T16:22:00Z">
        <w:r w:rsidR="009A1D05" w:rsidDel="006D7309">
          <w:rPr>
            <w:color w:val="000000"/>
          </w:rPr>
          <w:delText>Working Draft</w:delText>
        </w:r>
      </w:del>
      <w:ins w:id="197" w:author="Clemens Vasters" w:date="2020-10-02T16:22:00Z">
        <w:r w:rsidR="006D7309">
          <w:rPr>
            <w:color w:val="000000"/>
          </w:rPr>
          <w:t xml:space="preserve">Committee </w:t>
        </w:r>
        <w:r w:rsidR="002F40BB">
          <w:rPr>
            <w:color w:val="000000"/>
          </w:rPr>
          <w:t xml:space="preserve">Specification </w:t>
        </w:r>
        <w:r w:rsidR="006D7309">
          <w:rPr>
            <w:color w:val="000000"/>
          </w:rPr>
          <w:t>Draf</w:t>
        </w:r>
        <w:r w:rsidR="002F40BB">
          <w:rPr>
            <w:color w:val="000000"/>
          </w:rPr>
          <w:t>t</w:t>
        </w:r>
      </w:ins>
      <w:r w:rsidR="009A1D05">
        <w:rPr>
          <w:color w:val="000000"/>
        </w:rPr>
        <w:t xml:space="preserve">. </w:t>
      </w:r>
      <w:ins w:id="198" w:author="Clemens Vasters" w:date="2020-10-02T16:22:00Z">
        <w:r w:rsidR="006D7309">
          <w:fldChar w:fldCharType="begin"/>
        </w:r>
        <w:r w:rsidR="006D7309">
          <w:instrText xml:space="preserve"> HYPERLINK "https://docs.oasis-open.org/amqp/respann/v1.0/respann-v1.0.html" </w:instrText>
        </w:r>
        <w:r w:rsidR="006D7309">
          <w:fldChar w:fldCharType="separate"/>
        </w:r>
        <w:r w:rsidR="006D7309">
          <w:rPr>
            <w:rStyle w:val="Hyperlink"/>
          </w:rPr>
          <w:t>https://docs.oasis-open.org/amqp/respann/v1.0/respann-v1.0.html</w:t>
        </w:r>
        <w:r w:rsidR="006D7309">
          <w:fldChar w:fldCharType="end"/>
        </w:r>
      </w:ins>
      <w:del w:id="199" w:author="Clemens Vasters" w:date="2020-10-02T16:21:00Z">
        <w:r w:rsidR="00AC30DD" w:rsidDel="006D7309">
          <w:fldChar w:fldCharType="begin"/>
        </w:r>
        <w:r w:rsidR="00AC30DD" w:rsidDel="006D7309">
          <w:delInstrText xml:space="preserve"> HYPERLINK "https://www.oasis-open.org/committees/document.php?document_id=60653&amp;wg_abbrev=amqp" </w:delInstrText>
        </w:r>
        <w:r w:rsidR="00AC30DD" w:rsidDel="006D7309">
          <w:fldChar w:fldCharType="separate"/>
        </w:r>
        <w:r w:rsidR="00B05BB2" w:rsidRPr="00346C2C" w:rsidDel="006D7309">
          <w:rPr>
            <w:rStyle w:val="Hyperlink"/>
          </w:rPr>
          <w:delText>https://www.oasis-open.org/committees/document.php?document_id=60653&amp;wg_abbrev=amqp</w:delText>
        </w:r>
        <w:r w:rsidR="00AC30DD" w:rsidDel="006D7309">
          <w:rPr>
            <w:rStyle w:val="Hyperlink"/>
          </w:rPr>
          <w:fldChar w:fldCharType="end"/>
        </w:r>
      </w:del>
      <w:r w:rsidR="00B05BB2">
        <w:t xml:space="preserve"> </w:t>
      </w:r>
    </w:p>
    <w:p w14:paraId="6CF45B1B" w14:textId="62159938" w:rsidR="0046334D" w:rsidRDefault="00450B21">
      <w:pPr>
        <w:widowControl/>
        <w:spacing w:before="40" w:after="40"/>
        <w:ind w:left="2160" w:hanging="1800"/>
        <w:rPr>
          <w:color w:val="000000"/>
        </w:rPr>
      </w:pPr>
      <w:r>
        <w:rPr>
          <w:b/>
          <w:color w:val="000000"/>
        </w:rPr>
        <w:t>[AMQP-LINKPAIR]</w:t>
      </w:r>
      <w:r>
        <w:rPr>
          <w:b/>
          <w:color w:val="000000"/>
        </w:rPr>
        <w:tab/>
      </w:r>
      <w:r>
        <w:rPr>
          <w:color w:val="000000"/>
        </w:rPr>
        <w:t xml:space="preserve">OASIS AMQP Request Response Messaging with Link Pairing Version 1.0, Edited by Robert Godfrey. OASIS </w:t>
      </w:r>
      <w:del w:id="200" w:author="Clemens Vasters" w:date="2020-10-02T16:23:00Z">
        <w:r w:rsidDel="0038438C">
          <w:rPr>
            <w:color w:val="000000"/>
          </w:rPr>
          <w:delText>Working Draft</w:delText>
        </w:r>
      </w:del>
      <w:ins w:id="201" w:author="Clemens Vasters" w:date="2020-10-02T16:23:00Z">
        <w:r w:rsidR="0038438C">
          <w:rPr>
            <w:color w:val="000000"/>
          </w:rPr>
          <w:t>Committee Specification Draft</w:t>
        </w:r>
      </w:ins>
      <w:r>
        <w:rPr>
          <w:color w:val="000000"/>
        </w:rPr>
        <w:t>.</w:t>
      </w:r>
      <w:ins w:id="202" w:author="Clemens Vasters" w:date="2020-10-02T16:23:00Z">
        <w:r w:rsidR="0038438C">
          <w:rPr>
            <w:color w:val="000000"/>
          </w:rPr>
          <w:t xml:space="preserve"> </w:t>
        </w:r>
        <w:r w:rsidR="0038438C">
          <w:fldChar w:fldCharType="begin"/>
        </w:r>
        <w:r w:rsidR="0038438C">
          <w:instrText xml:space="preserve"> HYPERLINK "https://docs.oasis-open.org/amqp/linkpair/v1.0/linkpair-v1.0.html" </w:instrText>
        </w:r>
        <w:r w:rsidR="0038438C">
          <w:fldChar w:fldCharType="separate"/>
        </w:r>
        <w:r w:rsidR="0038438C">
          <w:rPr>
            <w:rStyle w:val="Hyperlink"/>
          </w:rPr>
          <w:t>https://docs.oasis-open.org/amqp/linkpair/v1.0/linkpair-v1.0.html</w:t>
        </w:r>
        <w:r w:rsidR="0038438C">
          <w:fldChar w:fldCharType="end"/>
        </w:r>
      </w:ins>
      <w:r>
        <w:rPr>
          <w:color w:val="000000"/>
        </w:rPr>
        <w:t xml:space="preserve"> </w:t>
      </w:r>
      <w:del w:id="203" w:author="Clemens Vasters" w:date="2020-10-02T16:22:00Z">
        <w:r w:rsidR="00AC30DD" w:rsidDel="0038438C">
          <w:fldChar w:fldCharType="begin"/>
        </w:r>
        <w:r w:rsidR="00AC30DD" w:rsidDel="0038438C">
          <w:delInstrText xml:space="preserve"> HYPERLINK "https://www.oasis-open.org/committees/document.php?document_id=61722&amp;wg_abbrev=amqp" </w:delInstrText>
        </w:r>
        <w:r w:rsidR="00AC30DD" w:rsidDel="0038438C">
          <w:fldChar w:fldCharType="separate"/>
        </w:r>
        <w:r w:rsidRPr="00346C2C" w:rsidDel="0038438C">
          <w:rPr>
            <w:rStyle w:val="Hyperlink"/>
          </w:rPr>
          <w:delText>https://www.oasis-open.org/committees/document.php?document_id=61722&amp;wg_abbrev=amqp</w:delText>
        </w:r>
        <w:r w:rsidR="00AC30DD" w:rsidDel="0038438C">
          <w:rPr>
            <w:rStyle w:val="Hyperlink"/>
          </w:rPr>
          <w:fldChar w:fldCharType="end"/>
        </w:r>
      </w:del>
    </w:p>
    <w:p w14:paraId="78B63FE5" w14:textId="6580B020" w:rsidR="00450B21" w:rsidRDefault="00450B21" w:rsidP="00870CB6">
      <w:pPr>
        <w:widowControl/>
        <w:spacing w:before="40" w:after="40"/>
        <w:ind w:left="2160" w:hanging="1800"/>
        <w:rPr>
          <w:color w:val="000000"/>
        </w:rPr>
      </w:pPr>
      <w:r>
        <w:rPr>
          <w:color w:val="000000"/>
        </w:rPr>
        <w:t xml:space="preserve"> </w:t>
      </w:r>
      <w:r w:rsidR="0046334D">
        <w:rPr>
          <w:b/>
          <w:color w:val="000000"/>
        </w:rPr>
        <w:t>[AMQP-</w:t>
      </w:r>
      <w:r w:rsidR="00A4273C">
        <w:rPr>
          <w:b/>
          <w:color w:val="000000"/>
        </w:rPr>
        <w:t>WS</w:t>
      </w:r>
      <w:r w:rsidR="0046334D">
        <w:rPr>
          <w:b/>
          <w:color w:val="000000"/>
        </w:rPr>
        <w:t>]</w:t>
      </w:r>
      <w:r w:rsidR="0046334D">
        <w:rPr>
          <w:b/>
          <w:color w:val="000000"/>
        </w:rPr>
        <w:tab/>
      </w:r>
      <w:r w:rsidR="0046334D">
        <w:rPr>
          <w:color w:val="000000"/>
        </w:rPr>
        <w:t xml:space="preserve">OASIS </w:t>
      </w:r>
      <w:r w:rsidR="00BC6035" w:rsidRPr="00BC6035">
        <w:rPr>
          <w:color w:val="000000"/>
        </w:rPr>
        <w:t>Advanced Message Queuing Protocol (AMQP) WebSocket Binding (WSB) Version 1.0</w:t>
      </w:r>
      <w:r w:rsidR="0046334D">
        <w:rPr>
          <w:color w:val="000000"/>
        </w:rPr>
        <w:t>,</w:t>
      </w:r>
      <w:r w:rsidR="00BC6035">
        <w:rPr>
          <w:color w:val="000000"/>
        </w:rPr>
        <w:t xml:space="preserve"> </w:t>
      </w:r>
      <w:r w:rsidR="00870CB6">
        <w:rPr>
          <w:color w:val="000000"/>
        </w:rPr>
        <w:t xml:space="preserve">Edited by </w:t>
      </w:r>
      <w:r w:rsidR="00870CB6" w:rsidRPr="00870CB6">
        <w:rPr>
          <w:color w:val="000000"/>
        </w:rPr>
        <w:t>John Fallows</w:t>
      </w:r>
      <w:r w:rsidR="00870CB6">
        <w:rPr>
          <w:color w:val="000000"/>
        </w:rPr>
        <w:t xml:space="preserve">, </w:t>
      </w:r>
      <w:r w:rsidR="00870CB6" w:rsidRPr="00870CB6">
        <w:rPr>
          <w:color w:val="000000"/>
        </w:rPr>
        <w:t>David Ingham</w:t>
      </w:r>
      <w:r w:rsidR="00870CB6">
        <w:rPr>
          <w:color w:val="000000"/>
        </w:rPr>
        <w:t xml:space="preserve">, and </w:t>
      </w:r>
      <w:r w:rsidR="00870CB6" w:rsidRPr="00870CB6">
        <w:rPr>
          <w:color w:val="000000"/>
        </w:rPr>
        <w:t>Robert Godfrey</w:t>
      </w:r>
      <w:r w:rsidR="00870CB6">
        <w:rPr>
          <w:color w:val="000000"/>
        </w:rPr>
        <w:t xml:space="preserve">. </w:t>
      </w:r>
      <w:r w:rsidR="00870CB6">
        <w:rPr>
          <w:color w:val="000000"/>
        </w:rPr>
        <w:lastRenderedPageBreak/>
        <w:t>OASIS Standard.</w:t>
      </w:r>
      <w:r w:rsidR="00870CB6" w:rsidRPr="00870CB6">
        <w:rPr>
          <w:color w:val="000000"/>
        </w:rPr>
        <w:t xml:space="preserve"> </w:t>
      </w:r>
      <w:hyperlink r:id="rId35" w:history="1">
        <w:r w:rsidR="0082353B" w:rsidRPr="00346C2C">
          <w:rPr>
            <w:rStyle w:val="Hyperlink"/>
          </w:rPr>
          <w:t>http://docs.oasis-open.org/amqp-bindmap/amqp-wsb/v1.0/amqp-wsb-v1.0.html</w:t>
        </w:r>
      </w:hyperlink>
      <w:r w:rsidR="0082353B">
        <w:rPr>
          <w:color w:val="000000"/>
        </w:rPr>
        <w:t xml:space="preserve"> </w:t>
      </w:r>
    </w:p>
    <w:p w14:paraId="14F19D8F" w14:textId="7D12C4E8" w:rsidR="000F5CA9" w:rsidRPr="000F5CA9" w:rsidRDefault="000F5CA9" w:rsidP="00870CB6">
      <w:pPr>
        <w:widowControl/>
        <w:spacing w:before="40" w:after="40"/>
        <w:ind w:left="2160" w:hanging="1800"/>
        <w:rPr>
          <w:color w:val="000000"/>
        </w:rPr>
      </w:pPr>
      <w:r>
        <w:rPr>
          <w:b/>
          <w:color w:val="000000"/>
        </w:rPr>
        <w:t xml:space="preserve">[AMQP-ANONTERM] </w:t>
      </w:r>
      <w:r w:rsidRPr="0028521D">
        <w:rPr>
          <w:color w:val="000000"/>
        </w:rPr>
        <w:t>Using the AMQP Anonymous Terminus for Message Routing Version 1.0</w:t>
      </w:r>
      <w:r>
        <w:rPr>
          <w:color w:val="000000"/>
        </w:rPr>
        <w:t xml:space="preserve">, Edited by Robert Godfrey. OASIS Committee Specification. </w:t>
      </w:r>
      <w:hyperlink r:id="rId36" w:history="1">
        <w:r w:rsidRPr="00346C2C">
          <w:rPr>
            <w:rStyle w:val="Hyperlink"/>
          </w:rPr>
          <w:t>http://docs.oasis-open.org/amqp/anonterm/v1.0/anonterm-v1.0.html</w:t>
        </w:r>
      </w:hyperlink>
      <w:r>
        <w:rPr>
          <w:color w:val="000000"/>
        </w:rPr>
        <w:t xml:space="preserve"> </w:t>
      </w:r>
    </w:p>
    <w:p w14:paraId="3D471771" w14:textId="77777777" w:rsidR="00FF73FE" w:rsidRPr="00450B21" w:rsidRDefault="00FF73FE" w:rsidP="00870CB6">
      <w:pPr>
        <w:widowControl/>
        <w:spacing w:before="40" w:after="40"/>
        <w:ind w:left="2160" w:hanging="1800"/>
        <w:rPr>
          <w:color w:val="000000"/>
        </w:rPr>
      </w:pPr>
    </w:p>
    <w:p w14:paraId="07FEFBDF" w14:textId="77777777" w:rsidR="00027A42" w:rsidRDefault="00981EBA">
      <w:pPr>
        <w:pStyle w:val="Heading1"/>
        <w:numPr>
          <w:ilvl w:val="0"/>
          <w:numId w:val="1"/>
        </w:numPr>
      </w:pPr>
      <w:bookmarkStart w:id="204" w:name="_Toc52547609"/>
      <w:r>
        <w:t>AMQP Networks</w:t>
      </w:r>
      <w:bookmarkEnd w:id="204"/>
    </w:p>
    <w:p w14:paraId="5C115534" w14:textId="15386D0A" w:rsidR="00027A42" w:rsidRDefault="00981EBA">
      <w:r>
        <w:t xml:space="preserve">The core AMQP specification defines an </w:t>
      </w:r>
      <w:r>
        <w:rPr>
          <w:i/>
        </w:rPr>
        <w:t>AMQP network</w:t>
      </w:r>
      <w:r>
        <w:t xml:space="preserve"> to consist of </w:t>
      </w:r>
      <w:r>
        <w:rPr>
          <w:i/>
        </w:rPr>
        <w:t>nodes</w:t>
      </w:r>
      <w:r>
        <w:t xml:space="preserve"> connected via </w:t>
      </w:r>
      <w:r>
        <w:rPr>
          <w:i/>
        </w:rPr>
        <w:t>links</w:t>
      </w:r>
      <w:r>
        <w:t xml:space="preserve">, and nodes existing within </w:t>
      </w:r>
      <w:r>
        <w:rPr>
          <w:i/>
        </w:rPr>
        <w:t>containers</w:t>
      </w:r>
      <w:r>
        <w:t xml:space="preserve">. The objective of the AMQP core specification is to define a peer-to-peer protocol for transferring messages between nodes in an AMQP network, and a protocol for establishing communication between nodes residing </w:t>
      </w:r>
      <w:r w:rsidR="0004498E">
        <w:t xml:space="preserve">in </w:t>
      </w:r>
      <w:del w:id="205" w:author="Clemens Vasters" w:date="2019-05-14T16:18:00Z">
        <w:r w:rsidDel="005C101C">
          <w:delText xml:space="preserve">different in </w:delText>
        </w:r>
      </w:del>
      <w:r>
        <w:t>containers.</w:t>
      </w:r>
    </w:p>
    <w:p w14:paraId="1FFE98C4" w14:textId="77777777" w:rsidR="00027A42" w:rsidRDefault="00981EBA">
      <w:r>
        <w:t xml:space="preserve">The AMQP concept of “network” is more abstract than that of the Internet Protocol (IP) and similar networking protocols. An AMQP network has no firm associations with underlying resources in the way that DNS names map to IP addresses and through to network hardware identifiers. </w:t>
      </w:r>
    </w:p>
    <w:p w14:paraId="053747C3" w14:textId="4ADB1A21" w:rsidR="00027A42" w:rsidRDefault="00981EBA">
      <w:r>
        <w:rPr>
          <w:i/>
        </w:rPr>
        <w:t>AMQP’s nodes</w:t>
      </w:r>
      <w:r>
        <w:t xml:space="preserve"> and </w:t>
      </w:r>
      <w:r>
        <w:rPr>
          <w:i/>
        </w:rPr>
        <w:t>containers</w:t>
      </w:r>
      <w:r>
        <w:t xml:space="preserve"> are application concepts and therefore, resolving address information (or message metadata) to </w:t>
      </w:r>
      <w:r w:rsidR="00486398">
        <w:t xml:space="preserve">AMQP </w:t>
      </w:r>
      <w:r>
        <w:t xml:space="preserve">network locations, and routing messages towards those locations are application-level tasks. </w:t>
      </w:r>
    </w:p>
    <w:p w14:paraId="34C8ABED" w14:textId="77777777" w:rsidR="00027A42" w:rsidRDefault="00981EBA">
      <w:r>
        <w:t xml:space="preserve">As a result, an AMQP network allows an application to define an overlay network routing model that spans one or more underlying transport networks and multiple middleware infrastructures. </w:t>
      </w:r>
    </w:p>
    <w:p w14:paraId="117883C2" w14:textId="259F1ACA" w:rsidR="00027A42" w:rsidRDefault="00981EBA">
      <w:r>
        <w:t>Safety and security critical environments often use isolated IP networks that are only reachable through application-layer gateways acting as an “air gap” for IP traffic</w:t>
      </w:r>
      <w:r w:rsidR="0056153D">
        <w:t>.</w:t>
      </w:r>
      <w:r>
        <w:t xml:space="preserve"> IP-level access to the protected equipment potentially opens up a large attack surface area, and unauthorized access and manipulations may result in safety hazards that could result in destroyed equipment, injury, or death.</w:t>
      </w:r>
    </w:p>
    <w:p w14:paraId="57636917" w14:textId="77777777" w:rsidR="00027A42" w:rsidRDefault="00981EBA">
      <w:r>
        <w:t>The network segmentation and mutual isolation employed in such scenarios makes it intentionally impossible to establish an IP route to services or equipment in the protected networks.</w:t>
      </w:r>
    </w:p>
    <w:p w14:paraId="1BC3795D" w14:textId="07909272" w:rsidR="00027A42" w:rsidRDefault="00981EBA">
      <w:r>
        <w:t xml:space="preserve">The AMQP network model aims to make it possible for AMQP intermediaries in gateways and devices to securely route application-level messages from (authorized) external parties across the boundaries of isolated IP networks without exposing unsecured or vulnerable network assets, and while enabling the information flow to be inspected by intermediaries and logged in audit trails. </w:t>
      </w:r>
    </w:p>
    <w:p w14:paraId="3513AEBE" w14:textId="63D37559" w:rsidR="00027A42" w:rsidRDefault="00981EBA">
      <w:r>
        <w:t xml:space="preserve">When supported by the container implementations, the origins of routed AMQP traffic can also be masqueraded </w:t>
      </w:r>
      <w:hyperlink r:id="rId37" w:history="1">
        <w:r w:rsidRPr="00B05BB2">
          <w:rPr>
            <w:rStyle w:val="Hyperlink"/>
          </w:rPr>
          <w:t>[AMQP-ROUTANN]</w:t>
        </w:r>
      </w:hyperlink>
      <w:r>
        <w:t xml:space="preserve"> similar to how Network Address Translation (NAT) performs it for IP, protecting sender privacy and preventing discovery of routing topologies by receivers not privileged to such information. A robot manufacturer might be authorized to see information about a robot, but it’s not necessarily authorized to discover the entire factory routing topology.</w:t>
      </w:r>
    </w:p>
    <w:p w14:paraId="4F236D37" w14:textId="77777777" w:rsidR="00027A42" w:rsidRDefault="00981EBA">
      <w:r>
        <w:t xml:space="preserve">The integration of an AMQP network with an IP network is performed using “on-ramp” endpoints. An “on-ramp” is an IP-addressable container that is part of an AMQP network and to which external clients can connect. Those external clients (technically AMQP containers themselves) then establish links and transfer messages to and through the “on-ramp” container. </w:t>
      </w:r>
    </w:p>
    <w:p w14:paraId="1D21A7AE" w14:textId="77777777" w:rsidR="00027A42" w:rsidRDefault="00981EBA">
      <w:r>
        <w:t xml:space="preserve">While AMQP containers are typically interconnected via IP networks, the IP routes between containers do not play a role in AMQP addressing. An AMQP container, like one that’s hosted inside a moving vehicle or ship or aircraft, might quite well be changing IP networks and addresses and therefore inter-container routing, but its AMQP address will remain stable. </w:t>
      </w:r>
    </w:p>
    <w:p w14:paraId="2F2A89BD" w14:textId="77777777" w:rsidR="00027A42" w:rsidRDefault="00981EBA">
      <w:pPr>
        <w:pStyle w:val="Heading2"/>
        <w:numPr>
          <w:ilvl w:val="1"/>
          <w:numId w:val="1"/>
        </w:numPr>
      </w:pPr>
      <w:bookmarkStart w:id="206" w:name="_Toc52547610"/>
      <w:r>
        <w:t>Nodes</w:t>
      </w:r>
      <w:bookmarkEnd w:id="206"/>
    </w:p>
    <w:p w14:paraId="0DF2F519" w14:textId="77777777" w:rsidR="00027A42" w:rsidRDefault="00981EBA">
      <w:r>
        <w:t xml:space="preserve">Nodes are the sources or targets of messages in an AMQP network. AMQP does not differentiate between clients and servers, but only knows communicating peers. Implementations using AMQP might assign specific roles to nodes, like producer and queue and consumer, but these differences play no role </w:t>
      </w:r>
      <w:r>
        <w:lastRenderedPageBreak/>
        <w:t>at the AMQP level. A producer sending messages to a queue is just an AMQP node transferring messages to another node.</w:t>
      </w:r>
    </w:p>
    <w:p w14:paraId="3CB186F7" w14:textId="48C2B159" w:rsidR="00027A42" w:rsidRDefault="00981EBA">
      <w:r>
        <w:t xml:space="preserve">AMQP </w:t>
      </w:r>
      <w:r>
        <w:rPr>
          <w:i/>
        </w:rPr>
        <w:t>links</w:t>
      </w:r>
      <w:r>
        <w:t xml:space="preserve"> exist to establish transfer routes between </w:t>
      </w:r>
      <w:r>
        <w:rPr>
          <w:i/>
        </w:rPr>
        <w:t xml:space="preserve">nodes, </w:t>
      </w:r>
      <w:r>
        <w:t xml:space="preserve">whereby the nodes on either end may reside in </w:t>
      </w:r>
      <w:ins w:id="207" w:author="Clemens Vasters" w:date="2019-05-14T16:18:00Z">
        <w:r w:rsidR="00AC6594">
          <w:t xml:space="preserve">different or the same </w:t>
        </w:r>
      </w:ins>
      <w:r>
        <w:t xml:space="preserve">the same container or may be distributed across different containers. </w:t>
      </w:r>
    </w:p>
    <w:p w14:paraId="09657FF6" w14:textId="472E426E" w:rsidR="00CD3BDD" w:rsidDel="00F72945" w:rsidRDefault="00CD3BDD">
      <w:pPr>
        <w:rPr>
          <w:del w:id="208" w:author="Clemens Vasters" w:date="2019-05-14T16:19:00Z"/>
        </w:rPr>
      </w:pPr>
      <w:del w:id="209" w:author="Clemens Vasters" w:date="2019-05-14T16:19:00Z">
        <w:r w:rsidDel="00F72945">
          <w:delText xml:space="preserve">The </w:delText>
        </w:r>
        <w:r w:rsidDel="00F72945">
          <w:rPr>
            <w:i/>
          </w:rPr>
          <w:delText>source</w:delText>
        </w:r>
        <w:r w:rsidDel="00F72945">
          <w:delText xml:space="preserve"> and </w:delText>
        </w:r>
        <w:r w:rsidDel="00F72945">
          <w:rPr>
            <w:i/>
          </w:rPr>
          <w:delText>target</w:delText>
        </w:r>
        <w:r w:rsidDel="00F72945">
          <w:delText xml:space="preserve"> information that is transferred in the “attach” performative for establishing links contains two </w:delText>
        </w:r>
        <w:r w:rsidDel="00F72945">
          <w:rPr>
            <w:i/>
          </w:rPr>
          <w:delText>addresses</w:delText>
        </w:r>
        <w:r w:rsidDel="00F72945">
          <w:delText xml:space="preserve">, the source address identifies a node </w:delText>
        </w:r>
      </w:del>
      <w:del w:id="210" w:author="Clemens Vasters" w:date="2019-05-14T16:10:00Z">
        <w:r w:rsidDel="00BA4852">
          <w:delText>on the source container</w:delText>
        </w:r>
      </w:del>
      <w:del w:id="211" w:author="Clemens Vasters" w:date="2019-05-14T16:19:00Z">
        <w:r w:rsidDel="00F72945">
          <w:delText xml:space="preserve">, the target identifies a node </w:delText>
        </w:r>
      </w:del>
      <w:del w:id="212" w:author="Clemens Vasters" w:date="2019-05-14T16:10:00Z">
        <w:r w:rsidDel="00BA4852">
          <w:delText>on target container</w:delText>
        </w:r>
      </w:del>
      <w:commentRangeStart w:id="213"/>
      <w:commentRangeStart w:id="214"/>
      <w:del w:id="215" w:author="Clemens Vasters" w:date="2019-05-14T16:19:00Z">
        <w:r w:rsidDel="00F72945">
          <w:delText>.</w:delText>
        </w:r>
        <w:commentRangeEnd w:id="213"/>
        <w:r w:rsidDel="00F72945">
          <w:commentReference w:id="213"/>
        </w:r>
        <w:commentRangeEnd w:id="214"/>
        <w:r w:rsidDel="00F72945">
          <w:commentReference w:id="214"/>
        </w:r>
      </w:del>
    </w:p>
    <w:p w14:paraId="0E810DF9" w14:textId="2FF616DF" w:rsidR="00681873" w:rsidDel="00F72945" w:rsidRDefault="00981EBA">
      <w:pPr>
        <w:rPr>
          <w:del w:id="216" w:author="Clemens Vasters" w:date="2019-05-14T16:19:00Z"/>
        </w:rPr>
      </w:pPr>
      <w:del w:id="217" w:author="Clemens Vasters" w:date="2019-05-14T16:19:00Z">
        <w:r w:rsidDel="00F72945">
          <w:delText>Links are unidirectional transfer routes, moving messages from the source to the target, and communicating the state of the delivery at the target back to the source.</w:delText>
        </w:r>
        <w:r w:rsidR="00681873" w:rsidDel="00F72945">
          <w:delText xml:space="preserve"> In this, </w:delText>
        </w:r>
        <w:r w:rsidR="00B341F6" w:rsidDel="00F72945">
          <w:delText>some</w:delText>
        </w:r>
        <w:r w:rsidR="00681873" w:rsidDel="00F72945">
          <w:delText xml:space="preserve"> </w:delText>
        </w:r>
        <w:r w:rsidR="00F322DC" w:rsidDel="00F72945">
          <w:delText xml:space="preserve">AMQP </w:delText>
        </w:r>
        <w:r w:rsidR="00681873" w:rsidDel="00F72945">
          <w:delText xml:space="preserve">node </w:delText>
        </w:r>
        <w:r w:rsidR="00B341F6" w:rsidDel="00F72945">
          <w:delText>might</w:delText>
        </w:r>
        <w:r w:rsidR="00FE514D" w:rsidDel="00F72945">
          <w:delText xml:space="preserve"> </w:delText>
        </w:r>
        <w:r w:rsidR="00681873" w:rsidDel="00F72945">
          <w:delText>act as</w:delText>
        </w:r>
        <w:r w:rsidR="00F322DC" w:rsidDel="00F72945">
          <w:delText xml:space="preserve"> intermediar</w:delText>
        </w:r>
        <w:r w:rsidR="00B341F6" w:rsidDel="00F72945">
          <w:delText>ies</w:delText>
        </w:r>
        <w:r w:rsidR="00F322DC" w:rsidDel="00F72945">
          <w:delText>, bridging links</w:delText>
        </w:r>
        <w:r w:rsidR="00C90F43" w:rsidDel="00F72945">
          <w:delText xml:space="preserve"> </w:delText>
        </w:r>
        <w:r w:rsidR="001B644D" w:rsidDel="00F72945">
          <w:delText xml:space="preserve">and relaying messages and delivery state </w:delText>
        </w:r>
        <w:r w:rsidR="00C90F43" w:rsidDel="00F72945">
          <w:delText xml:space="preserve">between the ultimate source and targets. </w:delText>
        </w:r>
      </w:del>
    </w:p>
    <w:p w14:paraId="01938521" w14:textId="5DA6E2DC" w:rsidR="00027A42" w:rsidDel="00F72945" w:rsidRDefault="00981EBA">
      <w:pPr>
        <w:rPr>
          <w:del w:id="218" w:author="Clemens Vasters" w:date="2019-05-14T16:19:00Z"/>
        </w:rPr>
      </w:pPr>
      <w:del w:id="219" w:author="Clemens Vasters" w:date="2019-05-14T16:19:00Z">
        <w:r w:rsidDel="00F72945">
          <w:delText xml:space="preserve">If the container supports it, links may be paired </w:delText>
        </w:r>
        <w:r w:rsidR="00A760D3" w:rsidDel="00F72945">
          <w:fldChar w:fldCharType="begin"/>
        </w:r>
        <w:r w:rsidR="00A760D3" w:rsidDel="00F72945">
          <w:delInstrText xml:space="preserve"> HYPERLINK "https://www.oasis-open.org/committees/document.php?document_id=61722&amp;wg_abbrev=amqp" </w:delInstrText>
        </w:r>
        <w:r w:rsidR="00A760D3" w:rsidDel="00F72945">
          <w:fldChar w:fldCharType="separate"/>
        </w:r>
        <w:r w:rsidRPr="00761D2C" w:rsidDel="00F72945">
          <w:rPr>
            <w:rStyle w:val="Hyperlink"/>
          </w:rPr>
          <w:delText>[AMQP</w:delText>
        </w:r>
        <w:r w:rsidR="00450B21" w:rsidDel="00F72945">
          <w:rPr>
            <w:rStyle w:val="Hyperlink"/>
          </w:rPr>
          <w:delText>-</w:delText>
        </w:r>
        <w:r w:rsidRPr="00761D2C" w:rsidDel="00F72945">
          <w:rPr>
            <w:rStyle w:val="Hyperlink"/>
          </w:rPr>
          <w:delText>LINKPAIR]</w:delText>
        </w:r>
        <w:r w:rsidR="00A760D3" w:rsidDel="00F72945">
          <w:rPr>
            <w:rStyle w:val="Hyperlink"/>
          </w:rPr>
          <w:fldChar w:fldCharType="end"/>
        </w:r>
        <w:r w:rsidDel="00F72945">
          <w:delText xml:space="preserve"> to form full-duplex, bi-directional routes between two nodes that are also suitable for request-response communication.</w:delText>
        </w:r>
        <w:r w:rsidR="003F061D" w:rsidDel="00F72945">
          <w:delText xml:space="preserve"> Again, these </w:delText>
        </w:r>
        <w:r w:rsidR="00FE514D" w:rsidDel="00F72945">
          <w:delText>link pairs</w:delText>
        </w:r>
        <w:r w:rsidR="003F061D" w:rsidDel="00F72945">
          <w:delText xml:space="preserve"> </w:delText>
        </w:r>
        <w:r w:rsidR="00FE514D" w:rsidDel="00F72945">
          <w:delText>might</w:delText>
        </w:r>
        <w:r w:rsidR="003F061D" w:rsidDel="00F72945">
          <w:delText xml:space="preserve"> also be bridge</w:delText>
        </w:r>
        <w:r w:rsidR="00E943BE" w:rsidDel="00F72945">
          <w:delText>d</w:delText>
        </w:r>
        <w:r w:rsidR="003F061D" w:rsidDel="00F72945">
          <w:delText xml:space="preserve"> </w:delText>
        </w:r>
        <w:r w:rsidR="00B25CA4" w:rsidDel="00F72945">
          <w:delText>v</w:delText>
        </w:r>
        <w:r w:rsidR="00E943BE" w:rsidDel="00F72945">
          <w:delText>ia</w:delText>
        </w:r>
        <w:r w:rsidR="003F061D" w:rsidDel="00F72945">
          <w:delText xml:space="preserve"> intermediary AMQP nodes. </w:delText>
        </w:r>
        <w:r w:rsidR="00DD41B4" w:rsidDel="00F72945">
          <w:delText xml:space="preserve"> </w:delText>
        </w:r>
      </w:del>
    </w:p>
    <w:p w14:paraId="698ED75D" w14:textId="379F07A4" w:rsidR="00027A42" w:rsidDel="001D6764" w:rsidRDefault="00981EBA">
      <w:pPr>
        <w:pStyle w:val="Heading2"/>
        <w:numPr>
          <w:ilvl w:val="1"/>
          <w:numId w:val="1"/>
        </w:numPr>
        <w:rPr>
          <w:del w:id="220" w:author="Clemens Vasters" w:date="2019-05-14T16:17:00Z"/>
        </w:rPr>
      </w:pPr>
      <w:r>
        <w:t xml:space="preserve">Nodes typically reflect distinct architectural entities in the implementing container that are accepting or emitting messages. The </w:t>
      </w:r>
      <w:del w:id="221" w:author="Clemens Vasters" w:date="2019-05-14T16:20:00Z">
        <w:r w:rsidDel="001420E6">
          <w:delText xml:space="preserve">naming </w:delText>
        </w:r>
      </w:del>
      <w:del w:id="222" w:author="Clemens Vasters" w:date="2019-05-14T16:21:00Z">
        <w:r w:rsidDel="00014EFD">
          <w:delText xml:space="preserve">authority for </w:delText>
        </w:r>
        <w:r w:rsidR="006D0C62" w:rsidDel="00014EFD">
          <w:delText xml:space="preserve">nodes </w:delText>
        </w:r>
        <w:r w:rsidDel="00014EFD">
          <w:delText xml:space="preserve">lies with the </w:delText>
        </w:r>
      </w:del>
      <w:r>
        <w:t xml:space="preserve">AMQP container </w:t>
      </w:r>
      <w:del w:id="223" w:author="Clemens Vasters" w:date="2019-05-14T16:21:00Z">
        <w:r w:rsidDel="00014EFD">
          <w:delText xml:space="preserve">which </w:delText>
        </w:r>
      </w:del>
      <w:r>
        <w:t xml:space="preserve">resolves </w:t>
      </w:r>
      <w:del w:id="224" w:author="Clemens Vasters" w:date="2019-05-14T16:20:00Z">
        <w:r w:rsidDel="000E1A9E">
          <w:delText xml:space="preserve">names </w:delText>
        </w:r>
      </w:del>
      <w:ins w:id="225" w:author="Clemens Vasters" w:date="2019-05-14T16:20:00Z">
        <w:r w:rsidR="000E1A9E">
          <w:t xml:space="preserve">addresses </w:t>
        </w:r>
      </w:ins>
      <w:r>
        <w:t xml:space="preserve">to internal objects. </w:t>
      </w:r>
    </w:p>
    <w:p w14:paraId="6AF4FEC9" w14:textId="77777777" w:rsidR="001D6764" w:rsidRPr="001D6764" w:rsidRDefault="001D6764">
      <w:pPr>
        <w:pStyle w:val="LO-normal"/>
        <w:rPr>
          <w:ins w:id="226" w:author="Clemens Vasters" w:date="2019-05-14T16:22:00Z"/>
        </w:rPr>
        <w:pPrChange w:id="227" w:author="Clemens Vasters" w:date="2019-05-14T16:22:00Z">
          <w:pPr/>
        </w:pPrChange>
      </w:pPr>
    </w:p>
    <w:p w14:paraId="221BD33E" w14:textId="52E04F71" w:rsidR="00027A42" w:rsidDel="00867CBE" w:rsidRDefault="0044419A">
      <w:pPr>
        <w:rPr>
          <w:del w:id="228" w:author="Clemens Vasters" w:date="2019-05-14T16:17:00Z"/>
        </w:rPr>
      </w:pPr>
      <w:del w:id="229" w:author="Clemens Vasters" w:date="2019-05-14T16:17:00Z">
        <w:r w:rsidDel="00867CBE">
          <w:delText>Com</w:delText>
        </w:r>
        <w:r w:rsidR="000620A5" w:rsidDel="00867CBE">
          <w:delText>monly, AMQP employ</w:delText>
        </w:r>
        <w:r w:rsidR="00F6704C" w:rsidDel="00867CBE">
          <w:delText>s</w:delText>
        </w:r>
        <w:r w:rsidR="000620A5" w:rsidDel="00867CBE">
          <w:delText xml:space="preserve"> a </w:delText>
        </w:r>
        <w:r w:rsidR="00981EBA" w:rsidDel="00867CBE">
          <w:delText xml:space="preserve">naming model such that there is at most one </w:delText>
        </w:r>
        <w:r w:rsidR="00981EBA" w:rsidDel="00867CBE">
          <w:rPr>
            <w:i/>
          </w:rPr>
          <w:delText>source</w:delText>
        </w:r>
        <w:r w:rsidR="00981EBA" w:rsidDel="00867CBE">
          <w:delText xml:space="preserve"> and at most one </w:delText>
        </w:r>
        <w:r w:rsidR="00981EBA" w:rsidDel="00867CBE">
          <w:rPr>
            <w:i/>
          </w:rPr>
          <w:delText>target</w:delText>
        </w:r>
        <w:r w:rsidR="00981EBA" w:rsidDel="00867CBE">
          <w:delText xml:space="preserve"> on any entity represented by an AMQP node, and therefore </w:delText>
        </w:r>
        <w:r w:rsidR="00DE5FE7" w:rsidDel="00867CBE">
          <w:delText xml:space="preserve">the container </w:delText>
        </w:r>
        <w:r w:rsidR="00981EBA" w:rsidDel="00867CBE">
          <w:delText>structure</w:delText>
        </w:r>
        <w:r w:rsidR="00DE5FE7" w:rsidDel="00867CBE">
          <w:delText>s</w:delText>
        </w:r>
        <w:r w:rsidR="00981EBA" w:rsidDel="00867CBE">
          <w:delText xml:space="preserve"> its addressing topology by node names. </w:delText>
        </w:r>
        <w:r w:rsidR="00DE5FE7" w:rsidDel="00867CBE">
          <w:delText>In rarer cases, a</w:delText>
        </w:r>
        <w:r w:rsidR="00981EBA" w:rsidDel="00867CBE">
          <w:delText xml:space="preserve"> container implementation might choose to </w:delText>
        </w:r>
        <w:r w:rsidR="00440CEA" w:rsidDel="00867CBE">
          <w:delText>explicitly name the termini of a node</w:delText>
        </w:r>
        <w:r w:rsidR="00182880" w:rsidDel="00867CBE">
          <w:delText>, with a single node therefore</w:delText>
        </w:r>
        <w:r w:rsidR="00EA30EB" w:rsidDel="00867CBE">
          <w:delText xml:space="preserve"> being referenced by different names, one for each terminus. </w:delText>
        </w:r>
        <w:bookmarkStart w:id="230" w:name="_Toc52547611"/>
        <w:bookmarkEnd w:id="230"/>
      </w:del>
    </w:p>
    <w:p w14:paraId="2083C8F8" w14:textId="77777777" w:rsidR="00027A42" w:rsidRDefault="00981EBA">
      <w:pPr>
        <w:pStyle w:val="Heading2"/>
        <w:numPr>
          <w:ilvl w:val="1"/>
          <w:numId w:val="1"/>
        </w:numPr>
      </w:pPr>
      <w:bookmarkStart w:id="231" w:name="_Toc52547612"/>
      <w:r>
        <w:t>Containers</w:t>
      </w:r>
      <w:bookmarkEnd w:id="231"/>
    </w:p>
    <w:p w14:paraId="7AC18498" w14:textId="6B31911A" w:rsidR="00027A42" w:rsidRDefault="00981EBA">
      <w:r>
        <w:t xml:space="preserve">AMQP containers are naming and management scopes for AMQP nodes. </w:t>
      </w:r>
    </w:p>
    <w:p w14:paraId="6D08A564" w14:textId="679873C6" w:rsidR="00027A42" w:rsidRDefault="00981EBA">
      <w:r>
        <w:t>A container might be a single process on a single machine, but it might also be a distributed system spanning many processes and machines and us</w:t>
      </w:r>
      <w:r w:rsidR="00611CD8">
        <w:t>ing</w:t>
      </w:r>
      <w:r>
        <w:t xml:space="preserve"> private means to present the container as one towards external parties.</w:t>
      </w:r>
    </w:p>
    <w:p w14:paraId="7FBDD600" w14:textId="5E9E7155" w:rsidR="00027A42" w:rsidRDefault="00981EBA">
      <w:r>
        <w:t>AMQP</w:t>
      </w:r>
      <w:r>
        <w:rPr>
          <w:i/>
        </w:rPr>
        <w:t xml:space="preserve"> connections</w:t>
      </w:r>
      <w:r>
        <w:t xml:space="preserve"> and </w:t>
      </w:r>
      <w:r>
        <w:rPr>
          <w:i/>
        </w:rPr>
        <w:t>sessions</w:t>
      </w:r>
      <w:r>
        <w:t xml:space="preserve"> exist to establish communication paths for AMQP </w:t>
      </w:r>
      <w:r>
        <w:rPr>
          <w:i/>
        </w:rPr>
        <w:t>links</w:t>
      </w:r>
      <w:r>
        <w:t xml:space="preserve"> across an underlying transport network</w:t>
      </w:r>
      <w:r w:rsidR="00D405C1">
        <w:t xml:space="preserve"> and between containers.</w:t>
      </w:r>
    </w:p>
    <w:p w14:paraId="30C7B4C3" w14:textId="598F0B50" w:rsidR="00027A42" w:rsidRDefault="00981EBA">
      <w:r>
        <w:t xml:space="preserve">The core AMQP specification defines a binding of the AMQP connection layer to </w:t>
      </w:r>
      <w:del w:id="232" w:author="Clemens Vasters" w:date="2019-05-14T16:24:00Z">
        <w:r w:rsidDel="00936ED3">
          <w:delText xml:space="preserve">the </w:delText>
        </w:r>
      </w:del>
      <w:r>
        <w:t>TCP</w:t>
      </w:r>
      <w:del w:id="233" w:author="Clemens Vasters" w:date="2019-05-14T16:24:00Z">
        <w:r w:rsidDel="00936ED3">
          <w:delText xml:space="preserve"> stream transport protocol</w:delText>
        </w:r>
      </w:del>
      <w:r>
        <w:t>, optionally with overlaid TLS. The AMQP Web Socket Binding specification defines a binding to the Web Socket protocol, which allows for network endpoint sharing with HTTPS.</w:t>
      </w:r>
    </w:p>
    <w:p w14:paraId="5A3F82F5" w14:textId="77777777" w:rsidR="00027A42" w:rsidRDefault="00981EBA">
      <w:r>
        <w:t>An AMQP container MAY be concurrently reachable via multiple, different underlying transport network endpoints and using different protocol bindings. Especially, an AMQP container MAY be reachable via different transport network endpoints that are each bound to networks which are otherwise unrelated.</w:t>
      </w:r>
    </w:p>
    <w:p w14:paraId="1599244E" w14:textId="58F2C284" w:rsidR="00027A42" w:rsidRDefault="00981EBA">
      <w:r>
        <w:t xml:space="preserve">This specification mandates that each container MUST use an AMQP network-unique </w:t>
      </w:r>
      <w:r>
        <w:rPr>
          <w:i/>
        </w:rPr>
        <w:t>container-id</w:t>
      </w:r>
      <w:r>
        <w:t xml:space="preserve"> to identify itself during connection establishment in the open performative.</w:t>
      </w:r>
    </w:p>
    <w:p w14:paraId="2F128AC5" w14:textId="77777777" w:rsidR="00027A42" w:rsidRDefault="00981EBA">
      <w:pPr>
        <w:pStyle w:val="Heading2"/>
        <w:numPr>
          <w:ilvl w:val="1"/>
          <w:numId w:val="1"/>
        </w:numPr>
      </w:pPr>
      <w:bookmarkStart w:id="234" w:name="_Toc52547613"/>
      <w:r>
        <w:t>Scopes</w:t>
      </w:r>
      <w:bookmarkEnd w:id="234"/>
    </w:p>
    <w:p w14:paraId="164BA946" w14:textId="77777777" w:rsidR="00F2788F" w:rsidRDefault="00981EBA">
      <w:r>
        <w:t xml:space="preserve">AMQP </w:t>
      </w:r>
      <w:r>
        <w:rPr>
          <w:i/>
        </w:rPr>
        <w:t>nodes</w:t>
      </w:r>
      <w:r>
        <w:t xml:space="preserve"> and </w:t>
      </w:r>
      <w:r>
        <w:rPr>
          <w:i/>
        </w:rPr>
        <w:t>containers</w:t>
      </w:r>
      <w:r>
        <w:t xml:space="preserve"> are introduced in the core AMQP specification. This specification introduces a further addressing concept: Scopes. </w:t>
      </w:r>
    </w:p>
    <w:p w14:paraId="75627783" w14:textId="15F11B2D" w:rsidR="00027A42" w:rsidRDefault="00981EBA">
      <w:r>
        <w:t>A scope is an addressing abstraction at the level of AMQP containers that either describes where a message or link originates from</w:t>
      </w:r>
      <w:r w:rsidR="001D5E65">
        <w:t>,</w:t>
      </w:r>
      <w:r>
        <w:t xml:space="preserve"> or where a message or link is destined to go. Scopes MAY form hierarchies and the MAY map to one or multiple containers. </w:t>
      </w:r>
    </w:p>
    <w:p w14:paraId="1B811465" w14:textId="40226D01" w:rsidR="00B4258B" w:rsidRDefault="00981EBA">
      <w:r>
        <w:t xml:space="preserve">A </w:t>
      </w:r>
      <w:r>
        <w:rPr>
          <w:i/>
        </w:rPr>
        <w:t>scope identifier</w:t>
      </w:r>
      <w:r>
        <w:t xml:space="preserve"> </w:t>
      </w:r>
      <w:r w:rsidR="00E8447D">
        <w:t>is a structured name that represents a logical routing target or source</w:t>
      </w:r>
      <w:r w:rsidR="00410F47">
        <w:t xml:space="preserve">, meant to be used for </w:t>
      </w:r>
      <w:r w:rsidR="00754280">
        <w:t>identifying destinations for</w:t>
      </w:r>
      <w:r w:rsidR="00410F47">
        <w:t xml:space="preserve"> messages or links across AMQP container boundaries, potentially with one or more containers and their nodes acting as routing intermediaries</w:t>
      </w:r>
      <w:r w:rsidR="00E8447D">
        <w:t xml:space="preserve">. The term </w:t>
      </w:r>
      <w:r w:rsidR="00E8447D">
        <w:rPr>
          <w:i/>
        </w:rPr>
        <w:t>scope</w:t>
      </w:r>
      <w:r w:rsidR="00E8447D">
        <w:t xml:space="preserve"> reflects that the addressed realm has further internal structure (nodes). </w:t>
      </w:r>
    </w:p>
    <w:p w14:paraId="2A6E93D4" w14:textId="619425C2" w:rsidR="00027A42" w:rsidRDefault="006277A8">
      <w:r>
        <w:rPr>
          <w:i/>
        </w:rPr>
        <w:t>S</w:t>
      </w:r>
      <w:r w:rsidR="00981EBA">
        <w:rPr>
          <w:i/>
        </w:rPr>
        <w:t>cope identifiers</w:t>
      </w:r>
      <w:r w:rsidR="00981EBA">
        <w:t xml:space="preserve"> follow DNS naming conventions, but they do not have to be registered in DNS and they don’t have an associated IP address. </w:t>
      </w:r>
      <w:ins w:id="235" w:author="Clemens Vasters" w:date="2020-10-02T16:15:00Z">
        <w:r w:rsidR="003C3B96">
          <w:t>Even if</w:t>
        </w:r>
      </w:ins>
      <w:ins w:id="236" w:author="Clemens Vasters" w:date="2020-10-02T16:14:00Z">
        <w:r w:rsidR="003C3B96">
          <w:t xml:space="preserve"> </w:t>
        </w:r>
      </w:ins>
      <w:ins w:id="237" w:author="Clemens Vasters" w:date="2020-10-02T16:15:00Z">
        <w:r w:rsidR="003C3B96">
          <w:t>scopes</w:t>
        </w:r>
      </w:ins>
      <w:ins w:id="238" w:author="Clemens Vasters" w:date="2020-10-02T16:14:00Z">
        <w:r w:rsidR="003C3B96">
          <w:t xml:space="preserve"> are not registered in DNS,</w:t>
        </w:r>
      </w:ins>
      <w:ins w:id="239" w:author="Clemens Vasters" w:date="2020-10-02T16:15:00Z">
        <w:r w:rsidR="003C3B96">
          <w:t xml:space="preserve"> </w:t>
        </w:r>
      </w:ins>
      <w:ins w:id="240" w:author="Clemens Vasters" w:date="2020-10-02T16:16:00Z">
        <w:r w:rsidR="003C3B96">
          <w:t xml:space="preserve">ownership </w:t>
        </w:r>
      </w:ins>
      <w:ins w:id="241" w:author="Clemens Vasters" w:date="2020-10-02T16:18:00Z">
        <w:r w:rsidR="003C3B96">
          <w:t>rights o</w:t>
        </w:r>
      </w:ins>
      <w:ins w:id="242" w:author="Clemens Vasters" w:date="2020-10-02T16:19:00Z">
        <w:r w:rsidR="003C3B96">
          <w:t xml:space="preserve">f corresponding </w:t>
        </w:r>
      </w:ins>
      <w:ins w:id="243" w:author="Clemens Vasters" w:date="2020-10-02T16:18:00Z">
        <w:r w:rsidR="003C3B96">
          <w:t xml:space="preserve">DNS domain name </w:t>
        </w:r>
      </w:ins>
      <w:ins w:id="244" w:author="Clemens Vasters" w:date="2020-10-02T16:19:00Z">
        <w:r w:rsidR="003C3B96">
          <w:t>owners should be respected.</w:t>
        </w:r>
      </w:ins>
      <w:ins w:id="245" w:author="Clemens Vasters" w:date="2020-10-02T16:14:00Z">
        <w:r w:rsidR="003C3B96">
          <w:t xml:space="preserve"> </w:t>
        </w:r>
      </w:ins>
      <w:ins w:id="246" w:author="Clemens Vasters" w:date="2020-10-02T16:19:00Z">
        <w:r w:rsidR="003C3B96">
          <w:t>Scope names</w:t>
        </w:r>
      </w:ins>
      <w:del w:id="247" w:author="Clemens Vasters" w:date="2020-10-02T16:19:00Z">
        <w:r w:rsidR="00981EBA" w:rsidDel="003C3B96">
          <w:delText>They</w:delText>
        </w:r>
      </w:del>
      <w:r w:rsidR="00981EBA">
        <w:t xml:space="preserve"> are just names describing logical realms in a system, and the DNS-like structure helps expressing hierarchical relationships. </w:t>
      </w:r>
    </w:p>
    <w:p w14:paraId="6F2A02DB" w14:textId="77777777" w:rsidR="00027A42" w:rsidRDefault="00981EBA">
      <w:r>
        <w:t>For example, scope identifiers MAY be any of the following:</w:t>
      </w:r>
    </w:p>
    <w:p w14:paraId="39BC7967" w14:textId="73576601" w:rsidR="00027A42" w:rsidRDefault="00981EBA">
      <w:pPr>
        <w:numPr>
          <w:ilvl w:val="0"/>
          <w:numId w:val="14"/>
        </w:numPr>
      </w:pPr>
      <w:r>
        <w:t>Arbitrary names for use in a private network with its own naming conventions</w:t>
      </w:r>
    </w:p>
    <w:p w14:paraId="0E8A495A" w14:textId="77777777" w:rsidR="00027A42" w:rsidRDefault="00981EBA">
      <w:pPr>
        <w:numPr>
          <w:ilvl w:val="0"/>
          <w:numId w:val="14"/>
        </w:numPr>
      </w:pPr>
      <w:r>
        <w:t>UUID-based names</w:t>
      </w:r>
    </w:p>
    <w:p w14:paraId="6A2CA882" w14:textId="3EDE8191" w:rsidR="00027A42" w:rsidRDefault="00981EBA">
      <w:pPr>
        <w:numPr>
          <w:ilvl w:val="0"/>
          <w:numId w:val="14"/>
        </w:numPr>
      </w:pPr>
      <w:r>
        <w:t>Subdomain-names of a registered DNS domain to provide internet-unique naming. DNS scope names do not need to have any IP addresses registered.</w:t>
      </w:r>
    </w:p>
    <w:p w14:paraId="5BFB43E1" w14:textId="77777777" w:rsidR="00312917" w:rsidRDefault="00312917">
      <w:r>
        <w:rPr>
          <w:i/>
        </w:rPr>
        <w:t>Scope expressions</w:t>
      </w:r>
      <w:r>
        <w:t xml:space="preserve"> are matching conditions that can be evaluated against </w:t>
      </w:r>
      <w:r w:rsidRPr="005F719D">
        <w:rPr>
          <w:i/>
        </w:rPr>
        <w:t>scope identifiers</w:t>
      </w:r>
      <w:r>
        <w:t xml:space="preserve"> for routing or filtering. Instead of having to handle container-ids for all potential routing targets, routing intermediaries can evaluate </w:t>
      </w:r>
      <w:r>
        <w:rPr>
          <w:i/>
        </w:rPr>
        <w:t>scope expressions</w:t>
      </w:r>
      <w:r>
        <w:t xml:space="preserve"> to determine which container to direct the message to.</w:t>
      </w:r>
    </w:p>
    <w:p w14:paraId="700860E5" w14:textId="77777777" w:rsidR="00027A42" w:rsidRDefault="00981EBA">
      <w:pPr>
        <w:pStyle w:val="Heading2"/>
        <w:numPr>
          <w:ilvl w:val="1"/>
          <w:numId w:val="1"/>
        </w:numPr>
      </w:pPr>
      <w:bookmarkStart w:id="248" w:name="_Toc52547614"/>
      <w:r>
        <w:lastRenderedPageBreak/>
        <w:t>Relationship between Scope and Container Identifiers</w:t>
      </w:r>
      <w:bookmarkEnd w:id="248"/>
    </w:p>
    <w:p w14:paraId="0C7A3332" w14:textId="7E881085" w:rsidR="00027A42" w:rsidRDefault="00D53252">
      <w:r>
        <w:t xml:space="preserve">While the identifier of a container MUST be unique and stable within an AMQP network, scopes </w:t>
      </w:r>
      <w:r w:rsidR="00981EBA">
        <w:t xml:space="preserve">and </w:t>
      </w:r>
      <w:r>
        <w:t xml:space="preserve">containers </w:t>
      </w:r>
      <w:r w:rsidR="00981EBA">
        <w:t xml:space="preserve">have a many-to-many relationship. Many containers can belong to one scope, a single container can belong to many scopes. </w:t>
      </w:r>
    </w:p>
    <w:p w14:paraId="470ABE56" w14:textId="1640A3CB" w:rsidR="00027A42" w:rsidRDefault="00981EBA">
      <w:r>
        <w:t xml:space="preserve">If a message is sent to an address with a </w:t>
      </w:r>
      <w:r w:rsidR="00032577">
        <w:t>scope,</w:t>
      </w:r>
      <w:r>
        <w:t xml:space="preserve"> then the AMQP network MUST deliver that message to a container in that scope. If an address does not have a </w:t>
      </w:r>
      <w:r w:rsidR="00032577">
        <w:t>scope,</w:t>
      </w:r>
      <w:r>
        <w:t xml:space="preserve"> then it MAY be handled by immediately connected container or MAY be forwarded to any other container.</w:t>
      </w:r>
    </w:p>
    <w:p w14:paraId="3AD40955" w14:textId="39DE34E1" w:rsidR="00027A42" w:rsidRDefault="00981EBA">
      <w:r>
        <w:t xml:space="preserve">How </w:t>
      </w:r>
      <w:r w:rsidR="00C1630D">
        <w:t xml:space="preserve">an AMQP </w:t>
      </w:r>
      <w:r>
        <w:t xml:space="preserve">network maps scope names to container names, or determines membership of a scope, is </w:t>
      </w:r>
      <w:r w:rsidR="00CC10AA">
        <w:t>not defined by</w:t>
      </w:r>
      <w:r>
        <w:t xml:space="preserve"> this specification.</w:t>
      </w:r>
    </w:p>
    <w:p w14:paraId="7376C637" w14:textId="1C9F7A86" w:rsidR="00027A42" w:rsidRDefault="00981EBA">
      <w:r>
        <w:t>In the core AMQP specification, the container identifier (container-id) is used for containers to identify themselves to the communicating peer in the OPEN performative that is exchanged during connection establishment</w:t>
      </w:r>
      <w:r w:rsidR="0083013F">
        <w:t>, but it is</w:t>
      </w:r>
      <w:r>
        <w:t xml:space="preserve"> never used to locate the container.</w:t>
      </w:r>
    </w:p>
    <w:p w14:paraId="2E9F0FA3" w14:textId="2D2C37E7" w:rsidR="00027A42" w:rsidRDefault="00F055CD">
      <w:r>
        <w:t>T</w:t>
      </w:r>
      <w:r w:rsidR="00EF19A1">
        <w:t xml:space="preserve">he </w:t>
      </w:r>
      <w:r w:rsidR="00981EBA">
        <w:rPr>
          <w:i/>
        </w:rPr>
        <w:t>scope</w:t>
      </w:r>
      <w:r w:rsidR="00981EBA">
        <w:t xml:space="preserve"> </w:t>
      </w:r>
      <w:r w:rsidR="00981EBA">
        <w:rPr>
          <w:i/>
        </w:rPr>
        <w:t>identifier</w:t>
      </w:r>
      <w:r w:rsidR="00981EBA">
        <w:t xml:space="preserve"> introduced in this specification is meant to facilitate locating containers, but it does not define or constrain specific methods by which the container is located. </w:t>
      </w:r>
    </w:p>
    <w:p w14:paraId="2727AA2C" w14:textId="77777777" w:rsidR="00027A42" w:rsidRDefault="00027A42"/>
    <w:p w14:paraId="37B8182D" w14:textId="77777777" w:rsidR="00027A42" w:rsidRDefault="00981EBA">
      <w:pPr>
        <w:rPr>
          <w:b/>
        </w:rPr>
      </w:pPr>
      <w:r>
        <w:rPr>
          <w:b/>
        </w:rPr>
        <w:t>Non-normative example:</w:t>
      </w:r>
    </w:p>
    <w:p w14:paraId="2C84470C" w14:textId="2049BED9" w:rsidR="00027A42" w:rsidRDefault="00981EBA">
      <w:r>
        <w:t xml:space="preserve">Consider a lookup table inside of a container acting as a sender that pairs </w:t>
      </w:r>
      <w:r>
        <w:rPr>
          <w:i/>
        </w:rPr>
        <w:t>scope expressions</w:t>
      </w:r>
      <w:r>
        <w:t xml:space="preserve"> with AMQP URIs</w:t>
      </w:r>
      <w:r w:rsidR="00113942">
        <w:t>, each</w:t>
      </w:r>
      <w:r>
        <w:t xml:space="preserve"> identifying </w:t>
      </w:r>
      <w:r w:rsidR="001E4362">
        <w:t xml:space="preserve">a </w:t>
      </w:r>
      <w:r>
        <w:t>peer container handling further routing</w:t>
      </w:r>
      <w:r w:rsidR="002A1D0F">
        <w:t xml:space="preserve">. The </w:t>
      </w:r>
      <w:r w:rsidR="00FE74ED">
        <w:t>“T</w:t>
      </w:r>
      <w:r w:rsidR="00204BD4">
        <w:t>arget URI</w:t>
      </w:r>
      <w:r w:rsidR="00FE74ED">
        <w:t>”</w:t>
      </w:r>
      <w:r w:rsidR="00EA7079">
        <w:t xml:space="preserve"> column</w:t>
      </w:r>
      <w:r w:rsidR="00204BD4">
        <w:t xml:space="preserve"> use</w:t>
      </w:r>
      <w:r w:rsidR="00EA7079">
        <w:t>s</w:t>
      </w:r>
      <w:r w:rsidR="00204BD4">
        <w:t xml:space="preserve"> the AMQP URI format defined in section </w:t>
      </w:r>
      <w:r w:rsidR="00204BD4">
        <w:fldChar w:fldCharType="begin"/>
      </w:r>
      <w:r w:rsidR="00204BD4">
        <w:instrText xml:space="preserve"> REF _Ref536718433 \r \h </w:instrText>
      </w:r>
      <w:r w:rsidR="00204BD4">
        <w:fldChar w:fldCharType="separate"/>
      </w:r>
      <w:r w:rsidR="00204BD4">
        <w:t>4</w:t>
      </w:r>
      <w:r w:rsidR="00204BD4">
        <w:fldChar w:fldCharType="end"/>
      </w:r>
      <w:r w:rsidR="00FE74ED">
        <w:t>.</w:t>
      </w:r>
    </w:p>
    <w:p w14:paraId="69A662E3" w14:textId="77777777" w:rsidR="00027A42" w:rsidRDefault="00027A42"/>
    <w:tbl>
      <w:tblPr>
        <w:tblStyle w:val="TableGrid"/>
        <w:tblW w:w="9349" w:type="dxa"/>
        <w:tblLook w:val="04A0" w:firstRow="1" w:lastRow="0" w:firstColumn="1" w:lastColumn="0" w:noHBand="0" w:noVBand="1"/>
      </w:tblPr>
      <w:tblGrid>
        <w:gridCol w:w="4676"/>
        <w:gridCol w:w="4673"/>
      </w:tblGrid>
      <w:tr w:rsidR="00027A42" w14:paraId="29F672DF" w14:textId="77777777" w:rsidTr="0028521D">
        <w:tc>
          <w:tcPr>
            <w:tcW w:w="4675" w:type="dxa"/>
          </w:tcPr>
          <w:p w14:paraId="2F2C7BE7" w14:textId="77777777" w:rsidR="00027A42" w:rsidRDefault="00981EBA">
            <w:pPr>
              <w:rPr>
                <w:b/>
              </w:rPr>
            </w:pPr>
            <w:r>
              <w:rPr>
                <w:b/>
              </w:rPr>
              <w:t>Scope expression</w:t>
            </w:r>
          </w:p>
        </w:tc>
        <w:tc>
          <w:tcPr>
            <w:tcW w:w="4673" w:type="dxa"/>
          </w:tcPr>
          <w:p w14:paraId="589A13CD" w14:textId="77777777" w:rsidR="00027A42" w:rsidRDefault="00981EBA">
            <w:pPr>
              <w:rPr>
                <w:b/>
              </w:rPr>
            </w:pPr>
            <w:r>
              <w:rPr>
                <w:b/>
              </w:rPr>
              <w:t>Target URI</w:t>
            </w:r>
          </w:p>
        </w:tc>
      </w:tr>
      <w:tr w:rsidR="00027A42" w14:paraId="581128CC" w14:textId="77777777" w:rsidTr="0028521D">
        <w:tc>
          <w:tcPr>
            <w:tcW w:w="4675" w:type="dxa"/>
          </w:tcPr>
          <w:p w14:paraId="6EA18EDB" w14:textId="77777777" w:rsidR="00027A42" w:rsidRDefault="00981EBA">
            <w:pPr>
              <w:rPr>
                <w:b/>
              </w:rPr>
            </w:pPr>
            <w:r>
              <w:rPr>
                <w:b/>
              </w:rPr>
              <w:t>singapore.southeast-asia.amqp.org</w:t>
            </w:r>
          </w:p>
        </w:tc>
        <w:tc>
          <w:tcPr>
            <w:tcW w:w="4673" w:type="dxa"/>
          </w:tcPr>
          <w:p w14:paraId="46F24A17" w14:textId="77777777" w:rsidR="00027A42" w:rsidRDefault="00981EBA">
            <w:r>
              <w:t>amqps://sea-2.example.com/</w:t>
            </w:r>
          </w:p>
        </w:tc>
      </w:tr>
      <w:tr w:rsidR="00027A42" w14:paraId="7859A3F9" w14:textId="77777777" w:rsidTr="0028521D">
        <w:tc>
          <w:tcPr>
            <w:tcW w:w="4675" w:type="dxa"/>
          </w:tcPr>
          <w:p w14:paraId="25570F26" w14:textId="77777777" w:rsidR="00027A42" w:rsidRDefault="00981EBA">
            <w:pPr>
              <w:rPr>
                <w:b/>
              </w:rPr>
            </w:pPr>
            <w:r>
              <w:rPr>
                <w:b/>
              </w:rPr>
              <w:t>*.southeast-asia.amqp.org</w:t>
            </w:r>
          </w:p>
        </w:tc>
        <w:tc>
          <w:tcPr>
            <w:tcW w:w="4673" w:type="dxa"/>
          </w:tcPr>
          <w:p w14:paraId="17ECF402" w14:textId="77777777" w:rsidR="00027A42" w:rsidRDefault="00981EBA">
            <w:r>
              <w:t>amqps://sea-1.example.com/queue1</w:t>
            </w:r>
          </w:p>
        </w:tc>
      </w:tr>
      <w:tr w:rsidR="00027A42" w14:paraId="752FFFE0" w14:textId="77777777" w:rsidTr="0028521D">
        <w:tc>
          <w:tcPr>
            <w:tcW w:w="4675" w:type="dxa"/>
          </w:tcPr>
          <w:p w14:paraId="21F490F4" w14:textId="77777777" w:rsidR="00027A42" w:rsidRDefault="00981EBA">
            <w:pPr>
              <w:rPr>
                <w:b/>
              </w:rPr>
            </w:pPr>
            <w:r>
              <w:rPr>
                <w:b/>
              </w:rPr>
              <w:t>west-europe.amqp.org</w:t>
            </w:r>
          </w:p>
        </w:tc>
        <w:tc>
          <w:tcPr>
            <w:tcW w:w="4673" w:type="dxa"/>
          </w:tcPr>
          <w:p w14:paraId="3E69A01B" w14:textId="77777777" w:rsidR="00027A42" w:rsidRDefault="00981EBA">
            <w:r>
              <w:t>amqps://weu-1.example.com/(europe.amqp.org)/</w:t>
            </w:r>
          </w:p>
        </w:tc>
      </w:tr>
      <w:tr w:rsidR="00027A42" w14:paraId="1667C81A" w14:textId="77777777" w:rsidTr="0028521D">
        <w:tc>
          <w:tcPr>
            <w:tcW w:w="4675" w:type="dxa"/>
          </w:tcPr>
          <w:p w14:paraId="4D782CEF" w14:textId="77777777" w:rsidR="00027A42" w:rsidRDefault="00981EBA">
            <w:pPr>
              <w:rPr>
                <w:b/>
              </w:rPr>
            </w:pPr>
            <w:r>
              <w:rPr>
                <w:b/>
              </w:rPr>
              <w:t>*.amqp.org</w:t>
            </w:r>
          </w:p>
        </w:tc>
        <w:tc>
          <w:tcPr>
            <w:tcW w:w="4673" w:type="dxa"/>
          </w:tcPr>
          <w:p w14:paraId="1660B0B5" w14:textId="77777777" w:rsidR="00027A42" w:rsidRDefault="00981EBA">
            <w:proofErr w:type="spellStart"/>
            <w:r>
              <w:t>amqp</w:t>
            </w:r>
            <w:proofErr w:type="spellEnd"/>
            <w:r>
              <w:t>:(world.example.com)</w:t>
            </w:r>
          </w:p>
        </w:tc>
      </w:tr>
    </w:tbl>
    <w:p w14:paraId="267457B3" w14:textId="77777777" w:rsidR="00027A42" w:rsidRDefault="00027A42"/>
    <w:p w14:paraId="58554817" w14:textId="02934F60" w:rsidR="00027A42" w:rsidRDefault="00981EBA">
      <w:r>
        <w:t xml:space="preserve">When the sending container needs to resolve a scope identifier, for example by encountering it in </w:t>
      </w:r>
      <w:r w:rsidR="00194BD9">
        <w:t xml:space="preserve">an AMQP URI either in </w:t>
      </w:r>
      <w:r>
        <w:t xml:space="preserve">a link target address or inside the </w:t>
      </w:r>
      <w:proofErr w:type="spellStart"/>
      <w:r>
        <w:rPr>
          <w:i/>
        </w:rPr>
        <w:t>to</w:t>
      </w:r>
      <w:proofErr w:type="spellEnd"/>
      <w:r>
        <w:t xml:space="preserve"> property of a message, it consults the lookup table for finding a </w:t>
      </w:r>
      <w:r>
        <w:rPr>
          <w:i/>
        </w:rPr>
        <w:t>scope expression</w:t>
      </w:r>
      <w:r>
        <w:t xml:space="preserve"> match, and the lookup yields a target URI if a match is found.</w:t>
      </w:r>
    </w:p>
    <w:p w14:paraId="5ABB80EE" w14:textId="0DEFD52A" w:rsidR="00027A42" w:rsidRDefault="00981EBA">
      <w:r>
        <w:t xml:space="preserve">The target URI is then used to determine the next routing activities. Those might involve connecting to the network endpoint indicated in the URI or </w:t>
      </w:r>
      <w:r w:rsidR="006215E4">
        <w:t xml:space="preserve">finding </w:t>
      </w:r>
      <w:r>
        <w:t>some private configuration information for creating such a connection. Scope and path information in the target URI might be used to further direct the message or link flow. The specifics of how that might occur ar</w:t>
      </w:r>
      <w:r w:rsidR="009957DD">
        <w:t xml:space="preserve">e not defined in </w:t>
      </w:r>
      <w:r>
        <w:t>this specification.</w:t>
      </w:r>
    </w:p>
    <w:p w14:paraId="664E1DD9" w14:textId="54252784" w:rsidR="00027A42" w:rsidRDefault="00981EBA">
      <w:r>
        <w:t xml:space="preserve">Whether the </w:t>
      </w:r>
      <w:r w:rsidR="006D1DDD">
        <w:t xml:space="preserve">identified </w:t>
      </w:r>
      <w:r>
        <w:t xml:space="preserve">target container is the ultimate </w:t>
      </w:r>
      <w:r w:rsidR="00AE577E">
        <w:t>destination,</w:t>
      </w:r>
      <w:r>
        <w:t xml:space="preserve"> or whether it</w:t>
      </w:r>
      <w:r w:rsidR="00D1194D">
        <w:t>s own configuration</w:t>
      </w:r>
      <w:r>
        <w:t xml:space="preserve"> </w:t>
      </w:r>
      <w:r w:rsidR="00D1194D">
        <w:t>instructs it to</w:t>
      </w:r>
      <w:r>
        <w:t xml:space="preserve"> route links or messages further onwards is a private concern of the target container. The sending container therefore </w:t>
      </w:r>
      <w:r w:rsidR="009869A5">
        <w:t>MUST NOT</w:t>
      </w:r>
      <w:r>
        <w:t xml:space="preserve"> </w:t>
      </w:r>
      <w:r w:rsidR="00BC5D5D">
        <w:t>make any assumptions about how</w:t>
      </w:r>
      <w:r w:rsidR="004C26A4">
        <w:t xml:space="preserve"> </w:t>
      </w:r>
      <w:r>
        <w:t xml:space="preserve">the </w:t>
      </w:r>
      <w:r>
        <w:rPr>
          <w:i/>
        </w:rPr>
        <w:t>container-id</w:t>
      </w:r>
      <w:r>
        <w:t xml:space="preserve"> received via the target container’s OPEN performative relates to the </w:t>
      </w:r>
      <w:r>
        <w:rPr>
          <w:i/>
        </w:rPr>
        <w:t>scope identifier</w:t>
      </w:r>
      <w:r>
        <w:t xml:space="preserve">. The only relevance of the </w:t>
      </w:r>
      <w:r>
        <w:rPr>
          <w:i/>
        </w:rPr>
        <w:t>container-id</w:t>
      </w:r>
      <w:r>
        <w:t xml:space="preserve"> is that for link recovery, the </w:t>
      </w:r>
      <w:r>
        <w:rPr>
          <w:i/>
        </w:rPr>
        <w:t>container-id</w:t>
      </w:r>
      <w:r>
        <w:t xml:space="preserve"> of a newly established recovery connection MUST match that of the prior connection, and the </w:t>
      </w:r>
      <w:r>
        <w:rPr>
          <w:i/>
        </w:rPr>
        <w:t>container-id</w:t>
      </w:r>
      <w:r>
        <w:t xml:space="preserve"> might also be handy as a lookup key for established connections.</w:t>
      </w:r>
    </w:p>
    <w:p w14:paraId="5DDC038B" w14:textId="1EBEF7CB" w:rsidR="00027A42" w:rsidRDefault="00981EBA">
      <w:r>
        <w:t xml:space="preserve">When the </w:t>
      </w:r>
      <w:r>
        <w:rPr>
          <w:i/>
        </w:rPr>
        <w:t>scope identifier</w:t>
      </w:r>
      <w:r>
        <w:t xml:space="preserve"> is absent from a fully qualified address expression or when it is empty, the address targets the “current” container, whereby the “current” container is where the address expression is being evaluated. For instance, </w:t>
      </w:r>
      <w:r w:rsidR="006E6234">
        <w:t>f</w:t>
      </w:r>
      <w:r w:rsidR="00EA225A">
        <w:t>or a link sending messages from container A to container B, the source address is considered relative to A, and the target address is relative to B</w:t>
      </w:r>
      <w:r w:rsidR="005B1507">
        <w:t>.</w:t>
      </w:r>
    </w:p>
    <w:p w14:paraId="461FAD63" w14:textId="77777777" w:rsidR="00027A42" w:rsidRDefault="00027A42"/>
    <w:p w14:paraId="484B9B63" w14:textId="77777777" w:rsidR="00027A42" w:rsidRDefault="00981EBA">
      <w:r>
        <w:lastRenderedPageBreak/>
        <w:br w:type="page"/>
      </w:r>
    </w:p>
    <w:p w14:paraId="1794F870" w14:textId="77777777" w:rsidR="00027A42" w:rsidRDefault="00981EBA">
      <w:pPr>
        <w:pStyle w:val="Heading1"/>
        <w:numPr>
          <w:ilvl w:val="0"/>
          <w:numId w:val="1"/>
        </w:numPr>
      </w:pPr>
      <w:bookmarkStart w:id="249" w:name="_Ref13040321"/>
      <w:bookmarkStart w:id="250" w:name="_Toc52547615"/>
      <w:r>
        <w:lastRenderedPageBreak/>
        <w:t>Addressing Elements</w:t>
      </w:r>
      <w:bookmarkEnd w:id="249"/>
      <w:bookmarkEnd w:id="250"/>
    </w:p>
    <w:p w14:paraId="48921F71" w14:textId="77777777" w:rsidR="00F92593" w:rsidRDefault="00981EBA">
      <w:r>
        <w:t xml:space="preserve">AMQP addresses are used </w:t>
      </w:r>
      <w:r w:rsidR="00E136E5">
        <w:t xml:space="preserve">for multiple </w:t>
      </w:r>
      <w:r w:rsidR="00F92593">
        <w:t>purposes:</w:t>
      </w:r>
    </w:p>
    <w:p w14:paraId="47269AE1" w14:textId="1F1F8E3E" w:rsidR="00F92593" w:rsidRDefault="00981EBA" w:rsidP="00F92593">
      <w:pPr>
        <w:pStyle w:val="ListParagraph"/>
        <w:numPr>
          <w:ilvl w:val="0"/>
          <w:numId w:val="22"/>
        </w:numPr>
      </w:pPr>
      <w:r>
        <w:t xml:space="preserve">establish IP network connections between containers </w:t>
      </w:r>
    </w:p>
    <w:p w14:paraId="556D97F6" w14:textId="18A09700" w:rsidR="00F92593" w:rsidRDefault="00981EBA" w:rsidP="00F92593">
      <w:pPr>
        <w:pStyle w:val="ListParagraph"/>
        <w:numPr>
          <w:ilvl w:val="0"/>
          <w:numId w:val="22"/>
        </w:numPr>
      </w:pPr>
      <w:r>
        <w:t>establish links between nodes within the same container or across different containers</w:t>
      </w:r>
    </w:p>
    <w:p w14:paraId="490BA180" w14:textId="44DCA7B6" w:rsidR="00027A42" w:rsidRDefault="00981EBA" w:rsidP="0028521D">
      <w:pPr>
        <w:pStyle w:val="ListParagraph"/>
        <w:numPr>
          <w:ilvl w:val="0"/>
          <w:numId w:val="22"/>
        </w:numPr>
      </w:pPr>
      <w:r>
        <w:t xml:space="preserve">route messages inside or across containers based on their addressing </w:t>
      </w:r>
      <w:r w:rsidR="00EF101E">
        <w:t>metadata</w:t>
      </w:r>
    </w:p>
    <w:p w14:paraId="5E3F89E8" w14:textId="601AC975" w:rsidR="00027A42" w:rsidRDefault="00905744">
      <w:r>
        <w:t xml:space="preserve">To help with these tasks, an </w:t>
      </w:r>
      <w:r w:rsidR="00981EBA">
        <w:t>address needs to be able to hold the following information:</w:t>
      </w:r>
    </w:p>
    <w:p w14:paraId="469A8463" w14:textId="77777777" w:rsidR="00027A42" w:rsidRDefault="00981EBA">
      <w:pPr>
        <w:widowControl/>
        <w:numPr>
          <w:ilvl w:val="0"/>
          <w:numId w:val="8"/>
        </w:numPr>
        <w:spacing w:after="0"/>
        <w:rPr>
          <w:color w:val="000000"/>
        </w:rPr>
      </w:pPr>
      <w:r>
        <w:rPr>
          <w:color w:val="000000"/>
        </w:rPr>
        <w:t xml:space="preserve">A protocol scheme to indicate how communication should be initiated when a network connection is required. </w:t>
      </w:r>
    </w:p>
    <w:p w14:paraId="30D5B484" w14:textId="77777777" w:rsidR="00027A42" w:rsidRDefault="00981EBA">
      <w:pPr>
        <w:widowControl/>
        <w:numPr>
          <w:ilvl w:val="0"/>
          <w:numId w:val="8"/>
        </w:numPr>
        <w:spacing w:before="0" w:after="0"/>
        <w:rPr>
          <w:color w:val="000000"/>
        </w:rPr>
      </w:pPr>
      <w:r>
        <w:rPr>
          <w:color w:val="000000"/>
        </w:rPr>
        <w:t>An “authority” that includes network endpoint information for establishing a connection.</w:t>
      </w:r>
    </w:p>
    <w:p w14:paraId="117AEAAC" w14:textId="7EAF6D42" w:rsidR="00027A42" w:rsidRDefault="00981EBA">
      <w:pPr>
        <w:widowControl/>
        <w:numPr>
          <w:ilvl w:val="0"/>
          <w:numId w:val="8"/>
        </w:numPr>
        <w:spacing w:before="0" w:after="0"/>
        <w:rPr>
          <w:color w:val="000000"/>
        </w:rPr>
      </w:pPr>
      <w:r>
        <w:rPr>
          <w:color w:val="000000"/>
        </w:rPr>
        <w:t xml:space="preserve">A scope identifier that indicates which logical AMQP network scope the message or link is directed towards. </w:t>
      </w:r>
    </w:p>
    <w:p w14:paraId="33897D3C" w14:textId="781DBE55" w:rsidR="00027A42" w:rsidRDefault="00981EBA">
      <w:pPr>
        <w:widowControl/>
        <w:numPr>
          <w:ilvl w:val="0"/>
          <w:numId w:val="8"/>
        </w:numPr>
        <w:spacing w:before="0" w:after="0"/>
        <w:rPr>
          <w:color w:val="000000"/>
        </w:rPr>
      </w:pPr>
      <w:r>
        <w:rPr>
          <w:color w:val="000000"/>
        </w:rPr>
        <w:t xml:space="preserve">A path expression that maps to a </w:t>
      </w:r>
      <w:r w:rsidR="00E251C5">
        <w:rPr>
          <w:color w:val="000000"/>
        </w:rPr>
        <w:t xml:space="preserve">node (or </w:t>
      </w:r>
      <w:r w:rsidR="005734EF">
        <w:rPr>
          <w:color w:val="000000"/>
        </w:rPr>
        <w:t xml:space="preserve">a node </w:t>
      </w:r>
      <w:r>
        <w:rPr>
          <w:color w:val="000000"/>
        </w:rPr>
        <w:t>terminus</w:t>
      </w:r>
      <w:r w:rsidR="00E251C5">
        <w:rPr>
          <w:color w:val="000000"/>
        </w:rPr>
        <w:t>)</w:t>
      </w:r>
      <w:r>
        <w:rPr>
          <w:color w:val="000000"/>
        </w:rPr>
        <w:t xml:space="preserve"> inside the target container. </w:t>
      </w:r>
    </w:p>
    <w:p w14:paraId="3C963BD7" w14:textId="77777777" w:rsidR="00027A42" w:rsidRDefault="00981EBA">
      <w:pPr>
        <w:widowControl/>
        <w:numPr>
          <w:ilvl w:val="0"/>
          <w:numId w:val="8"/>
        </w:numPr>
        <w:spacing w:before="0"/>
        <w:rPr>
          <w:color w:val="000000"/>
        </w:rPr>
      </w:pPr>
      <w:r>
        <w:rPr>
          <w:color w:val="000000"/>
        </w:rPr>
        <w:t>A set of application-defined parameters that allow embedding information in the URI that is required for establishing the desired communication path.</w:t>
      </w:r>
    </w:p>
    <w:p w14:paraId="6A828729" w14:textId="77777777" w:rsidR="00027A42" w:rsidRDefault="00981EBA">
      <w:pPr>
        <w:pStyle w:val="Heading2"/>
        <w:numPr>
          <w:ilvl w:val="1"/>
          <w:numId w:val="1"/>
        </w:numPr>
      </w:pPr>
      <w:bookmarkStart w:id="251" w:name="_Toc52547616"/>
      <w:r>
        <w:t>Protocol Schemes</w:t>
      </w:r>
      <w:bookmarkEnd w:id="251"/>
    </w:p>
    <w:p w14:paraId="2C882ADA" w14:textId="2C9E8332" w:rsidR="00027A42" w:rsidRDefault="00981EBA">
      <w:r>
        <w:t xml:space="preserve">For the core AMQP transport, the defined schemes are </w:t>
      </w:r>
      <w:proofErr w:type="spellStart"/>
      <w:r>
        <w:rPr>
          <w:i/>
        </w:rPr>
        <w:t>amqp</w:t>
      </w:r>
      <w:proofErr w:type="spellEnd"/>
      <w:r>
        <w:t xml:space="preserve"> for regular AMQP connections with in-band TLS upgrades, and </w:t>
      </w:r>
      <w:proofErr w:type="spellStart"/>
      <w:r>
        <w:rPr>
          <w:i/>
        </w:rPr>
        <w:t>amqps</w:t>
      </w:r>
      <w:proofErr w:type="spellEnd"/>
      <w:r>
        <w:t xml:space="preserve"> for the alternate establishment connection mode that begins with TLS connection (Section 5.2.1) </w:t>
      </w:r>
      <w:hyperlink r:id="rId41" w:history="1">
        <w:r w:rsidRPr="00A4273C">
          <w:rPr>
            <w:rStyle w:val="Hyperlink"/>
          </w:rPr>
          <w:t>[AMQP]</w:t>
        </w:r>
      </w:hyperlink>
      <w:r>
        <w:t xml:space="preserve">.  </w:t>
      </w:r>
    </w:p>
    <w:p w14:paraId="7EE0C9CE" w14:textId="77777777" w:rsidR="00027A42" w:rsidRDefault="00981EBA">
      <w:r>
        <w:t xml:space="preserve">The default TCP port for the </w:t>
      </w:r>
      <w:proofErr w:type="spellStart"/>
      <w:r>
        <w:t>amqp</w:t>
      </w:r>
      <w:proofErr w:type="spellEnd"/>
      <w:r>
        <w:t xml:space="preserve"> scheme is 5672. The default TCP port for the </w:t>
      </w:r>
      <w:proofErr w:type="spellStart"/>
      <w:r>
        <w:t>amqps</w:t>
      </w:r>
      <w:proofErr w:type="spellEnd"/>
      <w:r>
        <w:t xml:space="preserve"> scheme is 5671.</w:t>
      </w:r>
    </w:p>
    <w:p w14:paraId="10AAD129" w14:textId="62294D04" w:rsidR="00027A42" w:rsidRDefault="00981EBA">
      <w:r>
        <w:t xml:space="preserve">AMQP WebSocket Binding </w:t>
      </w:r>
      <w:hyperlink r:id="rId42" w:history="1">
        <w:r w:rsidRPr="00FB4DEB">
          <w:rPr>
            <w:rStyle w:val="Hyperlink"/>
          </w:rPr>
          <w:t>[AMQPWS]</w:t>
        </w:r>
      </w:hyperlink>
      <w:r>
        <w:t xml:space="preserve"> endpoints MUST </w:t>
      </w:r>
      <w:del w:id="252" w:author="Clemens Vasters" w:date="2019-11-15T14:23:00Z">
        <w:r w:rsidDel="009C7B4F">
          <w:delText xml:space="preserve">either </w:delText>
        </w:r>
      </w:del>
      <w:r>
        <w:t xml:space="preserve">be described with the standard </w:t>
      </w:r>
      <w:proofErr w:type="spellStart"/>
      <w:r>
        <w:rPr>
          <w:i/>
        </w:rPr>
        <w:t>ws</w:t>
      </w:r>
      <w:proofErr w:type="spellEnd"/>
      <w:r>
        <w:t xml:space="preserve"> (non-secure) or </w:t>
      </w:r>
      <w:proofErr w:type="spellStart"/>
      <w:r>
        <w:rPr>
          <w:i/>
        </w:rPr>
        <w:t>wss</w:t>
      </w:r>
      <w:proofErr w:type="spellEnd"/>
      <w:r>
        <w:t xml:space="preserve"> (</w:t>
      </w:r>
      <w:r>
        <w:rPr>
          <w:i/>
        </w:rPr>
        <w:t>secure, TLS</w:t>
      </w:r>
      <w:r>
        <w:t xml:space="preserve">) WebSocket schemes. </w:t>
      </w:r>
    </w:p>
    <w:p w14:paraId="0426C5F9" w14:textId="77777777" w:rsidR="00027A42" w:rsidRDefault="00981EBA">
      <w:pPr>
        <w:widowControl/>
        <w:ind w:left="360" w:hanging="360"/>
        <w:rPr>
          <w:color w:val="000000"/>
        </w:rPr>
      </w:pPr>
      <w:r>
        <w:rPr>
          <w:color w:val="000000"/>
        </w:rPr>
        <w:t xml:space="preserve">The default TCP port for the </w:t>
      </w:r>
      <w:proofErr w:type="spellStart"/>
      <w:r>
        <w:rPr>
          <w:i/>
          <w:color w:val="000000"/>
        </w:rPr>
        <w:t>ws</w:t>
      </w:r>
      <w:proofErr w:type="spellEnd"/>
      <w:r>
        <w:rPr>
          <w:i/>
          <w:color w:val="000000"/>
        </w:rPr>
        <w:t xml:space="preserve"> </w:t>
      </w:r>
      <w:r>
        <w:rPr>
          <w:color w:val="000000"/>
        </w:rPr>
        <w:t xml:space="preserve">scheme is 80. The default TCP port for the </w:t>
      </w:r>
      <w:proofErr w:type="spellStart"/>
      <w:r>
        <w:rPr>
          <w:i/>
          <w:color w:val="000000"/>
        </w:rPr>
        <w:t>wss</w:t>
      </w:r>
      <w:proofErr w:type="spellEnd"/>
      <w:r>
        <w:rPr>
          <w:color w:val="000000"/>
        </w:rPr>
        <w:t xml:space="preserve"> scheme is 443.</w:t>
      </w:r>
    </w:p>
    <w:p w14:paraId="5E859E26" w14:textId="77777777" w:rsidR="00027A42" w:rsidRDefault="00981EBA">
      <w:r>
        <w:t xml:space="preserve">For WebSockets, the client will subsequently rely on the </w:t>
      </w:r>
      <w:proofErr w:type="spellStart"/>
      <w:r>
        <w:rPr>
          <w:i/>
        </w:rPr>
        <w:t>amqp</w:t>
      </w:r>
      <w:proofErr w:type="spellEnd"/>
      <w:r>
        <w:t xml:space="preserve"> WebSocket subprotocol negotiation for discovering whether the endpoint does indeed support AMQP 1.0.</w:t>
      </w:r>
    </w:p>
    <w:p w14:paraId="4710F697" w14:textId="2AFF826D" w:rsidR="00027A42" w:rsidRDefault="00981EBA">
      <w:pPr>
        <w:rPr>
          <w:b/>
        </w:rPr>
      </w:pPr>
      <w:r>
        <w:t xml:space="preserve">The </w:t>
      </w:r>
      <w:r>
        <w:rPr>
          <w:i/>
        </w:rPr>
        <w:t>scope</w:t>
      </w:r>
      <w:r>
        <w:t xml:space="preserve"> scheme is a network</w:t>
      </w:r>
      <w:r w:rsidR="00027C08">
        <w:t>-</w:t>
      </w:r>
      <w:r>
        <w:t xml:space="preserve"> and transport</w:t>
      </w:r>
      <w:r w:rsidR="00027C08">
        <w:t>-</w:t>
      </w:r>
      <w:r>
        <w:t xml:space="preserve">protocol independent scheme for URIs that only carry </w:t>
      </w:r>
      <w:r>
        <w:rPr>
          <w:i/>
        </w:rPr>
        <w:t>scope</w:t>
      </w:r>
      <w:r>
        <w:t xml:space="preserve"> and </w:t>
      </w:r>
      <w:r>
        <w:rPr>
          <w:i/>
        </w:rPr>
        <w:t>path</w:t>
      </w:r>
      <w:r>
        <w:t xml:space="preserve"> information. While this specification defines the </w:t>
      </w:r>
      <w:r>
        <w:rPr>
          <w:i/>
        </w:rPr>
        <w:t>scope</w:t>
      </w:r>
      <w:r>
        <w:t xml:space="preserve"> scheme and its syntax, </w:t>
      </w:r>
      <w:r>
        <w:rPr>
          <w:i/>
        </w:rPr>
        <w:t>scope</w:t>
      </w:r>
      <w:r>
        <w:t xml:space="preserve"> URIs and the supporting abstract address model can also be used with overlay networks that are not AMQP based or that use a mix of AMQP and other protocols.</w:t>
      </w:r>
    </w:p>
    <w:p w14:paraId="70D0D013" w14:textId="3C095264" w:rsidR="00027A42" w:rsidRDefault="00981EBA">
      <w:pPr>
        <w:pStyle w:val="Heading2"/>
        <w:numPr>
          <w:ilvl w:val="1"/>
          <w:numId w:val="1"/>
        </w:numPr>
      </w:pPr>
      <w:bookmarkStart w:id="253" w:name="_Toc52547617"/>
      <w:r>
        <w:t>Network Endpoint</w:t>
      </w:r>
      <w:bookmarkEnd w:id="253"/>
      <w:r>
        <w:t xml:space="preserve"> </w:t>
      </w:r>
    </w:p>
    <w:p w14:paraId="15CB6536" w14:textId="12124F0D" w:rsidR="00027A42" w:rsidRDefault="00981EBA">
      <w:r>
        <w:t>While AMQP’s addressing model is primarily a high-level abstraction for overlay networks, external clients outside of such an overlay network must be able to find an entry point (“on-ramp”) into such an overlay network</w:t>
      </w:r>
      <w:r w:rsidR="00D23088">
        <w:t>,</w:t>
      </w:r>
      <w:r>
        <w:t xml:space="preserve"> and the overlay network parties need to be able to locate eachother on the underlying network as well. Therefore, some address expressions need to carry both logical addressing information as well as network endpoint addressing information. </w:t>
      </w:r>
    </w:p>
    <w:p w14:paraId="36F68948" w14:textId="77777777" w:rsidR="00027A42" w:rsidRDefault="00981EBA">
      <w:r>
        <w:t>For the current AMQP transport bindings, the network endpoint will generally be an IP network address or an IP address resolvable hostname along with a TCP port number. The network endpoint’s port number is only required if it deviates from the protocol scheme’s default. For uses of AMQP with non-IP transports, the conformance rules spelled out here are equivalently applicable.</w:t>
      </w:r>
    </w:p>
    <w:p w14:paraId="2AFD5FA1" w14:textId="69029DFF" w:rsidR="00027A42" w:rsidRDefault="00981EBA">
      <w:r>
        <w:t xml:space="preserve">The IP network endpoint identifies the “on-ramp” into an AMQP network; it helps an otherwise external party (typically referred to as “client”) to establish a connection to a container that is part of said AMQP network. </w:t>
      </w:r>
    </w:p>
    <w:p w14:paraId="247436ED" w14:textId="6A0E3F87" w:rsidR="00A72C10" w:rsidRDefault="00A72C10">
      <w:r>
        <w:t xml:space="preserve">The network endpoint information is formally called “authority” in </w:t>
      </w:r>
      <w:r w:rsidR="007147D6">
        <w:t xml:space="preserve">the URI syntax </w:t>
      </w:r>
      <w:hyperlink r:id="rId43" w:history="1">
        <w:r w:rsidRPr="007147D6">
          <w:rPr>
            <w:rStyle w:val="Hyperlink"/>
          </w:rPr>
          <w:t>[RFC3986]</w:t>
        </w:r>
      </w:hyperlink>
      <w:r>
        <w:t>, but for clarity this specification refers to it as “network endpoint”.</w:t>
      </w:r>
    </w:p>
    <w:p w14:paraId="554A8079" w14:textId="77777777" w:rsidR="00027A42" w:rsidRDefault="00027A42"/>
    <w:p w14:paraId="262F8BC2" w14:textId="77777777" w:rsidR="00027A42" w:rsidRDefault="00027A42"/>
    <w:p w14:paraId="0911573D" w14:textId="77777777" w:rsidR="00027A42" w:rsidRDefault="00027A42"/>
    <w:p w14:paraId="794C76C1" w14:textId="77777777" w:rsidR="00027A42" w:rsidRDefault="00027A42">
      <w:pPr>
        <w:widowControl/>
        <w:rPr>
          <w:color w:val="000000"/>
        </w:rPr>
      </w:pPr>
    </w:p>
    <w:p w14:paraId="0574C1C7" w14:textId="77777777" w:rsidR="00027A42" w:rsidRDefault="00027A42"/>
    <w:p w14:paraId="329229F5" w14:textId="60A418FC" w:rsidR="00027A42" w:rsidRDefault="00027A42" w:rsidP="004C567C">
      <w:pPr>
        <w:widowControl/>
      </w:pPr>
    </w:p>
    <w:p w14:paraId="2C6079F7" w14:textId="128F2088" w:rsidR="00027A42" w:rsidRDefault="00027A42">
      <w:pPr>
        <w:widowControl/>
      </w:pPr>
    </w:p>
    <w:p w14:paraId="0C33CA08" w14:textId="77777777" w:rsidR="00027A42" w:rsidRDefault="00981EBA" w:rsidP="000B2543">
      <w:pPr>
        <w:pStyle w:val="Heading3"/>
        <w:numPr>
          <w:ilvl w:val="2"/>
          <w:numId w:val="1"/>
        </w:numPr>
      </w:pPr>
      <w:bookmarkStart w:id="254" w:name="_Toc52547618"/>
      <w:r>
        <w:t xml:space="preserve">Link </w:t>
      </w:r>
      <w:r w:rsidRPr="00826D75">
        <w:t>addresses</w:t>
      </w:r>
      <w:bookmarkEnd w:id="254"/>
    </w:p>
    <w:p w14:paraId="521F8F52" w14:textId="06A91712" w:rsidR="00363D3A" w:rsidRDefault="00981EBA">
      <w:r>
        <w:t>Link addresses</w:t>
      </w:r>
      <w:r w:rsidR="000769B8">
        <w:t xml:space="preserve"> (as used in </w:t>
      </w:r>
      <w:r w:rsidR="000769B8" w:rsidRPr="0028521D">
        <w:rPr>
          <w:i/>
        </w:rPr>
        <w:t>target</w:t>
      </w:r>
      <w:r w:rsidR="000769B8">
        <w:t xml:space="preserve"> </w:t>
      </w:r>
      <w:ins w:id="255" w:author="Clemens Vasters" w:date="2019-05-14T16:58:00Z">
        <w:r w:rsidR="00C403B6">
          <w:t xml:space="preserve">address </w:t>
        </w:r>
      </w:ins>
      <w:r w:rsidR="000769B8">
        <w:t xml:space="preserve">and </w:t>
      </w:r>
      <w:r w:rsidR="000769B8" w:rsidRPr="0028521D">
        <w:rPr>
          <w:i/>
        </w:rPr>
        <w:t>source</w:t>
      </w:r>
      <w:r w:rsidR="000769B8">
        <w:t xml:space="preserve"> </w:t>
      </w:r>
      <w:ins w:id="256" w:author="Clemens Vasters" w:date="2019-05-14T16:58:00Z">
        <w:r w:rsidR="00C403B6">
          <w:t xml:space="preserve">address </w:t>
        </w:r>
      </w:ins>
      <w:r w:rsidR="000769B8">
        <w:t>of the “attach” performative)</w:t>
      </w:r>
      <w:r>
        <w:t xml:space="preserve"> SHOULD NOT include </w:t>
      </w:r>
      <w:r w:rsidR="004E15F5">
        <w:t>a</w:t>
      </w:r>
      <w:r>
        <w:t xml:space="preserve"> </w:t>
      </w:r>
      <w:r w:rsidR="00DD4532">
        <w:t>network endpoint</w:t>
      </w:r>
      <w:r>
        <w:t xml:space="preserve">. </w:t>
      </w:r>
    </w:p>
    <w:p w14:paraId="39DA4B74" w14:textId="769D508F" w:rsidR="00027A42" w:rsidRDefault="00981EBA">
      <w:r>
        <w:t xml:space="preserve">Links are made over a connection which has already been established, so a </w:t>
      </w:r>
      <w:r w:rsidR="00363D3A">
        <w:t>network endpoint</w:t>
      </w:r>
      <w:r w:rsidR="00363D3A" w:rsidDel="00363D3A">
        <w:t xml:space="preserve"> </w:t>
      </w:r>
      <w:r>
        <w:t xml:space="preserve">is redundant. If a link address has a </w:t>
      </w:r>
      <w:r w:rsidR="00CF05C5">
        <w:t>network endpoint</w:t>
      </w:r>
      <w:r w:rsidR="00CF05C5" w:rsidDel="00CF05C5">
        <w:t xml:space="preserve"> </w:t>
      </w:r>
      <w:r w:rsidR="00CF05C5">
        <w:t>this</w:t>
      </w:r>
      <w:r>
        <w:t xml:space="preserve"> is not an error, but it MUST be ignored (this allows AMQP addresses to be copied without checking for a </w:t>
      </w:r>
      <w:r w:rsidR="00D22C29">
        <w:t>network endpoint</w:t>
      </w:r>
      <w:r>
        <w:t>)</w:t>
      </w:r>
      <w:r w:rsidR="00FF3986">
        <w:t>.</w:t>
      </w:r>
    </w:p>
    <w:p w14:paraId="068D83FA" w14:textId="77777777" w:rsidR="00027A42" w:rsidRPr="000B2543" w:rsidRDefault="00981EBA" w:rsidP="000B2543">
      <w:pPr>
        <w:pStyle w:val="Heading3"/>
        <w:numPr>
          <w:ilvl w:val="2"/>
          <w:numId w:val="1"/>
        </w:numPr>
      </w:pPr>
      <w:bookmarkStart w:id="257" w:name="_Toc52547619"/>
      <w:r>
        <w:t>Message 'to' field</w:t>
      </w:r>
      <w:bookmarkEnd w:id="257"/>
    </w:p>
    <w:p w14:paraId="1A478B1F" w14:textId="3F768BCC" w:rsidR="00D56FA3" w:rsidRDefault="00981EBA">
      <w:r>
        <w:t xml:space="preserve">The 'to' field of a message MAY </w:t>
      </w:r>
      <w:r w:rsidR="008B7645">
        <w:t xml:space="preserve">contain </w:t>
      </w:r>
      <w:r>
        <w:t xml:space="preserve">a </w:t>
      </w:r>
      <w:r w:rsidR="00B90A68">
        <w:t>network endpoint</w:t>
      </w:r>
      <w:r>
        <w:t xml:space="preserve">. </w:t>
      </w:r>
    </w:p>
    <w:p w14:paraId="7E0CB155" w14:textId="72B784D9" w:rsidR="00027A42" w:rsidRDefault="00981EBA">
      <w:r>
        <w:t xml:space="preserve">Note the 'to' field is part of the bare message which may be signed and cannot be modified by </w:t>
      </w:r>
      <w:r w:rsidR="00D56FA3">
        <w:t>intermediaries</w:t>
      </w:r>
      <w:r>
        <w:t>. A</w:t>
      </w:r>
      <w:r w:rsidR="00906476">
        <w:t>ny</w:t>
      </w:r>
      <w:r>
        <w:t xml:space="preserve"> </w:t>
      </w:r>
      <w:del w:id="258" w:author="Clemens Vasters" w:date="2019-11-15T14:24:00Z">
        <w:r w:rsidR="00906476" w:rsidDel="00A85FA7">
          <w:delText xml:space="preserve">receiver </w:delText>
        </w:r>
      </w:del>
      <w:ins w:id="259" w:author="Clemens Vasters" w:date="2019-11-15T14:24:00Z">
        <w:r w:rsidR="00A85FA7">
          <w:t xml:space="preserve">message recipient </w:t>
        </w:r>
      </w:ins>
      <w:r>
        <w:t xml:space="preserve">MUST ignore the </w:t>
      </w:r>
      <w:r w:rsidR="00D56FA3">
        <w:t>network endpoint</w:t>
      </w:r>
      <w:r w:rsidR="00654280">
        <w:t xml:space="preserve"> and not use it as a dispatch criterion</w:t>
      </w:r>
      <w:r w:rsidR="000B7D06">
        <w:t xml:space="preserve">, as </w:t>
      </w:r>
      <w:r>
        <w:t>access via different on-ramps to the same AMQP address is equivalent</w:t>
      </w:r>
      <w:r w:rsidR="000B7D06">
        <w:t>.</w:t>
      </w:r>
    </w:p>
    <w:p w14:paraId="47FC0DD4" w14:textId="28B92604" w:rsidR="00027A42" w:rsidRDefault="00981EBA">
      <w:r>
        <w:t>A</w:t>
      </w:r>
      <w:del w:id="260" w:author="Clemens Vasters" w:date="2019-11-15T14:24:00Z">
        <w:r w:rsidDel="007C65C8">
          <w:delText xml:space="preserve"> router</w:delText>
        </w:r>
      </w:del>
      <w:ins w:id="261" w:author="Clemens Vasters" w:date="2019-11-15T14:24:00Z">
        <w:r w:rsidR="007C65C8">
          <w:t xml:space="preserve">n intermediary </w:t>
        </w:r>
      </w:ins>
      <w:ins w:id="262" w:author="Clemens Vasters" w:date="2019-11-15T14:28:00Z">
        <w:r w:rsidR="00E410ED">
          <w:t>who</w:t>
        </w:r>
      </w:ins>
      <w:ins w:id="263" w:author="Clemens Vasters" w:date="2019-11-15T14:24:00Z">
        <w:r w:rsidR="007C65C8">
          <w:t xml:space="preserve"> forwards messages</w:t>
        </w:r>
      </w:ins>
      <w:r>
        <w:t xml:space="preserve"> MAY ignore the 'to' field and forwar</w:t>
      </w:r>
      <w:r w:rsidR="002176E1">
        <w:t>d</w:t>
      </w:r>
      <w:r>
        <w:t xml:space="preserve"> a message within its own network, or MAY connect to the 'to' field </w:t>
      </w:r>
      <w:r w:rsidR="00E163F2">
        <w:t xml:space="preserve">network </w:t>
      </w:r>
      <w:r>
        <w:t xml:space="preserve">address. How </w:t>
      </w:r>
      <w:del w:id="264" w:author="Clemens Vasters" w:date="2019-11-15T14:25:00Z">
        <w:r w:rsidDel="002F1212">
          <w:delText xml:space="preserve">routers </w:delText>
        </w:r>
      </w:del>
      <w:ins w:id="265" w:author="Clemens Vasters" w:date="2019-11-15T14:25:00Z">
        <w:r w:rsidR="002F1212">
          <w:t xml:space="preserve">such intermediaries </w:t>
        </w:r>
        <w:r w:rsidR="00D5539C">
          <w:t xml:space="preserve">make this </w:t>
        </w:r>
      </w:ins>
      <w:del w:id="266" w:author="Clemens Vasters" w:date="2019-11-15T14:25:00Z">
        <w:r w:rsidDel="00D5539C">
          <w:delText xml:space="preserve">decide </w:delText>
        </w:r>
      </w:del>
      <w:ins w:id="267" w:author="Clemens Vasters" w:date="2019-11-15T14:25:00Z">
        <w:r w:rsidR="00D5539C">
          <w:t xml:space="preserve">decision </w:t>
        </w:r>
      </w:ins>
      <w:del w:id="268" w:author="Clemens Vasters" w:date="2019-11-15T14:25:00Z">
        <w:r w:rsidDel="00E34F72">
          <w:delText xml:space="preserve">that </w:delText>
        </w:r>
      </w:del>
      <w:r>
        <w:t>is out of scope of this specification; they MAY use custom annotations</w:t>
      </w:r>
      <w:r w:rsidR="00F60462">
        <w:t xml:space="preserve">, </w:t>
      </w:r>
      <w:r>
        <w:t>properties of the link or connection that received the message, or other mechanisms.</w:t>
      </w:r>
    </w:p>
    <w:p w14:paraId="669886C4" w14:textId="26DCA928" w:rsidR="00027A42" w:rsidRDefault="00981EBA" w:rsidP="003F24CD">
      <w:pPr>
        <w:pStyle w:val="Heading3"/>
        <w:numPr>
          <w:ilvl w:val="2"/>
          <w:numId w:val="1"/>
        </w:numPr>
      </w:pPr>
      <w:bookmarkStart w:id="269" w:name="_Toc52547620"/>
      <w:r>
        <w:t xml:space="preserve">Message 'reply-to' and the Request </w:t>
      </w:r>
      <w:r w:rsidR="007147D6">
        <w:t xml:space="preserve">Reply </w:t>
      </w:r>
      <w:r>
        <w:t>pattern</w:t>
      </w:r>
      <w:bookmarkEnd w:id="269"/>
    </w:p>
    <w:p w14:paraId="0476EA0B" w14:textId="07888078" w:rsidR="00027A42" w:rsidRDefault="00981EBA">
      <w:r>
        <w:t xml:space="preserve">The 'reply-to' field MAY </w:t>
      </w:r>
      <w:r w:rsidR="00E52352">
        <w:t>contain a network endpoint</w:t>
      </w:r>
      <w:r>
        <w:t>.</w:t>
      </w:r>
    </w:p>
    <w:p w14:paraId="60FD5D7E" w14:textId="78BF8129" w:rsidR="00027A42" w:rsidRDefault="00981EBA">
      <w:del w:id="270" w:author="Clemens Vasters" w:date="2019-11-15T14:26:00Z">
        <w:r w:rsidDel="00F5028B">
          <w:delText>Servers and routers</w:delText>
        </w:r>
      </w:del>
      <w:ins w:id="271" w:author="Clemens Vasters" w:date="2019-11-15T14:26:00Z">
        <w:r w:rsidR="00F5028B">
          <w:t>Message recipients and intermediaries</w:t>
        </w:r>
      </w:ins>
      <w:r>
        <w:t xml:space="preserve"> SHOULD </w:t>
      </w:r>
      <w:r w:rsidR="0039458F">
        <w:t xml:space="preserve">prioritize </w:t>
      </w:r>
      <w:r>
        <w:t>attempt</w:t>
      </w:r>
      <w:r w:rsidR="0039458F">
        <w:t>ing</w:t>
      </w:r>
      <w:r>
        <w:t xml:space="preserve"> to deliver </w:t>
      </w:r>
      <w:r w:rsidR="007147D6">
        <w:t>repl</w:t>
      </w:r>
      <w:r w:rsidR="0039458F">
        <w:t>ies</w:t>
      </w:r>
      <w:r w:rsidR="007147D6">
        <w:t xml:space="preserve"> </w:t>
      </w:r>
      <w:r w:rsidR="0039458F">
        <w:t xml:space="preserve">over </w:t>
      </w:r>
      <w:r>
        <w:t xml:space="preserve">the same connection that </w:t>
      </w:r>
      <w:del w:id="272" w:author="Clemens Vasters" w:date="2019-11-15T14:26:00Z">
        <w:r w:rsidDel="004D73D1">
          <w:delText xml:space="preserve">received </w:delText>
        </w:r>
      </w:del>
      <w:ins w:id="273" w:author="Clemens Vasters" w:date="2019-11-15T14:26:00Z">
        <w:r w:rsidR="004D73D1">
          <w:t>through which the message was obtained</w:t>
        </w:r>
      </w:ins>
      <w:del w:id="274" w:author="Clemens Vasters" w:date="2019-11-15T14:26:00Z">
        <w:r w:rsidDel="004D73D1">
          <w:delText>the request</w:delText>
        </w:r>
      </w:del>
      <w:r w:rsidR="00601CB9">
        <w:t>.</w:t>
      </w:r>
      <w:r>
        <w:t xml:space="preserve"> If this is impossible or fails, the response SHOULD be sent via a</w:t>
      </w:r>
      <w:r w:rsidR="0039458F">
        <w:t xml:space="preserve">n outbound </w:t>
      </w:r>
      <w:r>
        <w:t xml:space="preserve">connection to the 'reply-to' </w:t>
      </w:r>
      <w:r w:rsidR="00601CB9">
        <w:t>network endpoint</w:t>
      </w:r>
      <w:r>
        <w:t>.</w:t>
      </w:r>
    </w:p>
    <w:p w14:paraId="72F89F22" w14:textId="77777777" w:rsidR="00027A42" w:rsidRDefault="00027A42"/>
    <w:p w14:paraId="46FDDEED" w14:textId="77777777" w:rsidR="00027A42" w:rsidRDefault="00981EBA" w:rsidP="006D6352">
      <w:pPr>
        <w:pStyle w:val="Heading2"/>
        <w:numPr>
          <w:ilvl w:val="1"/>
          <w:numId w:val="1"/>
        </w:numPr>
      </w:pPr>
      <w:bookmarkStart w:id="275" w:name="_Toc52547621"/>
      <w:r w:rsidRPr="0013735D">
        <w:t>Scope Identifier</w:t>
      </w:r>
      <w:bookmarkEnd w:id="275"/>
    </w:p>
    <w:p w14:paraId="145E0271" w14:textId="77777777" w:rsidR="00027A42" w:rsidRDefault="00981EBA">
      <w:r>
        <w:t>As discussed in 2.3 the scope identifier is used to direct messages to the appropriate container.</w:t>
      </w:r>
    </w:p>
    <w:p w14:paraId="75906271" w14:textId="280FD0F9" w:rsidR="00027A42" w:rsidRDefault="00981EBA">
      <w:r>
        <w:t xml:space="preserve">If the scope identifier </w:t>
      </w:r>
      <w:ins w:id="276" w:author="Clemens Vasters" w:date="2019-05-14T16:38:00Z">
        <w:r w:rsidR="00DB299E">
          <w:t xml:space="preserve">for a terminus </w:t>
        </w:r>
      </w:ins>
      <w:r>
        <w:t xml:space="preserve">is empty, </w:t>
      </w:r>
      <w:ins w:id="277" w:author="Clemens Vasters" w:date="2019-05-14T16:38:00Z">
        <w:r w:rsidR="00613533">
          <w:t>it is interpreted as to belong to the s</w:t>
        </w:r>
      </w:ins>
      <w:ins w:id="278" w:author="Clemens Vasters" w:date="2019-05-14T16:39:00Z">
        <w:r w:rsidR="00613533">
          <w:t>cope of the terminus.</w:t>
        </w:r>
      </w:ins>
      <w:del w:id="279" w:author="Clemens Vasters" w:date="2019-05-14T16:39:00Z">
        <w:r w:rsidDel="001634A2">
          <w:delText>it is interpreted by the “current” container, which is always the one at which the AMQP operation carrying the address information is immediately directed.</w:delText>
        </w:r>
      </w:del>
      <w:r>
        <w:t xml:space="preserve"> For instance, </w:t>
      </w:r>
      <w:del w:id="280" w:author="Clemens Vasters" w:date="2019-05-14T16:43:00Z">
        <w:r w:rsidDel="008C6620">
          <w:delText>for</w:delText>
        </w:r>
      </w:del>
      <w:ins w:id="281" w:author="Clemens Vasters" w:date="2019-05-14T16:43:00Z">
        <w:r w:rsidR="008C6620">
          <w:t>when</w:t>
        </w:r>
      </w:ins>
      <w:del w:id="282" w:author="Clemens Vasters" w:date="2019-05-14T16:43:00Z">
        <w:r w:rsidDel="00EA51AA">
          <w:delText xml:space="preserve"> a</w:delText>
        </w:r>
      </w:del>
      <w:del w:id="283" w:author="Clemens Vasters" w:date="2019-05-14T16:42:00Z">
        <w:r w:rsidDel="00A0369E">
          <w:delText>n</w:delText>
        </w:r>
      </w:del>
      <w:r>
        <w:t xml:space="preserve"> </w:t>
      </w:r>
      <w:r w:rsidRPr="00671F68">
        <w:rPr>
          <w:rPrChange w:id="284" w:author="Clemens Vasters" w:date="2019-05-14T16:43:00Z">
            <w:rPr>
              <w:i/>
            </w:rPr>
          </w:rPrChange>
        </w:rPr>
        <w:t>attach</w:t>
      </w:r>
      <w:ins w:id="285" w:author="Clemens Vasters" w:date="2019-05-14T16:43:00Z">
        <w:r w:rsidR="00671F68" w:rsidRPr="00671F68">
          <w:rPr>
            <w:rPrChange w:id="286" w:author="Clemens Vasters" w:date="2019-05-14T16:43:00Z">
              <w:rPr>
                <w:i/>
              </w:rPr>
            </w:rPrChange>
          </w:rPr>
          <w:t>ing</w:t>
        </w:r>
      </w:ins>
      <w:r>
        <w:t> </w:t>
      </w:r>
      <w:del w:id="287" w:author="Clemens Vasters" w:date="2019-05-14T16:39:00Z">
        <w:r w:rsidDel="001634A2">
          <w:delText xml:space="preserve">or </w:delText>
        </w:r>
        <w:r w:rsidDel="001634A2">
          <w:rPr>
            <w:i/>
          </w:rPr>
          <w:delText>transfer</w:delText>
        </w:r>
        <w:r w:rsidDel="001634A2">
          <w:delText> </w:delText>
        </w:r>
      </w:del>
      <w:del w:id="288" w:author="Clemens Vasters" w:date="2019-05-14T16:43:00Z">
        <w:r w:rsidDel="00671F68">
          <w:delText>operation</w:delText>
        </w:r>
      </w:del>
      <w:ins w:id="289" w:author="Clemens Vasters" w:date="2019-05-14T16:40:00Z">
        <w:r w:rsidR="009405EF">
          <w:t>a link</w:t>
        </w:r>
      </w:ins>
      <w:ins w:id="290" w:author="Clemens Vasters" w:date="2019-05-14T16:43:00Z">
        <w:r w:rsidR="00671F68">
          <w:t xml:space="preserve"> to receive messag</w:t>
        </w:r>
      </w:ins>
      <w:ins w:id="291" w:author="Clemens Vasters" w:date="2019-05-14T16:44:00Z">
        <w:r w:rsidR="00671F68">
          <w:t>es</w:t>
        </w:r>
      </w:ins>
      <w:ins w:id="292" w:author="Clemens Vasters" w:date="2019-05-14T16:40:00Z">
        <w:r w:rsidR="009405EF">
          <w:t xml:space="preserve">, if the source </w:t>
        </w:r>
        <w:r w:rsidR="00E1279F">
          <w:t xml:space="preserve">address’ scope identifier is empty, </w:t>
        </w:r>
      </w:ins>
      <w:del w:id="293" w:author="Clemens Vasters" w:date="2019-05-14T16:39:00Z">
        <w:r w:rsidDel="009405EF">
          <w:delText xml:space="preserve">, </w:delText>
        </w:r>
      </w:del>
      <w:ins w:id="294" w:author="Clemens Vasters" w:date="2019-05-14T16:40:00Z">
        <w:r w:rsidR="00E1279F">
          <w:t xml:space="preserve">the implied scope is that of the </w:t>
        </w:r>
      </w:ins>
      <w:ins w:id="295" w:author="Clemens Vasters" w:date="2019-05-14T16:41:00Z">
        <w:r w:rsidR="00D7569F">
          <w:t xml:space="preserve">container </w:t>
        </w:r>
      </w:ins>
      <w:ins w:id="296" w:author="Clemens Vasters" w:date="2019-05-14T16:46:00Z">
        <w:r w:rsidR="00620214">
          <w:t>that contains the source from which messages are being sent.</w:t>
        </w:r>
      </w:ins>
      <w:del w:id="297" w:author="Clemens Vasters" w:date="2019-05-14T16:40:00Z">
        <w:r w:rsidDel="00E1279F">
          <w:delText>the implied reference is determined by the container receiving the performative frame</w:delText>
        </w:r>
      </w:del>
      <w:del w:id="298" w:author="Clemens Vasters" w:date="2019-05-14T16:45:00Z">
        <w:r w:rsidDel="00FF0A72">
          <w:delText xml:space="preserve">. </w:delText>
        </w:r>
      </w:del>
    </w:p>
    <w:p w14:paraId="3F1D8E80" w14:textId="33DF987B" w:rsidR="00027A42" w:rsidRDefault="00981EBA">
      <w:r>
        <w:t xml:space="preserve">An AMQP address consisting of a network endpoint and an empty scope identifier will result in the overall address expression </w:t>
      </w:r>
      <w:r w:rsidR="00AC2809">
        <w:t xml:space="preserve">being </w:t>
      </w:r>
      <w:r>
        <w:t>resolved by the container reachable via the network endpoint or its equivalent communication path.</w:t>
      </w:r>
    </w:p>
    <w:p w14:paraId="6BF08B4E" w14:textId="4C231252" w:rsidR="00027A42" w:rsidRDefault="00981EBA">
      <w:r>
        <w:t>An AMQP address consisting of a network endpoint and a non-empty scope identifier will result in the overall address expression resolving to a container identified by the scope identifier while the network endpoint or its equivalent communication path serve as “on-ramp” into the AMQP network if required.</w:t>
      </w:r>
    </w:p>
    <w:p w14:paraId="061D2221" w14:textId="77777777" w:rsidR="00027A42" w:rsidRDefault="00981EBA">
      <w:r>
        <w:t>How a scope identifier maps to target containers and how it is determined that a message or link has reached its intended destination is outside the scope of this specification and implementation specific.</w:t>
      </w:r>
    </w:p>
    <w:p w14:paraId="26B309F5" w14:textId="77777777" w:rsidR="00027A42" w:rsidRDefault="00981EBA">
      <w:pPr>
        <w:pStyle w:val="Heading2"/>
        <w:numPr>
          <w:ilvl w:val="1"/>
          <w:numId w:val="1"/>
        </w:numPr>
      </w:pPr>
      <w:bookmarkStart w:id="299" w:name="_Toc52547622"/>
      <w:r>
        <w:lastRenderedPageBreak/>
        <w:t>Path</w:t>
      </w:r>
      <w:bookmarkEnd w:id="299"/>
      <w:r>
        <w:t xml:space="preserve"> </w:t>
      </w:r>
    </w:p>
    <w:p w14:paraId="3D91B7CC" w14:textId="024B1EF8" w:rsidR="00027A42" w:rsidRDefault="00981EBA">
      <w:r>
        <w:t xml:space="preserve">As discussed in 2.1, the path expression is a sequence of identifier segments that reflects a path through an implementation specific relationship graph of AMQP nodes and their termini. The path expression MUST resolve to a </w:t>
      </w:r>
      <w:r w:rsidR="002972B6">
        <w:t xml:space="preserve">node’s </w:t>
      </w:r>
      <w:r>
        <w:t>terminus in an AMQP container. An empty path expression reflects the anonymous terminus.</w:t>
      </w:r>
    </w:p>
    <w:p w14:paraId="1A44E501" w14:textId="77777777" w:rsidR="00027A42" w:rsidRDefault="00981EBA">
      <w:r>
        <w:t>How the path expression relates to the graph and terminus is outside the scope of this specification and implementation specific.</w:t>
      </w:r>
    </w:p>
    <w:p w14:paraId="60120D4F" w14:textId="77777777" w:rsidR="00027A42" w:rsidRDefault="00981EBA">
      <w:pPr>
        <w:pStyle w:val="Heading2"/>
        <w:numPr>
          <w:ilvl w:val="1"/>
          <w:numId w:val="1"/>
        </w:numPr>
      </w:pPr>
      <w:bookmarkStart w:id="300" w:name="_Toc52547623"/>
      <w:r>
        <w:t>Parameters</w:t>
      </w:r>
      <w:bookmarkEnd w:id="300"/>
    </w:p>
    <w:p w14:paraId="2F958783" w14:textId="77777777" w:rsidR="00027A42" w:rsidRDefault="00981EBA">
      <w:r>
        <w:t>Parameters are a set of application-specific key-value pairs carried alongside the other address information. The OASIS AMQP TC reserves parameter name prefixed with “</w:t>
      </w:r>
      <w:proofErr w:type="spellStart"/>
      <w:r>
        <w:t>amqp</w:t>
      </w:r>
      <w:proofErr w:type="spellEnd"/>
      <w:r>
        <w:t>:” for use in its specifications.</w:t>
      </w:r>
    </w:p>
    <w:p w14:paraId="167C7114" w14:textId="77777777" w:rsidR="00027A42" w:rsidRDefault="00981EBA">
      <w:r>
        <w:t xml:space="preserve">Parameters are useful when extra information needs to be given to the party handling the address information. </w:t>
      </w:r>
    </w:p>
    <w:p w14:paraId="07F20C6B" w14:textId="77777777" w:rsidR="002972B6" w:rsidRDefault="00981EBA">
      <w:r>
        <w:t xml:space="preserve">For instance, when a sending application wants to pass a </w:t>
      </w:r>
      <w:r>
        <w:rPr>
          <w:i/>
        </w:rPr>
        <w:t xml:space="preserve">reply-to </w:t>
      </w:r>
      <w:r>
        <w:t xml:space="preserve">address to a message consumer and the sender wants to grant the consumer limited access to the reply destination, it might include a parameter that carries a security token granting the required access. </w:t>
      </w:r>
    </w:p>
    <w:p w14:paraId="3F0AC07E" w14:textId="4B3CE947" w:rsidR="00027A42" w:rsidRDefault="00981EBA">
      <w:r>
        <w:rPr>
          <w:rFonts w:ascii="Consolas" w:eastAsia="Consolas" w:hAnsi="Consolas" w:cs="Consolas"/>
        </w:rPr>
        <w:t>amqp://endpoint.example.com/(site-b.contoso.com)/queu</w:t>
      </w:r>
      <w:r w:rsidR="002972B6">
        <w:rPr>
          <w:rFonts w:ascii="Consolas" w:eastAsia="Consolas" w:hAnsi="Consolas" w:cs="Consolas"/>
        </w:rPr>
        <w:t>e?</w:t>
      </w:r>
      <w:r w:rsidR="00E55AAF">
        <w:rPr>
          <w:rFonts w:ascii="Consolas" w:eastAsia="Consolas" w:hAnsi="Consolas" w:cs="Consolas"/>
        </w:rPr>
        <w:t>sec-</w:t>
      </w:r>
      <w:r w:rsidR="002972B6">
        <w:rPr>
          <w:rFonts w:ascii="Consolas" w:eastAsia="Consolas" w:hAnsi="Consolas" w:cs="Consolas"/>
        </w:rPr>
        <w:t>token=…</w:t>
      </w:r>
      <w:r w:rsidR="002972B6" w:rsidDel="002972B6">
        <w:t xml:space="preserve"> </w:t>
      </w:r>
    </w:p>
    <w:p w14:paraId="17931267" w14:textId="77777777" w:rsidR="00196245" w:rsidRDefault="00196245">
      <w:pPr>
        <w:widowControl/>
        <w:spacing w:before="0" w:after="0"/>
        <w:rPr>
          <w:b/>
          <w:color w:val="3B006F"/>
          <w:sz w:val="36"/>
          <w:szCs w:val="36"/>
        </w:rPr>
      </w:pPr>
      <w:bookmarkStart w:id="301" w:name="_Ref536718433"/>
      <w:r>
        <w:br w:type="page"/>
      </w:r>
    </w:p>
    <w:p w14:paraId="1A876C68" w14:textId="6F7FDECB" w:rsidR="00027A42" w:rsidRDefault="00981EBA">
      <w:pPr>
        <w:pStyle w:val="Heading1"/>
        <w:numPr>
          <w:ilvl w:val="0"/>
          <w:numId w:val="1"/>
        </w:numPr>
      </w:pPr>
      <w:bookmarkStart w:id="302" w:name="_Toc52547624"/>
      <w:r>
        <w:lastRenderedPageBreak/>
        <w:t>The AMQP address</w:t>
      </w:r>
      <w:bookmarkEnd w:id="301"/>
      <w:bookmarkEnd w:id="302"/>
    </w:p>
    <w:p w14:paraId="585681F6" w14:textId="77777777" w:rsidR="00027A42" w:rsidRDefault="00981EBA">
      <w:r>
        <w:t xml:space="preserve">An </w:t>
      </w:r>
      <w:r>
        <w:rPr>
          <w:i/>
        </w:rPr>
        <w:t xml:space="preserve">AMQP address </w:t>
      </w:r>
      <w:r>
        <w:t xml:space="preserve">is a </w:t>
      </w:r>
      <w:r>
        <w:rPr>
          <w:i/>
        </w:rPr>
        <w:t xml:space="preserve">URI reference </w:t>
      </w:r>
      <w:r>
        <w:t xml:space="preserve">as defined by RFC3986. </w:t>
      </w:r>
    </w:p>
    <w:p w14:paraId="09C48C58" w14:textId="77777777" w:rsidR="00027A42" w:rsidRDefault="00981EBA">
      <w:r>
        <w:t>This specification defines schemes “</w:t>
      </w:r>
      <w:proofErr w:type="spellStart"/>
      <w:r>
        <w:t>amqp</w:t>
      </w:r>
      <w:proofErr w:type="spellEnd"/>
      <w:r>
        <w:t>” for plain TCP connections and “</w:t>
      </w:r>
      <w:proofErr w:type="spellStart"/>
      <w:r>
        <w:t>amqps</w:t>
      </w:r>
      <w:proofErr w:type="spellEnd"/>
      <w:r>
        <w:t>” for TLS connections.</w:t>
      </w:r>
    </w:p>
    <w:p w14:paraId="5448B481" w14:textId="0266749E" w:rsidR="00027A42" w:rsidRDefault="00981EBA">
      <w:r>
        <w:t>Implementations MAY support other connection schemes (for exam</w:t>
      </w:r>
      <w:r w:rsidR="00F534C3">
        <w:t>p</w:t>
      </w:r>
      <w:r>
        <w:t xml:space="preserve">le </w:t>
      </w:r>
      <w:proofErr w:type="spellStart"/>
      <w:r>
        <w:t>ws</w:t>
      </w:r>
      <w:proofErr w:type="spellEnd"/>
      <w:r>
        <w:t xml:space="preserve">, </w:t>
      </w:r>
      <w:proofErr w:type="spellStart"/>
      <w:r>
        <w:t>wss</w:t>
      </w:r>
      <w:proofErr w:type="spellEnd"/>
      <w:r>
        <w:t>) and other AMQP specifications MAY introduce other AMQP-specific schemes.</w:t>
      </w:r>
    </w:p>
    <w:p w14:paraId="04419CF9" w14:textId="77777777" w:rsidR="00027A42" w:rsidRDefault="00981EBA">
      <w:pPr>
        <w:pStyle w:val="Heading2"/>
        <w:numPr>
          <w:ilvl w:val="1"/>
          <w:numId w:val="1"/>
        </w:numPr>
      </w:pPr>
      <w:bookmarkStart w:id="303" w:name="_Toc52547625"/>
      <w:r>
        <w:t>Transport independent addresses</w:t>
      </w:r>
      <w:bookmarkEnd w:id="303"/>
    </w:p>
    <w:p w14:paraId="6FE94D3E" w14:textId="02298651" w:rsidR="00CE5BA3" w:rsidRDefault="00981EBA">
      <w:r>
        <w:t xml:space="preserve">A </w:t>
      </w:r>
      <w:r>
        <w:rPr>
          <w:i/>
        </w:rPr>
        <w:t>transport</w:t>
      </w:r>
      <w:r w:rsidR="00567542">
        <w:rPr>
          <w:i/>
        </w:rPr>
        <w:t>-</w:t>
      </w:r>
      <w:r>
        <w:rPr>
          <w:i/>
        </w:rPr>
        <w:t xml:space="preserve">independent address </w:t>
      </w:r>
      <w:r>
        <w:t>has no network informa</w:t>
      </w:r>
      <w:r w:rsidR="00567542">
        <w:t>t</w:t>
      </w:r>
      <w:r>
        <w:t xml:space="preserve">ion and cannot be used to connect to an AMQP </w:t>
      </w:r>
      <w:r w:rsidR="00567542">
        <w:t>network endpoint</w:t>
      </w:r>
      <w:r w:rsidR="00CE5BA3">
        <w:t>,</w:t>
      </w:r>
      <w:r w:rsidR="00567542">
        <w:t xml:space="preserve"> </w:t>
      </w:r>
      <w:r>
        <w:t xml:space="preserve">but </w:t>
      </w:r>
      <w:r w:rsidR="00CE5BA3">
        <w:t xml:space="preserve">it </w:t>
      </w:r>
      <w:r>
        <w:t xml:space="preserve">can be used to send messages once connected – as a link source or destination address, or a message “to” or “reply-to” address. </w:t>
      </w:r>
    </w:p>
    <w:p w14:paraId="642FA358" w14:textId="76C96BDE" w:rsidR="00027A42" w:rsidRDefault="00981EBA">
      <w:r>
        <w:t>This is compatible with AMQP practice prior to this specification. In terms of RFC398</w:t>
      </w:r>
      <w:r w:rsidR="00CE5BA3">
        <w:t>6</w:t>
      </w:r>
      <w:r w:rsidR="00B953D1">
        <w:t>,</w:t>
      </w:r>
      <w:r>
        <w:t xml:space="preserve"> such an address is a </w:t>
      </w:r>
      <w:r>
        <w:rPr>
          <w:i/>
        </w:rPr>
        <w:t>relative URI reference</w:t>
      </w:r>
      <w:r>
        <w:t>. For example:</w:t>
      </w:r>
    </w:p>
    <w:p w14:paraId="129A4B3A" w14:textId="77777777" w:rsidR="00027A42" w:rsidRPr="0028521D" w:rsidRDefault="00981EBA">
      <w:pPr>
        <w:widowControl/>
        <w:numPr>
          <w:ilvl w:val="0"/>
          <w:numId w:val="18"/>
        </w:numPr>
        <w:spacing w:after="0"/>
        <w:rPr>
          <w:rFonts w:ascii="Courier New" w:eastAsia="Liberation Mono" w:hAnsi="Courier New" w:cs="Courier New"/>
          <w:color w:val="000000"/>
        </w:rPr>
      </w:pPr>
      <w:proofErr w:type="spellStart"/>
      <w:r w:rsidRPr="0028521D">
        <w:rPr>
          <w:rFonts w:ascii="Courier New" w:eastAsia="Liberation Mono" w:hAnsi="Courier New" w:cs="Courier New"/>
          <w:color w:val="000000"/>
        </w:rPr>
        <w:t>myqueue</w:t>
      </w:r>
      <w:proofErr w:type="spellEnd"/>
    </w:p>
    <w:p w14:paraId="4444A4E5" w14:textId="77777777" w:rsidR="00027A42" w:rsidRPr="0028521D" w:rsidRDefault="00981EBA">
      <w:pPr>
        <w:widowControl/>
        <w:numPr>
          <w:ilvl w:val="0"/>
          <w:numId w:val="18"/>
        </w:numPr>
        <w:spacing w:after="0"/>
        <w:rPr>
          <w:rFonts w:ascii="Courier New" w:eastAsia="Liberation Mono" w:hAnsi="Courier New" w:cs="Courier New"/>
          <w:color w:val="000000"/>
        </w:rPr>
      </w:pPr>
      <w:proofErr w:type="spellStart"/>
      <w:r w:rsidRPr="0028521D">
        <w:rPr>
          <w:rFonts w:ascii="Courier New" w:eastAsia="Liberation Mono" w:hAnsi="Courier New" w:cs="Courier New"/>
          <w:color w:val="000000"/>
        </w:rPr>
        <w:t>amqp:myqueue</w:t>
      </w:r>
      <w:proofErr w:type="spellEnd"/>
    </w:p>
    <w:p w14:paraId="1876C135" w14:textId="77777777" w:rsidR="00027A42" w:rsidRPr="0028521D" w:rsidRDefault="00981EBA">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/area/mailbox</w:t>
      </w:r>
    </w:p>
    <w:p w14:paraId="1EDEC3D4" w14:textId="77777777" w:rsidR="00027A42" w:rsidRPr="0028521D" w:rsidRDefault="00981EBA">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/(site.example.com)/foo/bar/thing</w:t>
      </w:r>
    </w:p>
    <w:p w14:paraId="630B70FC" w14:textId="0035A841" w:rsidR="00027A42" w:rsidRDefault="00981EBA">
      <w:r>
        <w:t>Note in the last example “site.example.com” is an AMQP scope</w:t>
      </w:r>
      <w:r w:rsidR="00B953D1">
        <w:t xml:space="preserve"> identifier</w:t>
      </w:r>
      <w:r>
        <w:t>, not a DNS name.</w:t>
      </w:r>
    </w:p>
    <w:p w14:paraId="258466E2" w14:textId="77777777" w:rsidR="00196245" w:rsidRDefault="00196245"/>
    <w:p w14:paraId="48FA4CA3" w14:textId="77777777" w:rsidR="00027A42" w:rsidRDefault="00981EBA">
      <w:pPr>
        <w:pStyle w:val="Heading2"/>
        <w:widowControl/>
        <w:numPr>
          <w:ilvl w:val="1"/>
          <w:numId w:val="1"/>
        </w:numPr>
        <w:spacing w:before="80" w:after="80"/>
        <w:ind w:left="89" w:firstLine="0"/>
      </w:pPr>
      <w:bookmarkStart w:id="304" w:name="_Toc52547626"/>
      <w:r>
        <w:t>AMQP URLs</w:t>
      </w:r>
      <w:bookmarkEnd w:id="304"/>
    </w:p>
    <w:p w14:paraId="455AE1EE" w14:textId="77777777" w:rsidR="00027A42" w:rsidRDefault="00981EBA">
      <w:r>
        <w:t>A URL provides a network endpoint to connect to an AMQP service, and the address of an AMQP node, for example:</w:t>
      </w:r>
    </w:p>
    <w:p w14:paraId="4A9A43B3" w14:textId="77777777" w:rsidR="00027A42" w:rsidRPr="0028521D" w:rsidRDefault="00981EBA" w:rsidP="0028521D">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amqps://onramp.example.com/(site.net)/target</w:t>
      </w:r>
    </w:p>
    <w:p w14:paraId="1B23F482" w14:textId="71C42F29" w:rsidR="00027A42" w:rsidRDefault="00027A42"/>
    <w:p w14:paraId="4D67E7D5" w14:textId="77777777" w:rsidR="00027A42" w:rsidRDefault="00981EBA">
      <w:r>
        <w:t>An AMQP URL may have no path, for example</w:t>
      </w:r>
    </w:p>
    <w:p w14:paraId="2635B098" w14:textId="1F26B1B4" w:rsidR="00027A42" w:rsidRDefault="00981EBA" w:rsidP="00D411F2">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amqp://service.org</w:t>
      </w:r>
    </w:p>
    <w:p w14:paraId="2A7C1BE3" w14:textId="77777777" w:rsidR="00D411F2" w:rsidRPr="0028521D" w:rsidRDefault="00D411F2" w:rsidP="0028521D">
      <w:pPr>
        <w:widowControl/>
        <w:spacing w:after="0"/>
        <w:ind w:left="720"/>
        <w:rPr>
          <w:rFonts w:ascii="Courier New" w:eastAsia="Liberation Mono" w:hAnsi="Courier New" w:cs="Courier New"/>
          <w:color w:val="000000"/>
        </w:rPr>
      </w:pPr>
    </w:p>
    <w:p w14:paraId="758AFDDB" w14:textId="283C0F3F" w:rsidR="00027A42" w:rsidRDefault="00981EBA">
      <w:r>
        <w:t xml:space="preserve">Such a URL can be used to establish a connection. If used as the source or target address of a link it refers to the </w:t>
      </w:r>
      <w:r>
        <w:rPr>
          <w:i/>
        </w:rPr>
        <w:t xml:space="preserve">anonymous terminus </w:t>
      </w:r>
      <w:hyperlink r:id="rId44" w:history="1">
        <w:r w:rsidR="00D411F2" w:rsidRPr="0028521D">
          <w:rPr>
            <w:rStyle w:val="Hyperlink"/>
          </w:rPr>
          <w:t>[AMQP-ANONTERM]</w:t>
        </w:r>
      </w:hyperlink>
      <w:r>
        <w:t>.</w:t>
      </w:r>
    </w:p>
    <w:p w14:paraId="7039A900" w14:textId="7F87738F" w:rsidR="00027A42" w:rsidRDefault="00027A42"/>
    <w:p w14:paraId="6F155B4F" w14:textId="77777777" w:rsidR="00027A42" w:rsidRDefault="00981EBA">
      <w:pPr>
        <w:pStyle w:val="Heading2"/>
        <w:numPr>
          <w:ilvl w:val="1"/>
          <w:numId w:val="1"/>
        </w:numPr>
      </w:pPr>
      <w:bookmarkStart w:id="305" w:name="_Ref13040036"/>
      <w:bookmarkStart w:id="306" w:name="_Toc52547627"/>
      <w:r>
        <w:t>AMQP URI Syntax</w:t>
      </w:r>
      <w:bookmarkEnd w:id="305"/>
      <w:bookmarkEnd w:id="306"/>
    </w:p>
    <w:p w14:paraId="79E9D2CA" w14:textId="2321B76F" w:rsidR="009D7F13" w:rsidRDefault="00981EBA">
      <w:pPr>
        <w:spacing w:after="206"/>
        <w:ind w:left="10" w:right="460"/>
      </w:pPr>
      <w:r>
        <w:t>The following ABNF notation builds on the defined elements from Appendix A of RFC3986</w:t>
      </w:r>
      <w:r w:rsidR="009D7F13">
        <w:t xml:space="preserve">. </w:t>
      </w:r>
    </w:p>
    <w:p w14:paraId="215CDEB6" w14:textId="1A489090" w:rsidR="00027A42" w:rsidRDefault="00981EBA">
      <w:pPr>
        <w:spacing w:after="206"/>
        <w:ind w:left="10" w:right="460"/>
      </w:pPr>
      <w:r>
        <w:t>New syntax is marked “AMQP Specific”, the rest is directly from RFC3986. This syntax can be parsed using a standard URI parser by examining the first element of the URI path to see if it matches the 'path-</w:t>
      </w:r>
      <w:proofErr w:type="spellStart"/>
      <w:r>
        <w:t>amqp</w:t>
      </w:r>
      <w:proofErr w:type="spellEnd"/>
      <w:r>
        <w:t>-scope' syntax below.</w:t>
      </w:r>
    </w:p>
    <w:p w14:paraId="6CDE9D7B" w14:textId="77777777" w:rsidR="009D7F13" w:rsidRDefault="009D7F13" w:rsidP="0028521D">
      <w:pPr>
        <w:spacing w:after="206"/>
        <w:ind w:right="460"/>
      </w:pPr>
    </w:p>
    <w:p w14:paraId="02D8AD16" w14:textId="77777777" w:rsidR="00027A42" w:rsidRDefault="00981EBA">
      <w:pPr>
        <w:widowControl/>
        <w:spacing w:after="206"/>
        <w:ind w:left="10" w:right="460"/>
        <w:rPr>
          <w:rFonts w:ascii="Liberation Mono" w:eastAsia="Liberation Mono" w:hAnsi="Liberation Mono" w:cs="Liberation Mono"/>
          <w:color w:val="000000"/>
        </w:rPr>
      </w:pPr>
      <w:r>
        <w:rPr>
          <w:rFonts w:ascii="Liberation Mono" w:eastAsia="Liberation Mono" w:hAnsi="Liberation Mono" w:cs="Liberation Mono"/>
          <w:color w:val="000000"/>
        </w:rPr>
        <w:t xml:space="preserve">   URI           = scheme ":" hier-part [ "?" query ] [ "#" fragment ]</w:t>
      </w:r>
    </w:p>
    <w:p w14:paraId="4D74C49D"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scheme        =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 / “</w:t>
      </w:r>
      <w:proofErr w:type="spellStart"/>
      <w:r>
        <w:rPr>
          <w:rFonts w:ascii="Liberation Mono" w:eastAsia="Liberation Mono" w:hAnsi="Liberation Mono" w:cs="Liberation Mono"/>
          <w:color w:val="000000"/>
        </w:rPr>
        <w:t>amqps</w:t>
      </w:r>
      <w:proofErr w:type="spellEnd"/>
      <w:r>
        <w:rPr>
          <w:rFonts w:ascii="Liberation Mono" w:eastAsia="Liberation Mono" w:hAnsi="Liberation Mono" w:cs="Liberation Mono"/>
          <w:color w:val="000000"/>
        </w:rPr>
        <w:t>” ; AMQP specific</w:t>
      </w:r>
    </w:p>
    <w:p w14:paraId="13A7878B" w14:textId="77777777" w:rsidR="00027A42" w:rsidRDefault="00027A42">
      <w:pPr>
        <w:widowControl/>
        <w:spacing w:before="0" w:after="0"/>
        <w:rPr>
          <w:rFonts w:ascii="Liberation Mono" w:eastAsia="Liberation Mono" w:hAnsi="Liberation Mono" w:cs="Liberation Mono"/>
          <w:color w:val="000000"/>
        </w:rPr>
      </w:pPr>
    </w:p>
    <w:p w14:paraId="1D079513"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hier-part     = "//" authority path-</w:t>
      </w:r>
      <w:proofErr w:type="spellStart"/>
      <w:r>
        <w:rPr>
          <w:rFonts w:ascii="Liberation Mono" w:eastAsia="Liberation Mono" w:hAnsi="Liberation Mono" w:cs="Liberation Mono"/>
          <w:color w:val="000000"/>
        </w:rPr>
        <w:t>abempty</w:t>
      </w:r>
      <w:proofErr w:type="spellEnd"/>
    </w:p>
    <w:p w14:paraId="46EEA882"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lastRenderedPageBreak/>
        <w:t xml:space="preserve">                 / path-absolute</w:t>
      </w:r>
    </w:p>
    <w:p w14:paraId="4CC35C51"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path-rootless</w:t>
      </w:r>
    </w:p>
    <w:p w14:paraId="7DB96823"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path-empty</w:t>
      </w:r>
    </w:p>
    <w:p w14:paraId="4CDD0950"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 AMQP-specific</w:t>
      </w:r>
    </w:p>
    <w:p w14:paraId="56BB32FA" w14:textId="77777777" w:rsidR="00027A42" w:rsidRDefault="00027A42">
      <w:pPr>
        <w:widowControl/>
        <w:spacing w:before="0" w:after="0"/>
        <w:rPr>
          <w:rFonts w:ascii="Liberation Mono" w:eastAsia="Liberation Mono" w:hAnsi="Liberation Mono" w:cs="Liberation Mono"/>
          <w:color w:val="000000"/>
        </w:rPr>
      </w:pPr>
    </w:p>
    <w:p w14:paraId="669F96C1"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URI-reference = URI / relative-ref</w:t>
      </w:r>
    </w:p>
    <w:p w14:paraId="13676692" w14:textId="77777777" w:rsidR="00027A42" w:rsidRDefault="00027A42">
      <w:pPr>
        <w:widowControl/>
        <w:spacing w:before="0" w:after="0"/>
        <w:rPr>
          <w:rFonts w:ascii="Liberation Mono" w:eastAsia="Liberation Mono" w:hAnsi="Liberation Mono" w:cs="Liberation Mono"/>
          <w:color w:val="000000"/>
        </w:rPr>
      </w:pPr>
    </w:p>
    <w:p w14:paraId="00D6BD91" w14:textId="77777777" w:rsidR="00027A42" w:rsidRPr="00F33392" w:rsidRDefault="00981EBA">
      <w:pPr>
        <w:widowControl/>
        <w:spacing w:before="0" w:after="0"/>
        <w:rPr>
          <w:rFonts w:ascii="Liberation Mono" w:eastAsia="Liberation Mono" w:hAnsi="Liberation Mono" w:cs="Liberation Mono"/>
          <w:color w:val="000000"/>
          <w:rPrChange w:id="307" w:author="Clemens Vasters" w:date="2019-11-15T14:22:00Z">
            <w:rPr>
              <w:rFonts w:ascii="Liberation Mono" w:eastAsia="Liberation Mono" w:hAnsi="Liberation Mono" w:cs="Liberation Mono"/>
              <w:color w:val="000000"/>
              <w:lang w:val="de-DE"/>
            </w:rPr>
          </w:rPrChange>
        </w:rPr>
      </w:pPr>
      <w:r>
        <w:rPr>
          <w:rFonts w:ascii="Liberation Mono" w:eastAsia="Liberation Mono" w:hAnsi="Liberation Mono" w:cs="Liberation Mono"/>
          <w:color w:val="000000"/>
        </w:rPr>
        <w:t xml:space="preserve">   </w:t>
      </w:r>
      <w:r w:rsidRPr="00F33392">
        <w:rPr>
          <w:rFonts w:ascii="Liberation Mono" w:eastAsia="Liberation Mono" w:hAnsi="Liberation Mono" w:cs="Liberation Mono"/>
          <w:color w:val="000000"/>
          <w:rPrChange w:id="308" w:author="Clemens Vasters" w:date="2019-11-15T14:22:00Z">
            <w:rPr>
              <w:rFonts w:ascii="Liberation Mono" w:eastAsia="Liberation Mono" w:hAnsi="Liberation Mono" w:cs="Liberation Mono"/>
              <w:color w:val="000000"/>
              <w:lang w:val="de-DE"/>
            </w:rPr>
          </w:rPrChange>
        </w:rPr>
        <w:t>absolute-URI  = scheme ":" hier-part [ "?" query ]</w:t>
      </w:r>
    </w:p>
    <w:p w14:paraId="493324F0" w14:textId="77777777" w:rsidR="00027A42" w:rsidRPr="00F33392" w:rsidRDefault="00027A42">
      <w:pPr>
        <w:widowControl/>
        <w:spacing w:before="0" w:after="0"/>
        <w:rPr>
          <w:rFonts w:ascii="Liberation Mono" w:eastAsia="Liberation Mono" w:hAnsi="Liberation Mono" w:cs="Liberation Mono"/>
          <w:color w:val="000000"/>
          <w:rPrChange w:id="309" w:author="Clemens Vasters" w:date="2019-11-15T14:22:00Z">
            <w:rPr>
              <w:rFonts w:ascii="Liberation Mono" w:eastAsia="Liberation Mono" w:hAnsi="Liberation Mono" w:cs="Liberation Mono"/>
              <w:color w:val="000000"/>
              <w:lang w:val="de-DE"/>
            </w:rPr>
          </w:rPrChange>
        </w:rPr>
      </w:pPr>
    </w:p>
    <w:p w14:paraId="4A1CED0B" w14:textId="77777777" w:rsidR="00027A42" w:rsidRDefault="00981EBA">
      <w:pPr>
        <w:widowControl/>
        <w:spacing w:before="0" w:after="0"/>
        <w:rPr>
          <w:rFonts w:ascii="Liberation Mono" w:eastAsia="Liberation Mono" w:hAnsi="Liberation Mono" w:cs="Liberation Mono"/>
          <w:color w:val="000000"/>
        </w:rPr>
      </w:pPr>
      <w:r w:rsidRPr="00F33392">
        <w:rPr>
          <w:rFonts w:ascii="Liberation Mono" w:eastAsia="Liberation Mono" w:hAnsi="Liberation Mono" w:cs="Liberation Mono"/>
          <w:color w:val="000000"/>
          <w:rPrChange w:id="310" w:author="Clemens Vasters" w:date="2019-11-15T14:22:00Z">
            <w:rPr>
              <w:rFonts w:ascii="Liberation Mono" w:eastAsia="Liberation Mono" w:hAnsi="Liberation Mono" w:cs="Liberation Mono"/>
              <w:color w:val="000000"/>
              <w:lang w:val="de-DE"/>
            </w:rPr>
          </w:rPrChange>
        </w:rPr>
        <w:t xml:space="preserve">   </w:t>
      </w:r>
      <w:r>
        <w:rPr>
          <w:rFonts w:ascii="Liberation Mono" w:eastAsia="Liberation Mono" w:hAnsi="Liberation Mono" w:cs="Liberation Mono"/>
          <w:color w:val="000000"/>
        </w:rPr>
        <w:t>relative-ref  = relative-part [ "?" query ] [ "#" fragment ]</w:t>
      </w:r>
    </w:p>
    <w:p w14:paraId="52BEACD7" w14:textId="77777777" w:rsidR="00027A42" w:rsidRDefault="00027A42">
      <w:pPr>
        <w:widowControl/>
        <w:spacing w:before="0" w:after="0"/>
        <w:rPr>
          <w:rFonts w:ascii="Liberation Mono" w:eastAsia="Liberation Mono" w:hAnsi="Liberation Mono" w:cs="Liberation Mono"/>
          <w:color w:val="000000"/>
        </w:rPr>
      </w:pPr>
    </w:p>
    <w:p w14:paraId="77F998E2"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relative-part = "//" authority path-</w:t>
      </w:r>
      <w:proofErr w:type="spellStart"/>
      <w:r>
        <w:rPr>
          <w:rFonts w:ascii="Liberation Mono" w:eastAsia="Liberation Mono" w:hAnsi="Liberation Mono" w:cs="Liberation Mono"/>
          <w:color w:val="000000"/>
        </w:rPr>
        <w:t>abempty</w:t>
      </w:r>
      <w:proofErr w:type="spellEnd"/>
    </w:p>
    <w:p w14:paraId="3D6AFBB4"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path-absolute</w:t>
      </w:r>
    </w:p>
    <w:p w14:paraId="4C470DEB"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w:t>
      </w:r>
      <w:proofErr w:type="spellStart"/>
      <w:r>
        <w:rPr>
          <w:rFonts w:ascii="Liberation Mono" w:eastAsia="Liberation Mono" w:hAnsi="Liberation Mono" w:cs="Liberation Mono"/>
          <w:color w:val="000000"/>
        </w:rPr>
        <w:t>noscheme</w:t>
      </w:r>
      <w:proofErr w:type="spellEnd"/>
    </w:p>
    <w:p w14:paraId="5CEDCEEE"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path-empty</w:t>
      </w:r>
    </w:p>
    <w:p w14:paraId="2A286325"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 AMQP-specific</w:t>
      </w:r>
    </w:p>
    <w:p w14:paraId="6A703E62" w14:textId="77777777" w:rsidR="00027A42" w:rsidRDefault="00027A42">
      <w:pPr>
        <w:widowControl/>
        <w:spacing w:before="0" w:after="0"/>
        <w:rPr>
          <w:rFonts w:ascii="Liberation Mono" w:eastAsia="Liberation Mono" w:hAnsi="Liberation Mono" w:cs="Liberation Mono"/>
          <w:color w:val="000000"/>
        </w:rPr>
      </w:pPr>
    </w:p>
    <w:p w14:paraId="6F161B6D" w14:textId="5F86E51B" w:rsidR="00027A42" w:rsidRDefault="009D7F13">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w:t>
      </w:r>
      <w:r w:rsidR="00981EBA">
        <w:rPr>
          <w:rFonts w:ascii="Liberation Mono" w:eastAsia="Liberation Mono" w:hAnsi="Liberation Mono" w:cs="Liberation Mono"/>
          <w:color w:val="000000"/>
        </w:rPr>
        <w:t>AMQP specific</w:t>
      </w:r>
      <w:r>
        <w:rPr>
          <w:rFonts w:ascii="Liberation Mono" w:eastAsia="Liberation Mono" w:hAnsi="Liberation Mono" w:cs="Liberation Mono"/>
          <w:color w:val="000000"/>
        </w:rPr>
        <w:t>:</w:t>
      </w:r>
    </w:p>
    <w:p w14:paraId="1E3C0A84" w14:textId="77777777" w:rsidR="009D7F13" w:rsidRDefault="009D7F13">
      <w:pPr>
        <w:widowControl/>
        <w:spacing w:before="0" w:after="0"/>
        <w:rPr>
          <w:rFonts w:ascii="Liberation Mono" w:eastAsia="Liberation Mono" w:hAnsi="Liberation Mono" w:cs="Liberation Mono"/>
          <w:color w:val="000000"/>
        </w:rPr>
      </w:pPr>
    </w:p>
    <w:p w14:paraId="3E271F08"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 xml:space="preserve">-scope     = "/"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path-absolute</w:t>
      </w:r>
    </w:p>
    <w:p w14:paraId="7DDE4840"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 “(“ reg-name “)”</w:t>
      </w:r>
    </w:p>
    <w:p w14:paraId="5386B0FE" w14:textId="77777777" w:rsidR="00027A42" w:rsidRDefault="00027A42">
      <w:pPr>
        <w:widowControl/>
        <w:spacing w:before="0" w:after="0"/>
        <w:rPr>
          <w:rFonts w:ascii="Liberation Mono" w:eastAsia="Liberation Mono" w:hAnsi="Liberation Mono" w:cs="Liberation Mono"/>
          <w:color w:val="000000"/>
        </w:rPr>
      </w:pPr>
    </w:p>
    <w:p w14:paraId="7140CFEB" w14:textId="77777777" w:rsidR="00027A42" w:rsidRDefault="00981EBA">
      <w:pPr>
        <w:spacing w:before="0" w:after="0"/>
      </w:pPr>
      <w:r>
        <w:t>The syntax elements map to the AMQP address elements as follows:</w:t>
      </w:r>
    </w:p>
    <w:p w14:paraId="5E756DCB" w14:textId="77777777" w:rsidR="00027A42" w:rsidRDefault="00027A42">
      <w:pPr>
        <w:spacing w:before="0" w:after="0"/>
      </w:pPr>
    </w:p>
    <w:p w14:paraId="5A01F5A9" w14:textId="77777777" w:rsidR="00027A42" w:rsidRDefault="00981EBA">
      <w:pPr>
        <w:spacing w:before="0" w:after="0"/>
      </w:pPr>
      <w:r>
        <w:rPr>
          <w:rFonts w:ascii="Consolas" w:eastAsia="Consolas" w:hAnsi="Consolas" w:cs="Consolas"/>
        </w:rPr>
        <w:t xml:space="preserve">      scheme     ::= Protocol Scheme (3.1)</w:t>
      </w:r>
    </w:p>
    <w:p w14:paraId="183A4A56" w14:textId="77777777" w:rsidR="00027A42" w:rsidRDefault="00981EBA">
      <w:pPr>
        <w:spacing w:before="0" w:after="0"/>
        <w:rPr>
          <w:rFonts w:ascii="Consolas" w:eastAsia="Consolas" w:hAnsi="Consolas" w:cs="Consolas"/>
        </w:rPr>
      </w:pPr>
      <w:r>
        <w:rPr>
          <w:rFonts w:ascii="Consolas" w:eastAsia="Consolas" w:hAnsi="Consolas" w:cs="Consolas"/>
        </w:rPr>
        <w:t xml:space="preserve">      authority       ::= Network Endpoint (3.2)</w:t>
      </w:r>
    </w:p>
    <w:p w14:paraId="0F4274FA" w14:textId="77777777" w:rsidR="00027A42" w:rsidRDefault="00981EBA">
      <w:pPr>
        <w:spacing w:before="0" w:after="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amqp</w:t>
      </w:r>
      <w:proofErr w:type="spellEnd"/>
      <w:r>
        <w:rPr>
          <w:rFonts w:ascii="Consolas" w:eastAsia="Consolas" w:hAnsi="Consolas" w:cs="Consolas"/>
        </w:rPr>
        <w:t>-scope      ::= Scope (3.3)</w:t>
      </w:r>
    </w:p>
    <w:p w14:paraId="038E42FC" w14:textId="77777777" w:rsidR="00027A42" w:rsidRDefault="00981EBA">
      <w:pPr>
        <w:spacing w:before="0" w:after="0"/>
        <w:rPr>
          <w:rFonts w:ascii="Consolas" w:eastAsia="Consolas" w:hAnsi="Consolas" w:cs="Consolas"/>
        </w:rPr>
      </w:pPr>
      <w:r>
        <w:rPr>
          <w:rFonts w:ascii="Consolas" w:eastAsia="Consolas" w:hAnsi="Consolas" w:cs="Consolas"/>
        </w:rPr>
        <w:t xml:space="preserve">      path-*          ::= Path (3.4) </w:t>
      </w:r>
    </w:p>
    <w:p w14:paraId="03AC7ED0" w14:textId="77777777" w:rsidR="00027A42" w:rsidRDefault="00981EBA">
      <w:pPr>
        <w:spacing w:before="0" w:after="0"/>
        <w:rPr>
          <w:rFonts w:ascii="Consolas" w:eastAsia="Consolas" w:hAnsi="Consolas" w:cs="Consolas"/>
        </w:rPr>
      </w:pPr>
      <w:r>
        <w:rPr>
          <w:rFonts w:ascii="Consolas" w:eastAsia="Consolas" w:hAnsi="Consolas" w:cs="Consolas"/>
        </w:rPr>
        <w:t xml:space="preserve">      query           ::= Parameters (3.5)</w:t>
      </w:r>
    </w:p>
    <w:p w14:paraId="0B89AD0F" w14:textId="77777777" w:rsidR="00027A42" w:rsidRDefault="00027A42">
      <w:pPr>
        <w:spacing w:before="0" w:after="0"/>
        <w:rPr>
          <w:rFonts w:ascii="Consolas" w:eastAsia="Consolas" w:hAnsi="Consolas" w:cs="Consolas"/>
          <w:color w:val="000000"/>
          <w:highlight w:val="white"/>
        </w:rPr>
      </w:pPr>
    </w:p>
    <w:p w14:paraId="3BC0D478" w14:textId="77777777" w:rsidR="00027A42" w:rsidRDefault="00981EBA">
      <w:pPr>
        <w:pStyle w:val="Heading2"/>
        <w:numPr>
          <w:ilvl w:val="1"/>
          <w:numId w:val="1"/>
        </w:numPr>
        <w:rPr>
          <w:highlight w:val="white"/>
        </w:rPr>
      </w:pPr>
      <w:bookmarkStart w:id="311" w:name="_Toc52547628"/>
      <w:r>
        <w:rPr>
          <w:highlight w:val="white"/>
        </w:rPr>
        <w:t>Examples</w:t>
      </w:r>
      <w:bookmarkEnd w:id="311"/>
    </w:p>
    <w:p w14:paraId="6FA3C606" w14:textId="7E8B291E" w:rsidR="00027A42" w:rsidRDefault="00981EBA">
      <w:r>
        <w:t>Examples of URLs with network endpoint information.</w:t>
      </w:r>
    </w:p>
    <w:p w14:paraId="78F0CA7D" w14:textId="3BB572B6" w:rsidR="00027A42" w:rsidRDefault="00981EBA">
      <w:pPr>
        <w:widowControl/>
        <w:numPr>
          <w:ilvl w:val="0"/>
          <w:numId w:val="11"/>
        </w:numPr>
        <w:spacing w:after="0"/>
        <w:rPr>
          <w:color w:val="000000"/>
        </w:rPr>
      </w:pPr>
      <w:r>
        <w:rPr>
          <w:color w:val="000000"/>
        </w:rPr>
        <w:t>AMQP URLs with just a network endpoint. Those URIs identify the container reachable via the network endpoint and the anonymous terminus of that container:</w:t>
      </w:r>
    </w:p>
    <w:p w14:paraId="4895166B" w14:textId="77777777" w:rsidR="00027A42" w:rsidRDefault="00981EBA">
      <w:pPr>
        <w:widowControl/>
        <w:numPr>
          <w:ilvl w:val="1"/>
          <w:numId w:val="11"/>
        </w:numPr>
        <w:spacing w:before="0" w:after="0"/>
        <w:rPr>
          <w:rFonts w:ascii="Consolas" w:eastAsia="Consolas" w:hAnsi="Consolas" w:cs="Consolas"/>
          <w:color w:val="000000"/>
        </w:rPr>
      </w:pPr>
      <w:r>
        <w:rPr>
          <w:rFonts w:ascii="Consolas" w:eastAsia="Consolas" w:hAnsi="Consolas" w:cs="Consolas"/>
          <w:color w:val="000000"/>
        </w:rPr>
        <w:t>amqp://endpoint.example.com</w:t>
      </w:r>
    </w:p>
    <w:p w14:paraId="1A89EE33" w14:textId="77777777" w:rsidR="00027A42" w:rsidRDefault="00981EBA">
      <w:pPr>
        <w:widowControl/>
        <w:numPr>
          <w:ilvl w:val="1"/>
          <w:numId w:val="11"/>
        </w:numPr>
        <w:spacing w:before="0" w:after="0"/>
        <w:rPr>
          <w:rFonts w:ascii="Consolas" w:eastAsia="Consolas" w:hAnsi="Consolas" w:cs="Consolas"/>
          <w:color w:val="000000"/>
        </w:rPr>
      </w:pPr>
      <w:r>
        <w:rPr>
          <w:rFonts w:ascii="Consolas" w:eastAsia="Consolas" w:hAnsi="Consolas" w:cs="Consolas"/>
          <w:color w:val="000000"/>
        </w:rPr>
        <w:t>amqp://endpoint.example.com:15671</w:t>
      </w:r>
    </w:p>
    <w:p w14:paraId="3883E083" w14:textId="3AFE920D" w:rsidR="00027A42" w:rsidRDefault="00981EBA">
      <w:pPr>
        <w:widowControl/>
        <w:numPr>
          <w:ilvl w:val="0"/>
          <w:numId w:val="11"/>
        </w:numPr>
        <w:spacing w:before="0" w:after="0"/>
        <w:rPr>
          <w:color w:val="000000"/>
        </w:rPr>
      </w:pPr>
      <w:r>
        <w:rPr>
          <w:color w:val="000000"/>
        </w:rPr>
        <w:t>AMQP URLs with a network endpoint and a path. Those URIs identify the container reachable via the network endpoint and the node identified by the path:</w:t>
      </w:r>
    </w:p>
    <w:p w14:paraId="3648CE18" w14:textId="77777777" w:rsidR="00027A42" w:rsidRDefault="00981EBA">
      <w:pPr>
        <w:widowControl/>
        <w:numPr>
          <w:ilvl w:val="0"/>
          <w:numId w:val="5"/>
        </w:numPr>
        <w:spacing w:before="0" w:after="0"/>
        <w:rPr>
          <w:rFonts w:ascii="Consolas" w:eastAsia="Consolas" w:hAnsi="Consolas" w:cs="Consolas"/>
          <w:color w:val="000000"/>
        </w:rPr>
      </w:pPr>
      <w:r>
        <w:rPr>
          <w:rFonts w:ascii="Consolas" w:eastAsia="Consolas" w:hAnsi="Consolas" w:cs="Consolas"/>
          <w:color w:val="000000"/>
        </w:rPr>
        <w:t>amqp://endpoint.example.com/queue</w:t>
      </w:r>
    </w:p>
    <w:p w14:paraId="221733A8" w14:textId="77777777" w:rsidR="00027A42" w:rsidRDefault="00981EBA">
      <w:pPr>
        <w:widowControl/>
        <w:numPr>
          <w:ilvl w:val="0"/>
          <w:numId w:val="5"/>
        </w:numPr>
        <w:spacing w:before="0" w:after="0"/>
        <w:rPr>
          <w:rFonts w:ascii="Consolas" w:eastAsia="Consolas" w:hAnsi="Consolas" w:cs="Consolas"/>
          <w:color w:val="000000"/>
        </w:rPr>
      </w:pPr>
      <w:r>
        <w:rPr>
          <w:rFonts w:ascii="Consolas" w:eastAsia="Consolas" w:hAnsi="Consolas" w:cs="Consolas"/>
          <w:color w:val="000000"/>
        </w:rPr>
        <w:t>amqp://endpoint.example.com/area/queue</w:t>
      </w:r>
    </w:p>
    <w:p w14:paraId="6F256BB3" w14:textId="5335BFB5" w:rsidR="00027A42" w:rsidRDefault="00981EBA">
      <w:pPr>
        <w:widowControl/>
        <w:numPr>
          <w:ilvl w:val="0"/>
          <w:numId w:val="11"/>
        </w:numPr>
        <w:spacing w:before="0" w:after="0"/>
        <w:rPr>
          <w:color w:val="000000"/>
        </w:rPr>
      </w:pPr>
      <w:r>
        <w:rPr>
          <w:color w:val="000000"/>
        </w:rPr>
        <w:t>AMQP URLs with just a network endpoint and a parameter. Those URIs identify the container reachable via the network endpoint and the anonymous terminus of that container:</w:t>
      </w:r>
    </w:p>
    <w:p w14:paraId="09A1B0A9"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amqp://endpoint.example.com:15671/?access_token={token}</w:t>
      </w:r>
    </w:p>
    <w:p w14:paraId="1B02F5F9" w14:textId="50086B6E" w:rsidR="00027A42" w:rsidRDefault="00981EBA">
      <w:pPr>
        <w:widowControl/>
        <w:numPr>
          <w:ilvl w:val="0"/>
          <w:numId w:val="11"/>
        </w:numPr>
        <w:spacing w:before="0" w:after="0"/>
        <w:rPr>
          <w:color w:val="000000"/>
        </w:rPr>
      </w:pPr>
      <w:r>
        <w:rPr>
          <w:color w:val="000000"/>
        </w:rPr>
        <w:t xml:space="preserve">AMQP URLs with a network endpoint and scope identifier. Those URIs identify a container and its anonymous terminus by the scope identifier and provide an on-ramp endpoint. </w:t>
      </w:r>
    </w:p>
    <w:p w14:paraId="5BA31C3C"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amqp://endpoint.example.com/(site-a.contoso.com)/</w:t>
      </w:r>
    </w:p>
    <w:p w14:paraId="1B7F0E47" w14:textId="6E0E2B48" w:rsidR="00027A42" w:rsidRDefault="00981EBA">
      <w:pPr>
        <w:widowControl/>
        <w:numPr>
          <w:ilvl w:val="0"/>
          <w:numId w:val="11"/>
        </w:numPr>
        <w:spacing w:before="0" w:after="0"/>
        <w:rPr>
          <w:color w:val="000000"/>
        </w:rPr>
      </w:pPr>
      <w:r>
        <w:rPr>
          <w:color w:val="000000"/>
        </w:rPr>
        <w:t xml:space="preserve">AMQP URLs with a network endpoint, scope identifier, and path. Those URIs identify a container by the scope identifier  and a node inside the container with an on-ramp endpoint. </w:t>
      </w:r>
    </w:p>
    <w:p w14:paraId="74538385"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amqp://endpoint.example.com/(site-b.contoso.com)/queue</w:t>
      </w:r>
    </w:p>
    <w:p w14:paraId="42E97B54"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amqp://endpoint.example.com/(site-c.contoso.com)/area/mailbox</w:t>
      </w:r>
    </w:p>
    <w:p w14:paraId="122D22A8" w14:textId="77777777" w:rsidR="00027A42" w:rsidRDefault="00981EBA">
      <w:pPr>
        <w:widowControl/>
        <w:spacing w:before="0" w:after="0"/>
        <w:ind w:left="720"/>
        <w:rPr>
          <w:color w:val="000000"/>
        </w:rPr>
      </w:pPr>
      <w:r>
        <w:rPr>
          <w:color w:val="000000"/>
        </w:rPr>
        <w:t>Examples of  URIs without network endpoint information. May be used when a connection is already established.</w:t>
      </w:r>
    </w:p>
    <w:p w14:paraId="6897320A" w14:textId="77777777" w:rsidR="00027A42" w:rsidRDefault="00981EBA">
      <w:pPr>
        <w:widowControl/>
        <w:numPr>
          <w:ilvl w:val="0"/>
          <w:numId w:val="11"/>
        </w:numPr>
        <w:spacing w:before="0" w:after="0"/>
        <w:rPr>
          <w:color w:val="000000"/>
        </w:rPr>
      </w:pPr>
      <w:r>
        <w:rPr>
          <w:color w:val="000000"/>
        </w:rPr>
        <w:lastRenderedPageBreak/>
        <w:t xml:space="preserve">AMQP URIs with a scope identifier and path. Those URIs identify a container by the scope identifier and a node inside the container. </w:t>
      </w:r>
    </w:p>
    <w:p w14:paraId="0B678D84" w14:textId="77777777" w:rsidR="00027A42" w:rsidRDefault="00981EBA">
      <w:pPr>
        <w:widowControl/>
        <w:numPr>
          <w:ilvl w:val="0"/>
          <w:numId w:val="12"/>
        </w:numPr>
        <w:spacing w:before="0" w:after="0"/>
        <w:rPr>
          <w:rFonts w:ascii="Consolas" w:eastAsia="Consolas" w:hAnsi="Consolas" w:cs="Consolas"/>
          <w:color w:val="000000"/>
        </w:rPr>
      </w:pPr>
      <w:proofErr w:type="spellStart"/>
      <w:r>
        <w:rPr>
          <w:rFonts w:ascii="Consolas" w:eastAsia="Consolas" w:hAnsi="Consolas" w:cs="Consolas"/>
          <w:color w:val="000000"/>
        </w:rPr>
        <w:t>amqp</w:t>
      </w:r>
      <w:proofErr w:type="spellEnd"/>
      <w:r>
        <w:rPr>
          <w:rFonts w:ascii="Consolas" w:eastAsia="Consolas" w:hAnsi="Consolas" w:cs="Consolas"/>
          <w:color w:val="000000"/>
        </w:rPr>
        <w:t>:(site-c.contoso.com)/area/mailbox</w:t>
      </w:r>
    </w:p>
    <w:p w14:paraId="1EACB94D" w14:textId="77777777" w:rsidR="00027A42" w:rsidRDefault="00981EBA">
      <w:pPr>
        <w:widowControl/>
        <w:numPr>
          <w:ilvl w:val="0"/>
          <w:numId w:val="12"/>
        </w:numPr>
        <w:spacing w:before="0" w:after="0"/>
        <w:rPr>
          <w:color w:val="000000"/>
        </w:rPr>
      </w:pPr>
      <w:proofErr w:type="spellStart"/>
      <w:r>
        <w:rPr>
          <w:rFonts w:ascii="Consolas" w:eastAsia="Consolas" w:hAnsi="Consolas" w:cs="Consolas"/>
          <w:color w:val="000000"/>
        </w:rPr>
        <w:t>amqp</w:t>
      </w:r>
      <w:proofErr w:type="spellEnd"/>
      <w:r>
        <w:rPr>
          <w:rFonts w:ascii="Consolas" w:eastAsia="Consolas" w:hAnsi="Consolas" w:cs="Consolas"/>
          <w:color w:val="000000"/>
        </w:rPr>
        <w:t>:(site-b.contoso.com)/queue</w:t>
      </w:r>
    </w:p>
    <w:p w14:paraId="634D893A" w14:textId="77777777" w:rsidR="00027A42" w:rsidRDefault="00981EBA">
      <w:pPr>
        <w:widowControl/>
        <w:numPr>
          <w:ilvl w:val="0"/>
          <w:numId w:val="11"/>
        </w:numPr>
        <w:spacing w:before="0" w:after="0"/>
        <w:rPr>
          <w:color w:val="000000"/>
        </w:rPr>
      </w:pPr>
      <w:r>
        <w:rPr>
          <w:color w:val="000000"/>
        </w:rPr>
        <w:t xml:space="preserve">AMQP URIs with just a path. Those URIs identify the current container and a node inside the container. </w:t>
      </w:r>
    </w:p>
    <w:p w14:paraId="30965023" w14:textId="77777777" w:rsidR="00027A42" w:rsidRDefault="00981EBA">
      <w:pPr>
        <w:widowControl/>
        <w:numPr>
          <w:ilvl w:val="0"/>
          <w:numId w:val="13"/>
        </w:numPr>
        <w:spacing w:before="0" w:after="0"/>
        <w:rPr>
          <w:color w:val="000000"/>
        </w:rPr>
      </w:pPr>
      <w:proofErr w:type="spellStart"/>
      <w:r>
        <w:rPr>
          <w:rFonts w:ascii="Consolas" w:eastAsia="Consolas" w:hAnsi="Consolas" w:cs="Consolas"/>
          <w:color w:val="000000"/>
        </w:rPr>
        <w:t>amqp</w:t>
      </w:r>
      <w:proofErr w:type="spellEnd"/>
      <w:r>
        <w:rPr>
          <w:rFonts w:ascii="Consolas" w:eastAsia="Consolas" w:hAnsi="Consolas" w:cs="Consolas"/>
          <w:color w:val="000000"/>
        </w:rPr>
        <w:t>:/queue</w:t>
      </w:r>
    </w:p>
    <w:p w14:paraId="118D0EEE" w14:textId="77777777" w:rsidR="00027A42" w:rsidRDefault="00981EBA">
      <w:pPr>
        <w:widowControl/>
        <w:numPr>
          <w:ilvl w:val="0"/>
          <w:numId w:val="13"/>
        </w:numPr>
        <w:spacing w:before="0" w:after="0"/>
        <w:rPr>
          <w:rFonts w:ascii="Consolas" w:eastAsia="Consolas" w:hAnsi="Consolas" w:cs="Consolas"/>
          <w:color w:val="000000"/>
        </w:rPr>
      </w:pPr>
      <w:proofErr w:type="spellStart"/>
      <w:r>
        <w:rPr>
          <w:rFonts w:ascii="Consolas" w:eastAsia="Consolas" w:hAnsi="Consolas" w:cs="Consolas"/>
          <w:color w:val="000000"/>
        </w:rPr>
        <w:t>amqp</w:t>
      </w:r>
      <w:proofErr w:type="spellEnd"/>
      <w:r>
        <w:rPr>
          <w:rFonts w:ascii="Consolas" w:eastAsia="Consolas" w:hAnsi="Consolas" w:cs="Consolas"/>
          <w:color w:val="000000"/>
        </w:rPr>
        <w:t>:/area/mailbox</w:t>
      </w:r>
    </w:p>
    <w:p w14:paraId="6B828D7C" w14:textId="77777777" w:rsidR="00027A42" w:rsidRDefault="00981EBA">
      <w:pPr>
        <w:widowControl/>
        <w:numPr>
          <w:ilvl w:val="0"/>
          <w:numId w:val="13"/>
        </w:numPr>
        <w:spacing w:before="0" w:after="0"/>
        <w:rPr>
          <w:color w:val="000000"/>
        </w:rPr>
      </w:pPr>
      <w:proofErr w:type="spellStart"/>
      <w:r>
        <w:rPr>
          <w:rFonts w:ascii="Consolas" w:eastAsia="Consolas" w:hAnsi="Consolas" w:cs="Consolas"/>
          <w:color w:val="000000"/>
        </w:rPr>
        <w:t>amqp:queue</w:t>
      </w:r>
      <w:proofErr w:type="spellEnd"/>
    </w:p>
    <w:p w14:paraId="0A7AC3C3" w14:textId="77777777" w:rsidR="00027A42" w:rsidRDefault="00027A42">
      <w:pPr>
        <w:widowControl/>
        <w:spacing w:before="0" w:after="0"/>
        <w:ind w:left="720"/>
        <w:rPr>
          <w:rFonts w:ascii="Consolas" w:eastAsia="Consolas" w:hAnsi="Consolas" w:cs="Consolas"/>
          <w:color w:val="000000"/>
        </w:rPr>
      </w:pPr>
    </w:p>
    <w:p w14:paraId="22B4D11B" w14:textId="65343D64" w:rsidR="00027A42" w:rsidRDefault="00981EBA">
      <w:pPr>
        <w:widowControl/>
        <w:spacing w:before="0" w:after="0"/>
        <w:ind w:left="720"/>
        <w:rPr>
          <w:color w:val="000000"/>
        </w:rPr>
      </w:pPr>
      <w:r>
        <w:rPr>
          <w:color w:val="000000"/>
        </w:rPr>
        <w:t xml:space="preserve">Examples of URI references without a scheme. May be used where AMQP is implied, for example in AMQP message to/reply-to fields and link source/target </w:t>
      </w:r>
      <w:ins w:id="312" w:author="Clemens Vasters" w:date="2019-05-14T16:58:00Z">
        <w:r w:rsidR="00BF717C">
          <w:rPr>
            <w:color w:val="000000"/>
          </w:rPr>
          <w:t xml:space="preserve">address </w:t>
        </w:r>
      </w:ins>
      <w:r>
        <w:rPr>
          <w:color w:val="000000"/>
        </w:rPr>
        <w:t>fields. May also be used externally where an application knows that AMQP is intended and has some other way to make a connection.</w:t>
      </w:r>
    </w:p>
    <w:p w14:paraId="0DC6B44E" w14:textId="77777777" w:rsidR="00027A42" w:rsidRDefault="00027A42">
      <w:pPr>
        <w:widowControl/>
        <w:spacing w:before="0" w:after="0"/>
        <w:ind w:left="720"/>
        <w:rPr>
          <w:color w:val="000000"/>
        </w:rPr>
      </w:pPr>
    </w:p>
    <w:p w14:paraId="1AFFD05B" w14:textId="77777777" w:rsidR="00027A42" w:rsidRDefault="00981EBA">
      <w:pPr>
        <w:widowControl/>
        <w:numPr>
          <w:ilvl w:val="0"/>
          <w:numId w:val="3"/>
        </w:numPr>
        <w:spacing w:before="0" w:after="0"/>
        <w:rPr>
          <w:color w:val="000000"/>
        </w:rPr>
      </w:pPr>
      <w:r>
        <w:rPr>
          <w:color w:val="000000"/>
        </w:rPr>
        <w:t xml:space="preserve">AMQP URI references with a scope identifier and path. </w:t>
      </w:r>
    </w:p>
    <w:p w14:paraId="62E8F97D" w14:textId="77777777" w:rsidR="00027A42" w:rsidRDefault="00981EBA">
      <w:pPr>
        <w:widowControl/>
        <w:numPr>
          <w:ilvl w:val="0"/>
          <w:numId w:val="6"/>
        </w:numPr>
        <w:spacing w:before="0" w:after="0"/>
        <w:rPr>
          <w:color w:val="000000"/>
        </w:rPr>
      </w:pPr>
      <w:r>
        <w:rPr>
          <w:rFonts w:ascii="Consolas" w:eastAsia="Consolas" w:hAnsi="Consolas" w:cs="Consolas"/>
          <w:color w:val="000000"/>
        </w:rPr>
        <w:t>(site-c.contoso.com)/area/mailbox</w:t>
      </w:r>
    </w:p>
    <w:p w14:paraId="1EB826B9" w14:textId="77777777" w:rsidR="00027A42" w:rsidRDefault="00981EBA">
      <w:pPr>
        <w:widowControl/>
        <w:numPr>
          <w:ilvl w:val="0"/>
          <w:numId w:val="6"/>
        </w:numPr>
        <w:spacing w:before="0" w:after="0"/>
        <w:rPr>
          <w:color w:val="000000"/>
        </w:rPr>
      </w:pPr>
      <w:r>
        <w:rPr>
          <w:rFonts w:ascii="Consolas" w:eastAsia="Consolas" w:hAnsi="Consolas" w:cs="Consolas"/>
          <w:color w:val="000000"/>
        </w:rPr>
        <w:t>(site-b.contoso.com)/queue</w:t>
      </w:r>
    </w:p>
    <w:p w14:paraId="19B259C8" w14:textId="77777777" w:rsidR="00027A42" w:rsidRDefault="00981EBA">
      <w:pPr>
        <w:widowControl/>
        <w:numPr>
          <w:ilvl w:val="0"/>
          <w:numId w:val="10"/>
        </w:numPr>
        <w:spacing w:before="0" w:after="0"/>
        <w:rPr>
          <w:color w:val="000000"/>
        </w:rPr>
      </w:pPr>
      <w:r>
        <w:rPr>
          <w:color w:val="000000"/>
        </w:rPr>
        <w:t xml:space="preserve">AMQP URIs with just a path. Those URIs identify the current container and a node inside the container. </w:t>
      </w:r>
    </w:p>
    <w:p w14:paraId="6A2B0793" w14:textId="77777777" w:rsidR="00027A42" w:rsidRDefault="00981EBA">
      <w:pPr>
        <w:widowControl/>
        <w:numPr>
          <w:ilvl w:val="0"/>
          <w:numId w:val="13"/>
        </w:numPr>
        <w:spacing w:before="0" w:after="0"/>
        <w:rPr>
          <w:color w:val="000000"/>
        </w:rPr>
      </w:pPr>
      <w:r>
        <w:rPr>
          <w:rFonts w:ascii="Consolas" w:eastAsia="Consolas" w:hAnsi="Consolas" w:cs="Consolas"/>
          <w:color w:val="000000"/>
        </w:rPr>
        <w:t>/queue</w:t>
      </w:r>
    </w:p>
    <w:p w14:paraId="0FCE7BE8" w14:textId="77777777" w:rsidR="00027A42" w:rsidRDefault="00981EBA">
      <w:pPr>
        <w:widowControl/>
        <w:numPr>
          <w:ilvl w:val="0"/>
          <w:numId w:val="13"/>
        </w:numPr>
        <w:spacing w:before="0" w:after="0"/>
        <w:rPr>
          <w:color w:val="000000"/>
        </w:rPr>
      </w:pPr>
      <w:r>
        <w:rPr>
          <w:rFonts w:ascii="Consolas" w:eastAsia="Consolas" w:hAnsi="Consolas" w:cs="Consolas"/>
          <w:color w:val="000000"/>
        </w:rPr>
        <w:t>/area/mailbox</w:t>
      </w:r>
    </w:p>
    <w:p w14:paraId="7F741D2A" w14:textId="77777777" w:rsidR="00027A42" w:rsidRDefault="00981EBA">
      <w:pPr>
        <w:widowControl/>
        <w:numPr>
          <w:ilvl w:val="0"/>
          <w:numId w:val="13"/>
        </w:numPr>
        <w:spacing w:before="0" w:after="0"/>
        <w:rPr>
          <w:color w:val="000000"/>
        </w:rPr>
      </w:pPr>
      <w:r>
        <w:rPr>
          <w:rFonts w:ascii="Consolas" w:eastAsia="Consolas" w:hAnsi="Consolas" w:cs="Consolas"/>
          <w:color w:val="000000"/>
        </w:rPr>
        <w:t>queue</w:t>
      </w:r>
    </w:p>
    <w:p w14:paraId="248FC2B4" w14:textId="77777777" w:rsidR="00027A42" w:rsidRDefault="00027A42">
      <w:pPr>
        <w:widowControl/>
        <w:spacing w:before="0"/>
        <w:ind w:left="720"/>
        <w:rPr>
          <w:color w:val="000000"/>
        </w:rPr>
      </w:pPr>
    </w:p>
    <w:p w14:paraId="3A2D4357" w14:textId="77777777" w:rsidR="00027A42" w:rsidRDefault="00027A42">
      <w:pPr>
        <w:ind w:firstLine="432"/>
        <w:rPr>
          <w:rFonts w:ascii="Consolas" w:eastAsia="Consolas" w:hAnsi="Consolas" w:cs="Consolas"/>
        </w:rPr>
      </w:pPr>
    </w:p>
    <w:p w14:paraId="757D332C" w14:textId="77777777" w:rsidR="00027A42" w:rsidRDefault="00981EBA">
      <w:r>
        <w:br w:type="page"/>
      </w:r>
    </w:p>
    <w:p w14:paraId="5F2125A1" w14:textId="77777777" w:rsidR="00027A42" w:rsidRDefault="00981EBA">
      <w:pPr>
        <w:pStyle w:val="Heading1"/>
        <w:numPr>
          <w:ilvl w:val="0"/>
          <w:numId w:val="1"/>
        </w:numPr>
      </w:pPr>
      <w:bookmarkStart w:id="313" w:name="3whwml4"/>
      <w:bookmarkStart w:id="314" w:name="4i7ojhp"/>
      <w:bookmarkStart w:id="315" w:name="1ci93xb"/>
      <w:bookmarkStart w:id="316" w:name="2bn6wsx"/>
      <w:bookmarkStart w:id="317" w:name="_Toc52547629"/>
      <w:bookmarkEnd w:id="313"/>
      <w:bookmarkEnd w:id="314"/>
      <w:bookmarkEnd w:id="315"/>
      <w:bookmarkEnd w:id="316"/>
      <w:r>
        <w:lastRenderedPageBreak/>
        <w:t>Security Considerations</w:t>
      </w:r>
      <w:bookmarkEnd w:id="317"/>
    </w:p>
    <w:p w14:paraId="01AE2218" w14:textId="77777777" w:rsidR="00443E42" w:rsidRPr="00443E42" w:rsidRDefault="00443E42">
      <w:pPr>
        <w:rPr>
          <w:ins w:id="318" w:author="Clemens Vasters" w:date="2019-07-03T09:47:00Z"/>
        </w:rPr>
        <w:pPrChange w:id="319" w:author="Clemens Vasters" w:date="2019-07-03T09:47:00Z">
          <w:pPr>
            <w:pStyle w:val="ListParagraph"/>
            <w:numPr>
              <w:numId w:val="1"/>
            </w:numPr>
            <w:ind w:left="432" w:hanging="432"/>
          </w:pPr>
        </w:pPrChange>
      </w:pPr>
      <w:ins w:id="320" w:author="Clemens Vasters" w:date="2019-07-03T09:47:00Z">
        <w:r w:rsidRPr="00443E42">
          <w:t>The addressing specification builds on the RFC3986 URI/URL format, which permits credentials to be embedded within the authority portion of the URL.</w:t>
        </w:r>
      </w:ins>
    </w:p>
    <w:p w14:paraId="105E957D" w14:textId="77777777" w:rsidR="00443E42" w:rsidRPr="00443E42" w:rsidRDefault="00443E42">
      <w:pPr>
        <w:rPr>
          <w:ins w:id="321" w:author="Clemens Vasters" w:date="2019-07-03T09:47:00Z"/>
        </w:rPr>
        <w:pPrChange w:id="322" w:author="Clemens Vasters" w:date="2019-07-03T09:47:00Z">
          <w:pPr>
            <w:pStyle w:val="ListParagraph"/>
            <w:numPr>
              <w:numId w:val="1"/>
            </w:numPr>
            <w:ind w:left="432" w:hanging="432"/>
          </w:pPr>
        </w:pPrChange>
      </w:pPr>
      <w:ins w:id="323" w:author="Clemens Vasters" w:date="2019-07-03T09:47:00Z">
        <w:r w:rsidRPr="00443E42">
          <w:t xml:space="preserve">If provided, AMQP implementations MAY use the embedded information from and extract the credentials from the URI, for instance for SASL PLAIN authentication. </w:t>
        </w:r>
      </w:ins>
    </w:p>
    <w:p w14:paraId="15AD7B11" w14:textId="0B4C1AD5" w:rsidR="00027A42" w:rsidRPr="00443E42" w:rsidDel="00496E06" w:rsidRDefault="0046120B">
      <w:pPr>
        <w:rPr>
          <w:del w:id="324" w:author="Clemens Vasters" w:date="2019-07-03T09:32:00Z"/>
        </w:rPr>
      </w:pPr>
      <w:ins w:id="325" w:author="Clemens Vasters" w:date="2019-07-03T09:40:00Z">
        <w:r>
          <w:t>Generally, applic</w:t>
        </w:r>
      </w:ins>
      <w:ins w:id="326" w:author="Clemens Vasters" w:date="2019-07-03T09:41:00Z">
        <w:r>
          <w:t xml:space="preserve">ations SHOULD NOT </w:t>
        </w:r>
        <w:r w:rsidR="00E872D2">
          <w:t xml:space="preserve">embed credentials </w:t>
        </w:r>
      </w:ins>
      <w:ins w:id="327" w:author="Clemens Vasters" w:date="2019-07-03T09:45:00Z">
        <w:r w:rsidR="00082841">
          <w:t xml:space="preserve">or other secrets </w:t>
        </w:r>
      </w:ins>
      <w:ins w:id="328" w:author="Clemens Vasters" w:date="2019-07-03T09:41:00Z">
        <w:r w:rsidR="00E872D2">
          <w:t>in UR</w:t>
        </w:r>
      </w:ins>
      <w:ins w:id="329" w:author="Clemens Vasters" w:date="2019-07-03T09:42:00Z">
        <w:r w:rsidR="00E872D2">
          <w:t xml:space="preserve">Ls either in the authority </w:t>
        </w:r>
      </w:ins>
      <w:ins w:id="330" w:author="Clemens Vasters" w:date="2019-07-03T09:44:00Z">
        <w:r w:rsidR="00082841">
          <w:t>section</w:t>
        </w:r>
      </w:ins>
      <w:ins w:id="331" w:author="Clemens Vasters" w:date="2019-07-03T09:42:00Z">
        <w:r w:rsidR="00E872D2">
          <w:t xml:space="preserve"> or </w:t>
        </w:r>
      </w:ins>
      <w:ins w:id="332" w:author="Clemens Vasters" w:date="2019-07-03T09:44:00Z">
        <w:r w:rsidR="00082841">
          <w:t>in query parameters</w:t>
        </w:r>
      </w:ins>
      <w:ins w:id="333" w:author="Clemens Vasters" w:date="2019-07-03T09:45:00Z">
        <w:r w:rsidR="00082841">
          <w:t xml:space="preserve"> or elsewhere</w:t>
        </w:r>
      </w:ins>
      <w:ins w:id="334" w:author="Clemens Vasters" w:date="2019-07-03T09:42:00Z">
        <w:r w:rsidR="00E872D2">
          <w:t>, because</w:t>
        </w:r>
        <w:r w:rsidR="00022C53">
          <w:t xml:space="preserve"> URLs are often logged and credentials might therefore leak through logs. </w:t>
        </w:r>
      </w:ins>
      <w:ins w:id="335" w:author="Clemens Vasters" w:date="2019-07-03T09:40:00Z">
        <w:r w:rsidR="0092646D">
          <w:t xml:space="preserve"> </w:t>
        </w:r>
      </w:ins>
      <w:ins w:id="336" w:author="Clemens Vasters" w:date="2019-07-03T09:39:00Z">
        <w:r w:rsidR="005D7D17">
          <w:t xml:space="preserve"> </w:t>
        </w:r>
      </w:ins>
      <w:ins w:id="337" w:author="Clemens Vasters" w:date="2019-07-03T09:37:00Z">
        <w:r w:rsidR="00B34BDC">
          <w:t xml:space="preserve">  </w:t>
        </w:r>
      </w:ins>
      <w:ins w:id="338" w:author="Clemens Vasters" w:date="2019-07-03T09:33:00Z">
        <w:r w:rsidR="00FF5D86">
          <w:t xml:space="preserve"> </w:t>
        </w:r>
      </w:ins>
      <w:del w:id="339" w:author="Clemens Vasters" w:date="2019-07-03T09:32:00Z">
        <w:r w:rsidR="00981EBA" w:rsidDel="00496E06">
          <w:delText>[TBD]</w:delText>
        </w:r>
      </w:del>
    </w:p>
    <w:p w14:paraId="3B56EC08" w14:textId="59D3034B" w:rsidR="00027A42" w:rsidDel="00496E06" w:rsidRDefault="00981EBA">
      <w:pPr>
        <w:rPr>
          <w:del w:id="340" w:author="Clemens Vasters" w:date="2019-07-03T09:32:00Z"/>
        </w:rPr>
        <w:pPrChange w:id="341" w:author="Clemens Vasters" w:date="2019-07-03T09:47:00Z">
          <w:pPr>
            <w:widowControl/>
            <w:numPr>
              <w:numId w:val="7"/>
            </w:numPr>
            <w:spacing w:after="0"/>
            <w:ind w:left="720" w:hanging="360"/>
          </w:pPr>
        </w:pPrChange>
      </w:pPr>
      <w:del w:id="342" w:author="Clemens Vasters" w:date="2019-07-03T09:32:00Z">
        <w:r w:rsidDel="00496E06">
          <w:delText>Complex expressions may consume significant compute resources</w:delText>
        </w:r>
      </w:del>
    </w:p>
    <w:p w14:paraId="10A9B2DF" w14:textId="162410E1" w:rsidR="00027A42" w:rsidDel="00496E06" w:rsidRDefault="00981EBA">
      <w:pPr>
        <w:rPr>
          <w:del w:id="343" w:author="Clemens Vasters" w:date="2019-07-03T09:32:00Z"/>
        </w:rPr>
        <w:pPrChange w:id="344" w:author="Clemens Vasters" w:date="2019-07-03T09:47:00Z">
          <w:pPr>
            <w:widowControl/>
            <w:numPr>
              <w:numId w:val="7"/>
            </w:numPr>
            <w:spacing w:before="0" w:after="0"/>
            <w:ind w:left="720" w:hanging="360"/>
          </w:pPr>
        </w:pPrChange>
      </w:pPr>
      <w:del w:id="345" w:author="Clemens Vasters" w:date="2019-07-03T09:32:00Z">
        <w:r w:rsidDel="00496E06">
          <w:delText>Malformed messages</w:delText>
        </w:r>
      </w:del>
    </w:p>
    <w:p w14:paraId="593FBED2" w14:textId="517B9893" w:rsidR="00027A42" w:rsidDel="00496E06" w:rsidRDefault="00981EBA">
      <w:pPr>
        <w:rPr>
          <w:del w:id="346" w:author="Clemens Vasters" w:date="2019-07-03T09:32:00Z"/>
        </w:rPr>
        <w:pPrChange w:id="347" w:author="Clemens Vasters" w:date="2019-07-03T09:47:00Z">
          <w:pPr>
            <w:widowControl/>
            <w:numPr>
              <w:numId w:val="7"/>
            </w:numPr>
            <w:spacing w:before="0" w:after="0"/>
            <w:ind w:left="720" w:hanging="360"/>
          </w:pPr>
        </w:pPrChange>
      </w:pPr>
      <w:del w:id="348" w:author="Clemens Vasters" w:date="2019-07-03T09:32:00Z">
        <w:r w:rsidDel="00496E06">
          <w:delText>Inducing errors</w:delText>
        </w:r>
      </w:del>
    </w:p>
    <w:p w14:paraId="7D8865C3" w14:textId="0D9916EC" w:rsidR="00027A42" w:rsidRDefault="00981EBA">
      <w:pPr>
        <w:pPrChange w:id="349" w:author="Clemens Vasters" w:date="2019-07-03T09:47:00Z">
          <w:pPr>
            <w:widowControl/>
            <w:numPr>
              <w:numId w:val="7"/>
            </w:numPr>
            <w:spacing w:before="0"/>
            <w:ind w:left="720" w:hanging="360"/>
          </w:pPr>
        </w:pPrChange>
      </w:pPr>
      <w:del w:id="350" w:author="Clemens Vasters" w:date="2019-07-03T09:32:00Z">
        <w:r w:rsidDel="00496E06">
          <w:delText>Injection</w:delText>
        </w:r>
      </w:del>
      <w:r>
        <w:br w:type="page"/>
      </w:r>
    </w:p>
    <w:p w14:paraId="74B4E41F" w14:textId="1D5AD058" w:rsidR="00027A42" w:rsidRDefault="00981EBA">
      <w:pPr>
        <w:pStyle w:val="Heading1"/>
        <w:numPr>
          <w:ilvl w:val="0"/>
          <w:numId w:val="1"/>
        </w:numPr>
        <w:rPr>
          <w:ins w:id="351" w:author="Clemens Vasters" w:date="2019-07-03T09:51:00Z"/>
        </w:rPr>
      </w:pPr>
      <w:bookmarkStart w:id="352" w:name="_Toc52547630"/>
      <w:r>
        <w:lastRenderedPageBreak/>
        <w:t>Conformance</w:t>
      </w:r>
      <w:bookmarkEnd w:id="352"/>
    </w:p>
    <w:p w14:paraId="00810DC7" w14:textId="26C69E00" w:rsidR="00A63EF8" w:rsidRPr="00300897" w:rsidRDefault="00300897">
      <w:pPr>
        <w:rPr>
          <w:rPrChange w:id="353" w:author="Clemens Vasters" w:date="2019-07-03T09:51:00Z">
            <w:rPr/>
          </w:rPrChange>
        </w:rPr>
        <w:pPrChange w:id="354" w:author="Clemens Vasters" w:date="2019-07-03T09:54:00Z">
          <w:pPr>
            <w:pStyle w:val="Heading1"/>
            <w:numPr>
              <w:numId w:val="1"/>
            </w:numPr>
          </w:pPr>
        </w:pPrChange>
      </w:pPr>
      <w:ins w:id="355" w:author="Clemens Vasters" w:date="2019-07-03T09:51:00Z">
        <w:r>
          <w:t xml:space="preserve">Implementations </w:t>
        </w:r>
      </w:ins>
      <w:ins w:id="356" w:author="Clemens Vasters" w:date="2019-07-03T09:52:00Z">
        <w:r>
          <w:t xml:space="preserve">of this </w:t>
        </w:r>
        <w:r w:rsidR="00503D01">
          <w:t xml:space="preserve">specification are conformant if they can correctly produce and parse AMQP </w:t>
        </w:r>
      </w:ins>
      <w:ins w:id="357" w:author="Clemens Vasters" w:date="2019-07-03T09:53:00Z">
        <w:r w:rsidR="004508FA">
          <w:t xml:space="preserve">address expressions </w:t>
        </w:r>
      </w:ins>
      <w:ins w:id="358" w:author="Clemens Vasters" w:date="2019-07-03T09:55:00Z">
        <w:r w:rsidR="00DC72A9">
          <w:t>(URI referen</w:t>
        </w:r>
      </w:ins>
      <w:ins w:id="359" w:author="Clemens Vasters" w:date="2019-07-03T09:56:00Z">
        <w:r w:rsidR="00DC72A9">
          <w:t xml:space="preserve">ces) </w:t>
        </w:r>
      </w:ins>
      <w:ins w:id="360" w:author="Clemens Vasters" w:date="2019-07-03T09:53:00Z">
        <w:r w:rsidR="004508FA">
          <w:t xml:space="preserve">as defined </w:t>
        </w:r>
      </w:ins>
      <w:ins w:id="361" w:author="Clemens Vasters" w:date="2019-07-03T09:56:00Z">
        <w:r w:rsidR="00DC72A9">
          <w:t xml:space="preserve">in </w:t>
        </w:r>
      </w:ins>
      <w:ins w:id="362" w:author="Clemens Vasters" w:date="2019-07-03T09:53:00Z">
        <w:r w:rsidR="004508FA">
          <w:t xml:space="preserve">section </w:t>
        </w:r>
        <w:r w:rsidR="004508FA">
          <w:fldChar w:fldCharType="begin"/>
        </w:r>
        <w:r w:rsidR="004508FA">
          <w:instrText xml:space="preserve"> REF _Ref13040036 \r \h </w:instrText>
        </w:r>
      </w:ins>
      <w:r w:rsidR="00A63EF8">
        <w:instrText xml:space="preserve"> \* MERGEFORMAT </w:instrText>
      </w:r>
      <w:r w:rsidR="004508FA">
        <w:fldChar w:fldCharType="separate"/>
      </w:r>
      <w:ins w:id="363" w:author="Clemens Vasters" w:date="2019-07-03T09:53:00Z">
        <w:r w:rsidR="004508FA">
          <w:t>4.3</w:t>
        </w:r>
        <w:r w:rsidR="004508FA">
          <w:fldChar w:fldCharType="end"/>
        </w:r>
      </w:ins>
      <w:ins w:id="364" w:author="Clemens Vasters" w:date="2019-07-03T09:57:00Z">
        <w:r w:rsidR="00435A87">
          <w:t xml:space="preserve"> and all defined </w:t>
        </w:r>
      </w:ins>
      <w:ins w:id="365" w:author="Clemens Vasters" w:date="2019-07-03T09:58:00Z">
        <w:r w:rsidR="005B1787">
          <w:t xml:space="preserve">AMQP </w:t>
        </w:r>
      </w:ins>
      <w:ins w:id="366" w:author="Clemens Vasters" w:date="2019-07-03T09:57:00Z">
        <w:r w:rsidR="00435A87">
          <w:t>addressing elements</w:t>
        </w:r>
        <w:r w:rsidR="005B1787">
          <w:t xml:space="preserve"> </w:t>
        </w:r>
      </w:ins>
      <w:ins w:id="367" w:author="Clemens Vasters" w:date="2019-07-03T09:58:00Z">
        <w:r w:rsidR="005B1787">
          <w:t xml:space="preserve">from section </w:t>
        </w:r>
        <w:r w:rsidR="005B1787">
          <w:fldChar w:fldCharType="begin"/>
        </w:r>
        <w:r w:rsidR="005B1787">
          <w:instrText xml:space="preserve"> REF _Ref13040321 \r \h </w:instrText>
        </w:r>
      </w:ins>
      <w:r w:rsidR="005B1787">
        <w:fldChar w:fldCharType="separate"/>
      </w:r>
      <w:ins w:id="368" w:author="Clemens Vasters" w:date="2019-07-03T09:58:00Z">
        <w:r w:rsidR="005B1787">
          <w:t>3</w:t>
        </w:r>
        <w:r w:rsidR="005B1787">
          <w:fldChar w:fldCharType="end"/>
        </w:r>
        <w:r w:rsidR="005B1787">
          <w:t xml:space="preserve"> can be </w:t>
        </w:r>
      </w:ins>
      <w:ins w:id="369" w:author="Clemens Vasters" w:date="2019-07-03T10:01:00Z">
        <w:r w:rsidR="002B7C1A">
          <w:t xml:space="preserve">set or </w:t>
        </w:r>
      </w:ins>
      <w:ins w:id="370" w:author="Clemens Vasters" w:date="2019-07-03T10:00:00Z">
        <w:r w:rsidR="001F60E5">
          <w:t>accessed on</w:t>
        </w:r>
      </w:ins>
      <w:ins w:id="371" w:author="Clemens Vasters" w:date="2019-07-03T09:58:00Z">
        <w:r w:rsidR="005B1787">
          <w:t xml:space="preserve"> the </w:t>
        </w:r>
      </w:ins>
      <w:ins w:id="372" w:author="Clemens Vasters" w:date="2019-07-03T09:59:00Z">
        <w:r w:rsidR="00DD7B49">
          <w:t>address expression by</w:t>
        </w:r>
      </w:ins>
      <w:ins w:id="373" w:author="Clemens Vasters" w:date="2019-07-03T09:57:00Z">
        <w:r w:rsidR="005B1787">
          <w:t xml:space="preserve"> </w:t>
        </w:r>
      </w:ins>
      <w:ins w:id="374" w:author="Clemens Vasters" w:date="2019-07-03T10:00:00Z">
        <w:r w:rsidR="001F60E5">
          <w:t>an</w:t>
        </w:r>
      </w:ins>
      <w:ins w:id="375" w:author="Clemens Vasters" w:date="2019-07-03T09:57:00Z">
        <w:r w:rsidR="005B1787">
          <w:t xml:space="preserve"> appli</w:t>
        </w:r>
      </w:ins>
      <w:ins w:id="376" w:author="Clemens Vasters" w:date="2019-07-03T09:58:00Z">
        <w:r w:rsidR="005B1787">
          <w:t>cation</w:t>
        </w:r>
      </w:ins>
      <w:ins w:id="377" w:author="Clemens Vasters" w:date="2019-07-03T10:00:00Z">
        <w:r w:rsidR="001F60E5">
          <w:t xml:space="preserve"> or an AMQP container</w:t>
        </w:r>
      </w:ins>
      <w:ins w:id="378" w:author="Clemens Vasters" w:date="2019-07-03T09:58:00Z">
        <w:r w:rsidR="005B1787">
          <w:t>.</w:t>
        </w:r>
      </w:ins>
      <w:ins w:id="379" w:author="Clemens Vasters" w:date="2019-07-03T09:57:00Z">
        <w:r w:rsidR="00435A87">
          <w:t xml:space="preserve"> </w:t>
        </w:r>
      </w:ins>
    </w:p>
    <w:p w14:paraId="5AA063E2" w14:textId="0DF06EFF" w:rsidR="00027A42" w:rsidDel="00443E42" w:rsidRDefault="00981EBA">
      <w:pPr>
        <w:rPr>
          <w:del w:id="380" w:author="Clemens Vasters" w:date="2019-07-03T09:47:00Z"/>
          <w:highlight w:val="yellow"/>
        </w:rPr>
      </w:pPr>
      <w:del w:id="381" w:author="Clemens Vasters" w:date="2019-07-03T09:47:00Z">
        <w:r w:rsidDel="00443E42">
          <w:rPr>
            <w:highlight w:val="yellow"/>
          </w:rPr>
          <w:delText>(</w:delText>
        </w:r>
        <w:r w:rsidDel="00443E42">
          <w:rPr>
            <w:b/>
            <w:highlight w:val="yellow"/>
          </w:rPr>
          <w:delText>Note</w:delText>
        </w:r>
        <w:r w:rsidDel="00443E42">
          <w:rPr>
            <w:highlight w:val="yellow"/>
          </w:rPr>
          <w:delText xml:space="preserve">: The </w:delText>
        </w:r>
        <w:r w:rsidR="002B7C1A" w:rsidDel="00443E42">
          <w:fldChar w:fldCharType="begin"/>
        </w:r>
        <w:r w:rsidR="002B7C1A" w:rsidDel="00443E42">
          <w:delInstrText xml:space="preserve"> HYPERLINK "https://www.oasis-open.org/policies-guidelines/tc-process" \l "wpComponentsConfClause" </w:delInstrText>
        </w:r>
        <w:r w:rsidR="002B7C1A" w:rsidDel="00443E42">
          <w:fldChar w:fldCharType="separate"/>
        </w:r>
        <w:r w:rsidDel="00443E42">
          <w:rPr>
            <w:rStyle w:val="ListLabel4"/>
            <w:highlight w:val="none"/>
          </w:rPr>
          <w:delText>OASIS TC Process</w:delText>
        </w:r>
        <w:r w:rsidR="002B7C1A" w:rsidDel="00443E42">
          <w:rPr>
            <w:rStyle w:val="ListLabel4"/>
            <w:highlight w:val="none"/>
          </w:rPr>
          <w:fldChar w:fldCharType="end"/>
        </w:r>
        <w:r w:rsidDel="00443E42">
          <w:rPr>
            <w:highlight w:val="yellow"/>
          </w:rPr>
          <w:delTex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delText>
        </w:r>
      </w:del>
    </w:p>
    <w:p w14:paraId="5624C139" w14:textId="42C448FA" w:rsidR="00027A42" w:rsidDel="00443E42" w:rsidRDefault="00981EBA">
      <w:pPr>
        <w:rPr>
          <w:del w:id="382" w:author="Clemens Vasters" w:date="2019-07-03T09:47:00Z"/>
          <w:highlight w:val="yellow"/>
        </w:rPr>
      </w:pPr>
      <w:del w:id="383" w:author="Clemens Vasters" w:date="2019-07-03T09:47:00Z">
        <w:r w:rsidDel="00443E42">
          <w:rPr>
            <w:highlight w:val="yellow"/>
          </w:rPr>
          <w:delText xml:space="preserve">For the definition of "conformance clause," see </w:delText>
        </w:r>
        <w:r w:rsidR="002B7C1A" w:rsidDel="00443E42">
          <w:fldChar w:fldCharType="begin"/>
        </w:r>
        <w:r w:rsidR="002B7C1A" w:rsidDel="00443E42">
          <w:delInstrText xml:space="preserve"> HYPERLINK "https://www.oasis-open.org/policies-guidelines/oasis-defined-terms-2017-05-26" \l "dConformanceClause" </w:delInstrText>
        </w:r>
        <w:r w:rsidR="002B7C1A" w:rsidDel="00443E42">
          <w:fldChar w:fldCharType="separate"/>
        </w:r>
        <w:r w:rsidDel="00443E42">
          <w:rPr>
            <w:rStyle w:val="ListLabel4"/>
            <w:highlight w:val="none"/>
          </w:rPr>
          <w:delText>OASIS Defined Terms</w:delText>
        </w:r>
        <w:r w:rsidR="002B7C1A" w:rsidDel="00443E42">
          <w:rPr>
            <w:rStyle w:val="ListLabel4"/>
            <w:highlight w:val="none"/>
          </w:rPr>
          <w:fldChar w:fldCharType="end"/>
        </w:r>
        <w:r w:rsidDel="00443E42">
          <w:rPr>
            <w:highlight w:val="yellow"/>
          </w:rPr>
          <w:delText xml:space="preserve">. </w:delText>
        </w:r>
      </w:del>
    </w:p>
    <w:p w14:paraId="5B1585AA" w14:textId="4ABC6635" w:rsidR="00027A42" w:rsidDel="00443E42" w:rsidRDefault="00981EBA">
      <w:pPr>
        <w:rPr>
          <w:del w:id="384" w:author="Clemens Vasters" w:date="2019-07-03T09:47:00Z"/>
          <w:highlight w:val="yellow"/>
        </w:rPr>
      </w:pPr>
      <w:del w:id="385" w:author="Clemens Vasters" w:date="2019-07-03T09:47:00Z">
        <w:r w:rsidDel="00443E42">
          <w:rPr>
            <w:highlight w:val="yellow"/>
          </w:rPr>
          <w:delText xml:space="preserve">See "Guidelines to Writing Conformance Clauses": </w:delText>
        </w:r>
        <w:r w:rsidDel="00443E42">
          <w:rPr>
            <w:highlight w:val="yellow"/>
          </w:rPr>
          <w:br/>
        </w:r>
        <w:r w:rsidR="002B7C1A" w:rsidDel="00443E42">
          <w:fldChar w:fldCharType="begin"/>
        </w:r>
        <w:r w:rsidR="002B7C1A" w:rsidDel="00443E42">
          <w:delInstrText xml:space="preserve"> HYPERLINK "http://docs.oasis-open.org/templates/TCHandbook/ConformanceGuidelines.html" \h </w:delInstrText>
        </w:r>
        <w:r w:rsidR="002B7C1A" w:rsidDel="00443E42">
          <w:fldChar w:fldCharType="separate"/>
        </w:r>
        <w:r w:rsidDel="00443E42">
          <w:rPr>
            <w:rStyle w:val="ListLabel4"/>
            <w:highlight w:val="none"/>
          </w:rPr>
          <w:delText>http://docs.oasis-open.org/templates/TCHandbook/ConformanceGuidelines.html</w:delText>
        </w:r>
        <w:r w:rsidR="002B7C1A" w:rsidDel="00443E42">
          <w:rPr>
            <w:rStyle w:val="ListLabel4"/>
            <w:highlight w:val="none"/>
          </w:rPr>
          <w:fldChar w:fldCharType="end"/>
        </w:r>
        <w:r w:rsidDel="00443E42">
          <w:rPr>
            <w:highlight w:val="yellow"/>
          </w:rPr>
          <w:delText>.</w:delText>
        </w:r>
      </w:del>
    </w:p>
    <w:p w14:paraId="63B5C26B" w14:textId="5CE2D132" w:rsidR="00027A42" w:rsidDel="00443E42" w:rsidRDefault="00981EBA">
      <w:pPr>
        <w:rPr>
          <w:del w:id="386" w:author="Clemens Vasters" w:date="2019-07-03T09:47:00Z"/>
        </w:rPr>
      </w:pPr>
      <w:del w:id="387" w:author="Clemens Vasters" w:date="2019-07-03T09:47:00Z">
        <w:r w:rsidDel="00443E42">
          <w:rPr>
            <w:highlight w:val="yellow"/>
          </w:rPr>
          <w:delText>Remove this note before submitting for publication.)</w:delText>
        </w:r>
        <w:r w:rsidDel="00443E42">
          <w:br w:type="page"/>
        </w:r>
      </w:del>
    </w:p>
    <w:p w14:paraId="4EF05FC8" w14:textId="77777777" w:rsidR="00027A42" w:rsidRDefault="00981EBA">
      <w:pPr>
        <w:keepNext/>
        <w:widowControl/>
        <w:numPr>
          <w:ilvl w:val="0"/>
          <w:numId w:val="4"/>
        </w:numPr>
        <w:pBdr>
          <w:top w:val="single" w:sz="4" w:space="6" w:color="808080"/>
        </w:pBdr>
        <w:spacing w:before="480" w:after="120"/>
        <w:rPr>
          <w:b/>
          <w:color w:val="3B006F"/>
          <w:sz w:val="36"/>
          <w:szCs w:val="36"/>
        </w:rPr>
      </w:pPr>
      <w:r>
        <w:rPr>
          <w:b/>
          <w:color w:val="3B006F"/>
          <w:sz w:val="36"/>
          <w:szCs w:val="36"/>
        </w:rPr>
        <w:t>Acknowledgments</w:t>
      </w:r>
    </w:p>
    <w:p w14:paraId="76975E7C" w14:textId="40843C5F" w:rsidR="00027A42" w:rsidDel="00443E42" w:rsidRDefault="00981EBA">
      <w:pPr>
        <w:rPr>
          <w:del w:id="388" w:author="Clemens Vasters" w:date="2019-07-03T09:47:00Z"/>
        </w:rPr>
      </w:pPr>
      <w:del w:id="389" w:author="Clemens Vasters" w:date="2019-07-03T09:47:00Z">
        <w:r w:rsidDel="00443E42">
          <w:rPr>
            <w:highlight w:val="yellow"/>
          </w:rPr>
          <w:delText>(</w:delText>
        </w:r>
        <w:r w:rsidDel="00443E42">
          <w:rPr>
            <w:b/>
            <w:highlight w:val="yellow"/>
          </w:rPr>
          <w:delText>Note:</w:delText>
        </w:r>
        <w:r w:rsidDel="00443E42">
          <w:rPr>
            <w:highlight w:val="yellow"/>
          </w:rPr>
          <w:delText xml:space="preserve"> A Work Product approved by the TC must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delText>
        </w:r>
      </w:del>
    </w:p>
    <w:p w14:paraId="2810AB4B" w14:textId="03E1990E" w:rsidR="00027A42" w:rsidDel="00443E42" w:rsidRDefault="00981EBA">
      <w:pPr>
        <w:rPr>
          <w:del w:id="390" w:author="Clemens Vasters" w:date="2019-07-03T09:47:00Z"/>
        </w:rPr>
      </w:pPr>
      <w:del w:id="391" w:author="Clemens Vasters" w:date="2019-07-03T09:47:00Z">
        <w:r w:rsidDel="00443E42">
          <w:rPr>
            <w:highlight w:val="yellow"/>
          </w:rPr>
          <w:delText>Remove this note before submitting for publication.)</w:delText>
        </w:r>
      </w:del>
    </w:p>
    <w:p w14:paraId="2288139F" w14:textId="77777777" w:rsidR="00027A42" w:rsidRDefault="00981EBA">
      <w:r>
        <w:t>The following individuals have participated in the creation of this specification and are gratefully acknowledged:</w:t>
      </w:r>
    </w:p>
    <w:p w14:paraId="59657727" w14:textId="61FD8D33" w:rsidR="00027A42" w:rsidRDefault="00981EBA">
      <w:pPr>
        <w:keepNext/>
        <w:widowControl/>
        <w:spacing w:before="0" w:after="0"/>
        <w:rPr>
          <w:ins w:id="392" w:author="Clemens Vasters" w:date="2019-07-03T09:48:00Z"/>
          <w:b/>
          <w:color w:val="3B006F"/>
        </w:rPr>
      </w:pPr>
      <w:bookmarkStart w:id="393" w:name="_1pxezwc"/>
      <w:bookmarkEnd w:id="393"/>
      <w:r>
        <w:rPr>
          <w:b/>
          <w:color w:val="3B006F"/>
        </w:rPr>
        <w:t>Participants:</w:t>
      </w:r>
      <w:del w:id="394" w:author="Clemens Vasters" w:date="2019-07-03T09:47:00Z">
        <w:r w:rsidDel="00443E42">
          <w:rPr>
            <w:b/>
            <w:color w:val="3B006F"/>
          </w:rPr>
          <w:delText>!!br0ken!!</w:delText>
        </w:r>
      </w:del>
    </w:p>
    <w:p w14:paraId="571EC993" w14:textId="5327EEDB" w:rsidR="00443E42" w:rsidRDefault="00443E42">
      <w:pPr>
        <w:keepNext/>
        <w:widowControl/>
        <w:spacing w:before="0" w:after="0"/>
        <w:rPr>
          <w:ins w:id="395" w:author="Clemens Vasters" w:date="2019-07-03T09:48:00Z"/>
          <w:b/>
          <w:color w:val="3B006F"/>
        </w:rPr>
      </w:pPr>
    </w:p>
    <w:p w14:paraId="3E033B53" w14:textId="161A570A" w:rsidR="00443E42" w:rsidRDefault="00443E42">
      <w:pPr>
        <w:keepNext/>
        <w:widowControl/>
        <w:spacing w:before="0" w:after="0"/>
        <w:rPr>
          <w:b/>
          <w:color w:val="3B006F"/>
        </w:rPr>
      </w:pPr>
    </w:p>
    <w:p w14:paraId="2498FC72" w14:textId="7F14F2AD" w:rsidR="00027A42" w:rsidRDefault="00981EBA">
      <w:pPr>
        <w:widowControl/>
        <w:spacing w:before="0" w:after="0"/>
        <w:ind w:left="720"/>
        <w:rPr>
          <w:ins w:id="396" w:author="Clemens Vasters" w:date="2019-07-03T09:48:00Z"/>
          <w:color w:val="000000"/>
        </w:rPr>
      </w:pPr>
      <w:del w:id="397" w:author="Clemens Vasters" w:date="2019-07-03T09:48:00Z">
        <w:r w:rsidDel="00F76206">
          <w:rPr>
            <w:color w:val="000000"/>
          </w:rPr>
          <w:delText>[Participant Name, Affiliation | Individual Member]</w:delText>
        </w:r>
      </w:del>
      <w:ins w:id="398" w:author="Clemens Vasters" w:date="2019-07-03T09:48:00Z">
        <w:r w:rsidR="00F76206">
          <w:rPr>
            <w:color w:val="000000"/>
          </w:rPr>
          <w:t>Alan Conway, Red Hat</w:t>
        </w:r>
      </w:ins>
    </w:p>
    <w:p w14:paraId="61AED939" w14:textId="4B74C1E0" w:rsidR="00F76206" w:rsidRDefault="00F76206">
      <w:pPr>
        <w:widowControl/>
        <w:spacing w:before="0" w:after="0"/>
        <w:ind w:left="720"/>
        <w:rPr>
          <w:ins w:id="399" w:author="Clemens Vasters" w:date="2019-07-03T09:48:00Z"/>
          <w:color w:val="000000"/>
        </w:rPr>
      </w:pPr>
      <w:ins w:id="400" w:author="Clemens Vasters" w:date="2019-07-03T09:48:00Z">
        <w:r>
          <w:rPr>
            <w:color w:val="000000"/>
          </w:rPr>
          <w:t>Rob Godfrey, Red Hat</w:t>
        </w:r>
      </w:ins>
    </w:p>
    <w:p w14:paraId="593E83DE" w14:textId="6B75FFA4" w:rsidR="00F76206" w:rsidRDefault="00424D70">
      <w:pPr>
        <w:widowControl/>
        <w:spacing w:before="0" w:after="0"/>
        <w:ind w:left="720"/>
        <w:rPr>
          <w:ins w:id="401" w:author="Clemens Vasters" w:date="2019-07-03T09:49:00Z"/>
          <w:color w:val="000000"/>
        </w:rPr>
      </w:pPr>
      <w:ins w:id="402" w:author="Clemens Vasters" w:date="2019-07-03T09:49:00Z">
        <w:r>
          <w:rPr>
            <w:color w:val="000000"/>
          </w:rPr>
          <w:t>Keith Wall, Red Hat</w:t>
        </w:r>
      </w:ins>
    </w:p>
    <w:p w14:paraId="28DD1570" w14:textId="380E31F3" w:rsidR="00424D70" w:rsidRDefault="00424D70">
      <w:pPr>
        <w:widowControl/>
        <w:spacing w:before="0" w:after="0"/>
        <w:ind w:left="720"/>
        <w:rPr>
          <w:ins w:id="403" w:author="Clemens Vasters" w:date="2019-07-03T09:49:00Z"/>
          <w:color w:val="000000"/>
        </w:rPr>
      </w:pPr>
      <w:ins w:id="404" w:author="Clemens Vasters" w:date="2019-07-03T09:49:00Z">
        <w:r>
          <w:rPr>
            <w:color w:val="000000"/>
          </w:rPr>
          <w:t>Robbie Gemmell, Red Hat</w:t>
        </w:r>
      </w:ins>
    </w:p>
    <w:p w14:paraId="139EFF10" w14:textId="57A3CC8B" w:rsidR="00424D70" w:rsidRDefault="004065F0">
      <w:pPr>
        <w:widowControl/>
        <w:spacing w:before="0" w:after="0"/>
        <w:ind w:left="720"/>
        <w:rPr>
          <w:ins w:id="405" w:author="Clemens Vasters" w:date="2019-07-03T09:50:00Z"/>
          <w:color w:val="000000"/>
        </w:rPr>
      </w:pPr>
      <w:ins w:id="406" w:author="Clemens Vasters" w:date="2019-07-03T09:49:00Z">
        <w:r>
          <w:rPr>
            <w:color w:val="000000"/>
          </w:rPr>
          <w:t>Justi</w:t>
        </w:r>
      </w:ins>
      <w:ins w:id="407" w:author="Clemens Vasters" w:date="2019-07-03T09:50:00Z">
        <w:r>
          <w:rPr>
            <w:color w:val="000000"/>
          </w:rPr>
          <w:t>n Ross, Red Hat</w:t>
        </w:r>
      </w:ins>
    </w:p>
    <w:p w14:paraId="41EAC9A9" w14:textId="3C34B4E3" w:rsidR="004065F0" w:rsidRDefault="00D55C1E">
      <w:pPr>
        <w:widowControl/>
        <w:spacing w:before="0" w:after="0"/>
        <w:ind w:left="720"/>
        <w:rPr>
          <w:ins w:id="408" w:author="Clemens Vasters" w:date="2019-07-03T09:50:00Z"/>
          <w:color w:val="000000"/>
        </w:rPr>
      </w:pPr>
      <w:ins w:id="409" w:author="Clemens Vasters" w:date="2019-07-03T09:50:00Z">
        <w:r>
          <w:rPr>
            <w:color w:val="000000"/>
          </w:rPr>
          <w:t>Ted Ross, Red Hat</w:t>
        </w:r>
      </w:ins>
    </w:p>
    <w:p w14:paraId="4D0C3F75" w14:textId="3F68E6A0" w:rsidR="00D55C1E" w:rsidRPr="00F33392" w:rsidRDefault="006E5567">
      <w:pPr>
        <w:widowControl/>
        <w:spacing w:before="0" w:after="0"/>
        <w:ind w:left="720"/>
        <w:rPr>
          <w:ins w:id="410" w:author="Clemens Vasters" w:date="2019-07-03T09:48:00Z"/>
          <w:color w:val="000000"/>
          <w:lang w:val="de-DE"/>
          <w:rPrChange w:id="411" w:author="Clemens Vasters" w:date="2019-11-15T14:22:00Z">
            <w:rPr>
              <w:ins w:id="412" w:author="Clemens Vasters" w:date="2019-07-03T09:48:00Z"/>
              <w:color w:val="000000"/>
            </w:rPr>
          </w:rPrChange>
        </w:rPr>
      </w:pPr>
      <w:ins w:id="413" w:author="Clemens Vasters" w:date="2019-07-03T09:50:00Z">
        <w:r w:rsidRPr="00F33392">
          <w:rPr>
            <w:color w:val="000000"/>
            <w:lang w:val="de-DE"/>
            <w:rPrChange w:id="414" w:author="Clemens Vasters" w:date="2019-11-15T14:22:00Z">
              <w:rPr>
                <w:color w:val="000000"/>
              </w:rPr>
            </w:rPrChange>
          </w:rPr>
          <w:t>Oleksandr Rudyy</w:t>
        </w:r>
      </w:ins>
      <w:ins w:id="415" w:author="Clemens Vasters" w:date="2019-07-03T09:51:00Z">
        <w:r w:rsidRPr="00F33392">
          <w:rPr>
            <w:color w:val="000000"/>
            <w:lang w:val="de-DE"/>
            <w:rPrChange w:id="416" w:author="Clemens Vasters" w:date="2019-11-15T14:22:00Z">
              <w:rPr>
                <w:color w:val="000000"/>
              </w:rPr>
            </w:rPrChange>
          </w:rPr>
          <w:t>, JP Morgan</w:t>
        </w:r>
      </w:ins>
    </w:p>
    <w:p w14:paraId="4CB641BE" w14:textId="366467A9" w:rsidR="00F76206" w:rsidRPr="00F33392" w:rsidRDefault="00F76206">
      <w:pPr>
        <w:widowControl/>
        <w:spacing w:before="0" w:after="0"/>
        <w:ind w:left="720"/>
        <w:rPr>
          <w:ins w:id="417" w:author="Clemens Vasters" w:date="2019-07-03T09:51:00Z"/>
          <w:color w:val="000000"/>
          <w:lang w:val="de-DE"/>
          <w:rPrChange w:id="418" w:author="Clemens Vasters" w:date="2019-11-15T14:22:00Z">
            <w:rPr>
              <w:ins w:id="419" w:author="Clemens Vasters" w:date="2019-07-03T09:51:00Z"/>
              <w:color w:val="000000"/>
            </w:rPr>
          </w:rPrChange>
        </w:rPr>
      </w:pPr>
      <w:ins w:id="420" w:author="Clemens Vasters" w:date="2019-07-03T09:48:00Z">
        <w:r w:rsidRPr="00F33392">
          <w:rPr>
            <w:color w:val="000000"/>
            <w:lang w:val="de-DE"/>
            <w:rPrChange w:id="421" w:author="Clemens Vasters" w:date="2019-11-15T14:22:00Z">
              <w:rPr>
                <w:color w:val="000000"/>
              </w:rPr>
            </w:rPrChange>
          </w:rPr>
          <w:t>Xin Chen, Microsoft</w:t>
        </w:r>
      </w:ins>
    </w:p>
    <w:p w14:paraId="44E98893" w14:textId="583ABF7C" w:rsidR="006E5567" w:rsidDel="006E5567" w:rsidRDefault="006E5567">
      <w:pPr>
        <w:widowControl/>
        <w:spacing w:before="0" w:after="0"/>
        <w:ind w:left="720"/>
        <w:rPr>
          <w:del w:id="422" w:author="Clemens Vasters" w:date="2019-07-03T09:51:00Z"/>
          <w:color w:val="000000"/>
        </w:rPr>
      </w:pPr>
      <w:ins w:id="423" w:author="Clemens Vasters" w:date="2019-07-03T09:51:00Z">
        <w:r>
          <w:rPr>
            <w:color w:val="000000"/>
          </w:rPr>
          <w:t>Clemens Vasters, Microsoft</w:t>
        </w:r>
      </w:ins>
    </w:p>
    <w:p w14:paraId="1C195CC3" w14:textId="60D0D601" w:rsidR="00027A42" w:rsidRDefault="00981EBA">
      <w:pPr>
        <w:widowControl/>
        <w:spacing w:before="0" w:after="0"/>
        <w:ind w:left="720"/>
        <w:rPr>
          <w:color w:val="000000"/>
        </w:rPr>
        <w:pPrChange w:id="424" w:author="Clemens Vasters" w:date="2019-07-03T09:51:00Z">
          <w:pPr>
            <w:widowControl/>
            <w:spacing w:before="0"/>
            <w:ind w:left="720"/>
          </w:pPr>
        </w:pPrChange>
      </w:pPr>
      <w:del w:id="425" w:author="Clemens Vasters" w:date="2019-07-03T09:51:00Z">
        <w:r w:rsidDel="006E5567">
          <w:rPr>
            <w:color w:val="000000"/>
          </w:rPr>
          <w:delText>[Participant Name, Affiliation | Individual Member]</w:delText>
        </w:r>
      </w:del>
      <w:r>
        <w:br w:type="page"/>
      </w:r>
    </w:p>
    <w:p w14:paraId="140852EC" w14:textId="0ED6A0FB" w:rsidR="00027A42" w:rsidDel="006D7309" w:rsidRDefault="00981EBA">
      <w:pPr>
        <w:keepNext/>
        <w:widowControl/>
        <w:numPr>
          <w:ilvl w:val="0"/>
          <w:numId w:val="4"/>
        </w:numPr>
        <w:pBdr>
          <w:top w:val="single" w:sz="4" w:space="6" w:color="808080"/>
        </w:pBdr>
        <w:spacing w:before="480" w:after="120"/>
        <w:rPr>
          <w:del w:id="426" w:author="Clemens Vasters" w:date="2020-10-02T16:20:00Z"/>
          <w:b/>
          <w:color w:val="3B006F"/>
          <w:sz w:val="36"/>
          <w:szCs w:val="36"/>
        </w:rPr>
      </w:pPr>
      <w:del w:id="427" w:author="Clemens Vasters" w:date="2020-10-02T16:20:00Z">
        <w:r w:rsidDel="006D7309">
          <w:rPr>
            <w:b/>
            <w:color w:val="3B006F"/>
            <w:sz w:val="36"/>
            <w:szCs w:val="36"/>
          </w:rPr>
          <w:lastRenderedPageBreak/>
          <w:delText>Revision History</w:delText>
        </w:r>
      </w:del>
    </w:p>
    <w:tbl>
      <w:tblPr>
        <w:tblStyle w:val="TableNormal1"/>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00" w:firstRow="0" w:lastRow="0" w:firstColumn="0" w:lastColumn="0" w:noHBand="0" w:noVBand="0"/>
      </w:tblPr>
      <w:tblGrid>
        <w:gridCol w:w="1527"/>
        <w:gridCol w:w="1410"/>
        <w:gridCol w:w="2116"/>
        <w:gridCol w:w="4296"/>
      </w:tblGrid>
      <w:tr w:rsidR="00027A42" w:rsidDel="006D7309" w14:paraId="453C62BB" w14:textId="7FAEC672">
        <w:trPr>
          <w:del w:id="428" w:author="Clemens Vasters" w:date="2020-10-02T16:20:00Z"/>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1E61F669" w14:textId="6E473CB2" w:rsidR="00027A42" w:rsidDel="006D7309" w:rsidRDefault="00981EBA">
            <w:pPr>
              <w:jc w:val="center"/>
              <w:rPr>
                <w:del w:id="429" w:author="Clemens Vasters" w:date="2020-10-02T16:20:00Z"/>
                <w:b/>
              </w:rPr>
            </w:pPr>
            <w:del w:id="430" w:author="Clemens Vasters" w:date="2020-10-02T16:20:00Z">
              <w:r w:rsidDel="006D7309">
                <w:rPr>
                  <w:b/>
                </w:rPr>
                <w:delText>Revision</w:delText>
              </w:r>
            </w:del>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2F36E958" w14:textId="4979FB16" w:rsidR="00027A42" w:rsidDel="006D7309" w:rsidRDefault="00981EBA">
            <w:pPr>
              <w:jc w:val="center"/>
              <w:rPr>
                <w:del w:id="431" w:author="Clemens Vasters" w:date="2020-10-02T16:20:00Z"/>
                <w:b/>
              </w:rPr>
            </w:pPr>
            <w:del w:id="432" w:author="Clemens Vasters" w:date="2020-10-02T16:20:00Z">
              <w:r w:rsidDel="006D7309">
                <w:rPr>
                  <w:b/>
                </w:rPr>
                <w:delText>Date</w:delText>
              </w:r>
            </w:del>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68A2AE95" w14:textId="5BFBC5C3" w:rsidR="00027A42" w:rsidDel="006D7309" w:rsidRDefault="00981EBA">
            <w:pPr>
              <w:jc w:val="center"/>
              <w:rPr>
                <w:del w:id="433" w:author="Clemens Vasters" w:date="2020-10-02T16:20:00Z"/>
                <w:b/>
              </w:rPr>
            </w:pPr>
            <w:del w:id="434" w:author="Clemens Vasters" w:date="2020-10-02T16:20:00Z">
              <w:r w:rsidDel="006D7309">
                <w:rPr>
                  <w:b/>
                </w:rPr>
                <w:delText>Editor</w:delText>
              </w:r>
            </w:del>
          </w:p>
        </w:tc>
        <w:tc>
          <w:tcPr>
            <w:tcW w:w="4296" w:type="dxa"/>
            <w:tcBorders>
              <w:top w:val="single" w:sz="4" w:space="0" w:color="000000"/>
              <w:left w:val="single" w:sz="4" w:space="0" w:color="000000"/>
              <w:bottom w:val="single" w:sz="4" w:space="0" w:color="000000"/>
              <w:right w:val="single" w:sz="4" w:space="0" w:color="000000"/>
            </w:tcBorders>
            <w:shd w:val="clear" w:color="auto" w:fill="auto"/>
          </w:tcPr>
          <w:p w14:paraId="44106D42" w14:textId="4E14668B" w:rsidR="00027A42" w:rsidDel="006D7309" w:rsidRDefault="00981EBA">
            <w:pPr>
              <w:widowControl/>
              <w:rPr>
                <w:del w:id="435" w:author="Clemens Vasters" w:date="2020-10-02T16:20:00Z"/>
                <w:b/>
              </w:rPr>
            </w:pPr>
            <w:del w:id="436" w:author="Clemens Vasters" w:date="2020-10-02T16:20:00Z">
              <w:r w:rsidDel="006D7309">
                <w:rPr>
                  <w:b/>
                </w:rPr>
                <w:delText>Changes Made</w:delText>
              </w:r>
            </w:del>
          </w:p>
        </w:tc>
      </w:tr>
      <w:tr w:rsidR="00027A42" w:rsidDel="006D7309" w14:paraId="508B5E9E" w14:textId="3BE8DED5">
        <w:trPr>
          <w:del w:id="437" w:author="Clemens Vasters" w:date="2020-10-02T16:20:00Z"/>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38A46D09" w14:textId="705DC1B6" w:rsidR="00027A42" w:rsidDel="006D7309" w:rsidRDefault="00981EBA">
            <w:pPr>
              <w:widowControl/>
              <w:rPr>
                <w:del w:id="438" w:author="Clemens Vasters" w:date="2020-10-02T16:20:00Z"/>
              </w:rPr>
            </w:pPr>
            <w:del w:id="439" w:author="Clemens Vasters" w:date="2020-10-02T16:20:00Z">
              <w:r w:rsidDel="006D7309">
                <w:delText>[Rev number]</w:delText>
              </w:r>
            </w:del>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16F7C897" w14:textId="5E9D878F" w:rsidR="00027A42" w:rsidDel="006D7309" w:rsidRDefault="00981EBA">
            <w:pPr>
              <w:widowControl/>
              <w:rPr>
                <w:del w:id="440" w:author="Clemens Vasters" w:date="2020-10-02T16:20:00Z"/>
              </w:rPr>
            </w:pPr>
            <w:del w:id="441" w:author="Clemens Vasters" w:date="2020-10-02T16:20:00Z">
              <w:r w:rsidDel="006D7309">
                <w:delText>[Rev Date]</w:delText>
              </w:r>
            </w:del>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3AD705EC" w14:textId="5DBC32F5" w:rsidR="00027A42" w:rsidDel="006D7309" w:rsidRDefault="00981EBA">
            <w:pPr>
              <w:widowControl/>
              <w:rPr>
                <w:del w:id="442" w:author="Clemens Vasters" w:date="2020-10-02T16:20:00Z"/>
              </w:rPr>
            </w:pPr>
            <w:del w:id="443" w:author="Clemens Vasters" w:date="2020-10-02T16:20:00Z">
              <w:r w:rsidDel="006D7309">
                <w:delText>[Modified By]</w:delText>
              </w:r>
            </w:del>
          </w:p>
        </w:tc>
        <w:tc>
          <w:tcPr>
            <w:tcW w:w="4296" w:type="dxa"/>
            <w:tcBorders>
              <w:top w:val="single" w:sz="4" w:space="0" w:color="000000"/>
              <w:left w:val="single" w:sz="4" w:space="0" w:color="000000"/>
              <w:bottom w:val="single" w:sz="4" w:space="0" w:color="000000"/>
              <w:right w:val="single" w:sz="4" w:space="0" w:color="000000"/>
            </w:tcBorders>
            <w:shd w:val="clear" w:color="auto" w:fill="auto"/>
          </w:tcPr>
          <w:p w14:paraId="660B09FF" w14:textId="30D6CFA6" w:rsidR="00027A42" w:rsidDel="006D7309" w:rsidRDefault="00981EBA">
            <w:pPr>
              <w:widowControl/>
              <w:rPr>
                <w:del w:id="444" w:author="Clemens Vasters" w:date="2020-10-02T16:20:00Z"/>
              </w:rPr>
            </w:pPr>
            <w:del w:id="445" w:author="Clemens Vasters" w:date="2020-10-02T16:20:00Z">
              <w:r w:rsidDel="006D7309">
                <w:delText>[Summary of Changes]</w:delText>
              </w:r>
            </w:del>
          </w:p>
        </w:tc>
      </w:tr>
    </w:tbl>
    <w:p w14:paraId="0DB9AB38" w14:textId="77777777" w:rsidR="00027A42" w:rsidRDefault="00027A42">
      <w:pPr>
        <w:widowControl/>
      </w:pPr>
    </w:p>
    <w:sectPr w:rsidR="00027A42">
      <w:headerReference w:type="default" r:id="rId45"/>
      <w:footerReference w:type="default" r:id="rId46"/>
      <w:pgSz w:w="12240" w:h="15840"/>
      <w:pgMar w:top="1440" w:right="1440" w:bottom="777" w:left="1440" w:header="0" w:footer="720" w:gutter="0"/>
      <w:pgNumType w:start="1"/>
      <w:cols w:space="720"/>
      <w:formProt w:val="0"/>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3" w:author="Clemens Vasters" w:date="2019-01-21T12:47:00Z" w:initials="">
    <w:p w14:paraId="663C0B92" w14:textId="77777777" w:rsidR="00FF73FE" w:rsidRDefault="00FF73FE" w:rsidP="00CD3BDD">
      <w:pPr>
        <w:pStyle w:val="LO-normal"/>
      </w:pPr>
      <w:r>
        <w:rPr>
          <w:rFonts w:ascii="Liberation Serif" w:eastAsia="DejaVu Sans" w:hAnsi="Liberation Serif" w:cs="DejaVu Sans"/>
          <w:sz w:val="24"/>
          <w:szCs w:val="24"/>
          <w:lang w:eastAsia="en-US" w:bidi="en-US"/>
        </w:rPr>
        <w:t>terminus</w:t>
      </w:r>
    </w:p>
  </w:comment>
  <w:comment w:id="214" w:author="Alan Conway" w:date="2019-01-21T18:55:00Z" w:initials="">
    <w:p w14:paraId="2894DEBF" w14:textId="77777777" w:rsidR="00FF73FE" w:rsidRDefault="00FF73FE" w:rsidP="00CD3BDD">
      <w:pPr>
        <w:pStyle w:val="LO-normal"/>
      </w:pPr>
      <w:r>
        <w:rPr>
          <w:rFonts w:ascii="Liberation Serif" w:eastAsia="DejaVu Sans" w:hAnsi="Liberation Serif" w:cs="DejaVu Sans"/>
          <w:sz w:val="24"/>
          <w:szCs w:val="24"/>
          <w:lang w:eastAsia="en-US" w:bidi="en-US"/>
        </w:rPr>
        <w:t>Reply to Clemens Vasters (01/21/2019, 12:47): "..."</w:t>
      </w:r>
    </w:p>
    <w:p w14:paraId="7231FEC7" w14:textId="77777777" w:rsidR="00FF73FE" w:rsidRDefault="00FF73FE" w:rsidP="00CD3BDD">
      <w:pPr>
        <w:pStyle w:val="LO-normal"/>
      </w:pPr>
      <w:r>
        <w:rPr>
          <w:rFonts w:ascii="Liberation Serif" w:eastAsia="DejaVu Sans" w:hAnsi="Liberation Serif" w:cs="DejaVu Sans"/>
          <w:sz w:val="24"/>
          <w:szCs w:val="24"/>
          <w:lang w:eastAsia="en-US" w:bidi="en-US"/>
        </w:rPr>
        <w:t>An address identifies a node. A container creates a terminus when it attachs a link to the node. Termini are the relationship between a node and a link – usualy transient, sometimes non-existent. They only have any persistent existence or identity when resuming durable links - which many AMQP impls don't even support. That's why I prefer to leave them out of this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3C0B92" w15:done="1"/>
  <w15:commentEx w15:paraId="7231FEC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3C0B92" w16cid:durableId="1FF5B6FD"/>
  <w16cid:commentId w16cid:paraId="7231FEC7" w16cid:durableId="1FF5B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1279A" w14:textId="77777777" w:rsidR="00AC30DD" w:rsidRDefault="00AC30DD">
      <w:pPr>
        <w:spacing w:before="0" w:after="0"/>
      </w:pPr>
      <w:r>
        <w:separator/>
      </w:r>
    </w:p>
  </w:endnote>
  <w:endnote w:type="continuationSeparator" w:id="0">
    <w:p w14:paraId="5D27E198" w14:textId="77777777" w:rsidR="00AC30DD" w:rsidRDefault="00AC30DD">
      <w:pPr>
        <w:spacing w:before="0" w:after="0"/>
      </w:pPr>
      <w:r>
        <w:continuationSeparator/>
      </w:r>
    </w:p>
  </w:endnote>
  <w:endnote w:type="continuationNotice" w:id="1">
    <w:p w14:paraId="36C8E64F" w14:textId="77777777" w:rsidR="00AC30DD" w:rsidRDefault="00AC30D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charset w:val="00"/>
    <w:family w:val="swiss"/>
    <w:pitch w:val="variable"/>
    <w:sig w:usb0="E7002EFF" w:usb1="D200F5FF" w:usb2="0A24602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D8EBD" w14:textId="1AF53C0B" w:rsidR="00FF73FE" w:rsidRDefault="00FF73FE">
    <w:pPr>
      <w:widowControl/>
      <w:tabs>
        <w:tab w:val="center" w:pos="4680"/>
        <w:tab w:val="right" w:pos="9360"/>
      </w:tabs>
      <w:spacing w:after="0"/>
      <w:rPr>
        <w:color w:val="000000"/>
        <w:sz w:val="16"/>
        <w:szCs w:val="16"/>
      </w:rPr>
    </w:pPr>
    <w:r>
      <w:rPr>
        <w:color w:val="000000"/>
        <w:sz w:val="16"/>
        <w:szCs w:val="16"/>
      </w:rPr>
      <w:t>addressing-v1.0-</w:t>
    </w:r>
    <w:del w:id="446" w:author="Clemens Vasters" w:date="2019-07-03T09:31:00Z">
      <w:r w:rsidR="004A5941" w:rsidDel="000C1775">
        <w:rPr>
          <w:color w:val="000000"/>
          <w:sz w:val="16"/>
          <w:szCs w:val="16"/>
        </w:rPr>
        <w:delText>wd09</w:delText>
      </w:r>
    </w:del>
    <w:ins w:id="447" w:author="Clemens Vasters" w:date="2019-07-03T09:31:00Z">
      <w:r w:rsidR="000C1775">
        <w:rPr>
          <w:color w:val="000000"/>
          <w:sz w:val="16"/>
          <w:szCs w:val="16"/>
        </w:rPr>
        <w:t>wd1</w:t>
      </w:r>
    </w:ins>
    <w:ins w:id="448" w:author="Clemens Vasters" w:date="2020-10-02T16:13:00Z">
      <w:r w:rsidR="00E41337">
        <w:rPr>
          <w:color w:val="000000"/>
          <w:sz w:val="16"/>
          <w:szCs w:val="16"/>
        </w:rPr>
        <w:t>2</w:t>
      </w:r>
    </w:ins>
    <w:r>
      <w:rPr>
        <w:color w:val="000000"/>
        <w:sz w:val="16"/>
        <w:szCs w:val="16"/>
      </w:rPr>
      <w:tab/>
      <w:t xml:space="preserve">Working Draft </w:t>
    </w:r>
    <w:del w:id="449" w:author="Clemens Vasters" w:date="2019-07-03T09:31:00Z">
      <w:r w:rsidR="006A13CB" w:rsidDel="000C1775">
        <w:rPr>
          <w:color w:val="000000"/>
          <w:sz w:val="16"/>
          <w:szCs w:val="16"/>
        </w:rPr>
        <w:delText>09</w:delText>
      </w:r>
    </w:del>
    <w:ins w:id="450" w:author="Clemens Vasters" w:date="2019-07-03T09:31:00Z">
      <w:r w:rsidR="000C1775">
        <w:rPr>
          <w:color w:val="000000"/>
          <w:sz w:val="16"/>
          <w:szCs w:val="16"/>
        </w:rPr>
        <w:t>1</w:t>
      </w:r>
    </w:ins>
    <w:ins w:id="451" w:author="Clemens Vasters" w:date="2020-10-02T16:13:00Z">
      <w:r w:rsidR="00E41337">
        <w:rPr>
          <w:color w:val="000000"/>
          <w:sz w:val="16"/>
          <w:szCs w:val="16"/>
        </w:rPr>
        <w:t>2</w:t>
      </w:r>
    </w:ins>
    <w:r>
      <w:rPr>
        <w:color w:val="000000"/>
        <w:sz w:val="16"/>
        <w:szCs w:val="16"/>
      </w:rPr>
      <w:tab/>
    </w:r>
    <w:del w:id="452" w:author="Clemens Vasters" w:date="2019-07-03T09:31:00Z">
      <w:r w:rsidDel="007409A5">
        <w:rPr>
          <w:color w:val="000000"/>
          <w:sz w:val="16"/>
          <w:szCs w:val="16"/>
        </w:rPr>
        <w:delText>0</w:delText>
      </w:r>
      <w:r w:rsidR="007A2F8A" w:rsidDel="007409A5">
        <w:rPr>
          <w:color w:val="000000"/>
          <w:sz w:val="16"/>
          <w:szCs w:val="16"/>
        </w:rPr>
        <w:delText>8</w:delText>
      </w:r>
      <w:r w:rsidDel="007409A5">
        <w:rPr>
          <w:color w:val="000000"/>
          <w:sz w:val="16"/>
          <w:szCs w:val="16"/>
        </w:rPr>
        <w:delText xml:space="preserve"> </w:delText>
      </w:r>
    </w:del>
    <w:ins w:id="453" w:author="Clemens Vasters" w:date="2020-10-02T16:13:00Z">
      <w:r w:rsidR="00E41337">
        <w:rPr>
          <w:color w:val="000000"/>
          <w:sz w:val="16"/>
          <w:szCs w:val="16"/>
        </w:rPr>
        <w:t>2 October</w:t>
      </w:r>
    </w:ins>
    <w:del w:id="454" w:author="Clemens Vasters" w:date="2019-07-03T09:31:00Z">
      <w:r w:rsidDel="007409A5">
        <w:rPr>
          <w:color w:val="000000"/>
          <w:sz w:val="16"/>
          <w:szCs w:val="16"/>
        </w:rPr>
        <w:delText xml:space="preserve">February </w:delText>
      </w:r>
    </w:del>
    <w:ins w:id="455" w:author="Clemens Vasters" w:date="2019-07-03T09:31:00Z">
      <w:r w:rsidR="007409A5">
        <w:rPr>
          <w:color w:val="000000"/>
          <w:sz w:val="16"/>
          <w:szCs w:val="16"/>
        </w:rPr>
        <w:t xml:space="preserve"> </w:t>
      </w:r>
    </w:ins>
    <w:del w:id="456" w:author="Clemens Vasters" w:date="2020-10-02T16:13:00Z">
      <w:r w:rsidDel="00E41337">
        <w:rPr>
          <w:color w:val="000000"/>
          <w:sz w:val="16"/>
          <w:szCs w:val="16"/>
        </w:rPr>
        <w:delText>2019</w:delText>
      </w:r>
    </w:del>
    <w:ins w:id="457" w:author="Clemens Vasters" w:date="2020-10-02T16:13:00Z">
      <w:r w:rsidR="00E41337">
        <w:rPr>
          <w:color w:val="000000"/>
          <w:sz w:val="16"/>
          <w:szCs w:val="16"/>
        </w:rPr>
        <w:t>2020</w:t>
      </w:r>
    </w:ins>
  </w:p>
  <w:p w14:paraId="3619DA8D" w14:textId="21C68176" w:rsidR="00FF73FE" w:rsidRDefault="00FF73FE">
    <w:pPr>
      <w:widowControl/>
      <w:tabs>
        <w:tab w:val="center" w:pos="4680"/>
        <w:tab w:val="right" w:pos="9360"/>
      </w:tabs>
      <w:spacing w:before="0" w:after="0"/>
      <w:rPr>
        <w:color w:val="000000"/>
        <w:sz w:val="16"/>
        <w:szCs w:val="16"/>
      </w:rPr>
    </w:pPr>
    <w:r>
      <w:rPr>
        <w:color w:val="000000"/>
        <w:sz w:val="16"/>
        <w:szCs w:val="16"/>
      </w:rPr>
      <w:t>Standards Track Draft</w:t>
    </w:r>
    <w:r>
      <w:rPr>
        <w:color w:val="000000"/>
        <w:sz w:val="16"/>
        <w:szCs w:val="16"/>
      </w:rPr>
      <w:tab/>
      <w:t xml:space="preserve">Copyright © OASIS Open </w:t>
    </w:r>
    <w:del w:id="458" w:author="Clemens Vasters" w:date="2020-10-02T16:13:00Z">
      <w:r w:rsidDel="00E41337">
        <w:rPr>
          <w:color w:val="000000"/>
          <w:sz w:val="16"/>
          <w:szCs w:val="16"/>
        </w:rPr>
        <w:delText>201</w:delText>
      </w:r>
    </w:del>
    <w:ins w:id="459" w:author="Clemens Vasters" w:date="2020-10-02T16:13:00Z">
      <w:r w:rsidR="00E41337">
        <w:rPr>
          <w:color w:val="000000"/>
          <w:sz w:val="16"/>
          <w:szCs w:val="16"/>
        </w:rPr>
        <w:t>2020</w:t>
      </w:r>
    </w:ins>
    <w:del w:id="460" w:author="Clemens Vasters" w:date="2019-07-03T09:31:00Z">
      <w:r w:rsidDel="000C1775">
        <w:rPr>
          <w:color w:val="000000"/>
          <w:sz w:val="16"/>
          <w:szCs w:val="16"/>
        </w:rPr>
        <w:delText>8</w:delText>
      </w:r>
    </w:del>
    <w:r>
      <w:rPr>
        <w:color w:val="000000"/>
        <w:sz w:val="16"/>
        <w:szCs w:val="16"/>
      </w:rPr>
      <w:t>. All Rights Reserved.</w:t>
    </w:r>
    <w:r>
      <w:rPr>
        <w:color w:val="000000"/>
        <w:sz w:val="16"/>
        <w:szCs w:val="16"/>
      </w:rPr>
      <w:tab/>
      <w:t xml:space="preserve">Page </w:t>
    </w:r>
    <w:r>
      <w:fldChar w:fldCharType="begin"/>
    </w:r>
    <w:r>
      <w:instrText>PAGE</w:instrText>
    </w:r>
    <w:r>
      <w:fldChar w:fldCharType="separate"/>
    </w:r>
    <w:r>
      <w:t>18</w:t>
    </w:r>
    <w:r>
      <w:fldChar w:fldCharType="end"/>
    </w:r>
    <w:r>
      <w:rPr>
        <w:color w:val="000000"/>
        <w:sz w:val="16"/>
        <w:szCs w:val="16"/>
      </w:rPr>
      <w:t xml:space="preserve"> of </w:t>
    </w:r>
    <w:r>
      <w:fldChar w:fldCharType="begin"/>
    </w:r>
    <w:r>
      <w:instrText>NUMPAGES</w:instrText>
    </w:r>
    <w:r>
      <w:fldChar w:fldCharType="separate"/>
    </w:r>
    <w:r>
      <w:t>18</w:t>
    </w:r>
    <w:r>
      <w:fldChar w:fldCharType="end"/>
    </w:r>
  </w:p>
  <w:p w14:paraId="18E230A9" w14:textId="77777777" w:rsidR="00FF73FE" w:rsidRDefault="00FF73FE">
    <w:pPr>
      <w:spacing w:before="0" w:after="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450E6" w14:textId="77777777" w:rsidR="00AC30DD" w:rsidRDefault="00AC30DD">
      <w:pPr>
        <w:spacing w:before="0" w:after="0"/>
      </w:pPr>
      <w:r>
        <w:separator/>
      </w:r>
    </w:p>
  </w:footnote>
  <w:footnote w:type="continuationSeparator" w:id="0">
    <w:p w14:paraId="3806E6D1" w14:textId="77777777" w:rsidR="00AC30DD" w:rsidRDefault="00AC30DD">
      <w:pPr>
        <w:spacing w:before="0" w:after="0"/>
      </w:pPr>
      <w:r>
        <w:continuationSeparator/>
      </w:r>
    </w:p>
  </w:footnote>
  <w:footnote w:type="continuationNotice" w:id="1">
    <w:p w14:paraId="35C81D49" w14:textId="77777777" w:rsidR="00AC30DD" w:rsidRDefault="00AC30D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6B328" w14:textId="77777777" w:rsidR="00FF73FE" w:rsidRDefault="00FF73FE">
    <w:pPr>
      <w:widowControl/>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7794"/>
    <w:multiLevelType w:val="multilevel"/>
    <w:tmpl w:val="76EEEDDA"/>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1" w15:restartNumberingAfterBreak="0">
    <w:nsid w:val="04573F5A"/>
    <w:multiLevelType w:val="multilevel"/>
    <w:tmpl w:val="326238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33C269B"/>
    <w:multiLevelType w:val="multilevel"/>
    <w:tmpl w:val="AA2CF1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0C1D50"/>
    <w:multiLevelType w:val="multilevel"/>
    <w:tmpl w:val="6498ACBA"/>
    <w:lvl w:ilvl="0">
      <w:start w:val="1"/>
      <w:numFmt w:val="upperLetter"/>
      <w:lvlText w:val="Appendix %1."/>
      <w:lvlJc w:val="left"/>
      <w:pPr>
        <w:ind w:left="360" w:hanging="360"/>
      </w:pPr>
    </w:lvl>
    <w:lvl w:ilvl="1">
      <w:start w:val="1"/>
      <w:numFmt w:val="decimal"/>
      <w:lvlText w:val="%1.%2"/>
      <w:lvlJc w:val="left"/>
      <w:pPr>
        <w:ind w:left="1026" w:hanging="576"/>
      </w:pPr>
    </w:lvl>
    <w:lvl w:ilvl="2">
      <w:start w:val="1"/>
      <w:numFmt w:val="decimal"/>
      <w:lvlText w:val="%1.%2.%3"/>
      <w:lvlJc w:val="left"/>
      <w:pPr>
        <w:ind w:left="360" w:hanging="360"/>
      </w:pPr>
    </w:lvl>
    <w:lvl w:ilvl="3">
      <w:start w:val="1"/>
      <w:numFmt w:val="decimal"/>
      <w:lvlText w:val="%1.%2.%3.%4"/>
      <w:lvlJc w:val="left"/>
      <w:pPr>
        <w:ind w:left="810" w:hanging="360"/>
      </w:pPr>
    </w:lvl>
    <w:lvl w:ilvl="4">
      <w:start w:val="1"/>
      <w:numFmt w:val="decimal"/>
      <w:lvlText w:val="%1.%2.%3.%4.%5"/>
      <w:lvlJc w:val="left"/>
      <w:pPr>
        <w:ind w:left="1008" w:hanging="1008"/>
      </w:pPr>
      <w:rPr>
        <w:b/>
        <w:i/>
        <w:caps w:val="0"/>
        <w:smallCaps w:val="0"/>
        <w:strike w:val="0"/>
        <w:dstrike w:val="0"/>
        <w:color w:val="000000"/>
        <w:position w:val="0"/>
        <w:sz w:val="20"/>
        <w:szCs w:val="20"/>
        <w:u w:val="none"/>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4A0271"/>
    <w:multiLevelType w:val="multilevel"/>
    <w:tmpl w:val="C010B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FD5F3E"/>
    <w:multiLevelType w:val="multilevel"/>
    <w:tmpl w:val="39A4A3BA"/>
    <w:lvl w:ilvl="0">
      <w:start w:val="1"/>
      <w:numFmt w:val="bullet"/>
      <w:lvlText w:val="l"/>
      <w:lvlJc w:val="left"/>
      <w:pPr>
        <w:ind w:left="1440" w:hanging="360"/>
      </w:pPr>
      <w:rPr>
        <w:rFonts w:ascii="Wingdings" w:hAnsi="Wingdings" w:cs="Wingdings" w:hint="default"/>
      </w:rPr>
    </w:lvl>
    <w:lvl w:ilvl="1">
      <w:start w:val="1"/>
      <w:numFmt w:val="bullet"/>
      <w:lvlText w:val="o"/>
      <w:lvlJc w:val="left"/>
      <w:pPr>
        <w:ind w:left="2160" w:hanging="360"/>
      </w:pPr>
      <w:rPr>
        <w:rFonts w:ascii="OpenSymbol" w:hAnsi="OpenSymbol" w:cs="OpenSymbol" w:hint="default"/>
      </w:rPr>
    </w:lvl>
    <w:lvl w:ilvl="2">
      <w:start w:val="1"/>
      <w:numFmt w:val="bullet"/>
      <w:lvlText w:val="l"/>
      <w:lvlJc w:val="left"/>
      <w:pPr>
        <w:ind w:left="2880" w:hanging="360"/>
      </w:pPr>
      <w:rPr>
        <w:rFonts w:ascii="Wingdings" w:hAnsi="Wingdings" w:cs="Wingdings" w:hint="default"/>
      </w:rPr>
    </w:lvl>
    <w:lvl w:ilvl="3">
      <w:start w:val="1"/>
      <w:numFmt w:val="bullet"/>
      <w:lvlText w:val="l"/>
      <w:lvlJc w:val="left"/>
      <w:pPr>
        <w:ind w:left="3600" w:hanging="360"/>
      </w:pPr>
      <w:rPr>
        <w:rFonts w:ascii="Wingdings" w:hAnsi="Wingdings" w:cs="Wingdings" w:hint="default"/>
      </w:rPr>
    </w:lvl>
    <w:lvl w:ilvl="4">
      <w:start w:val="1"/>
      <w:numFmt w:val="bullet"/>
      <w:lvlText w:val="o"/>
      <w:lvlJc w:val="left"/>
      <w:pPr>
        <w:ind w:left="4320" w:hanging="360"/>
      </w:pPr>
      <w:rPr>
        <w:rFonts w:ascii="OpenSymbol" w:hAnsi="OpenSymbol" w:cs="OpenSymbol" w:hint="default"/>
      </w:rPr>
    </w:lvl>
    <w:lvl w:ilvl="5">
      <w:start w:val="1"/>
      <w:numFmt w:val="bullet"/>
      <w:lvlText w:val="l"/>
      <w:lvlJc w:val="left"/>
      <w:pPr>
        <w:ind w:left="5040" w:hanging="360"/>
      </w:pPr>
      <w:rPr>
        <w:rFonts w:ascii="Wingdings" w:hAnsi="Wingdings" w:cs="Wingdings" w:hint="default"/>
      </w:rPr>
    </w:lvl>
    <w:lvl w:ilvl="6">
      <w:start w:val="1"/>
      <w:numFmt w:val="bullet"/>
      <w:lvlText w:val="l"/>
      <w:lvlJc w:val="left"/>
      <w:pPr>
        <w:ind w:left="5760" w:hanging="360"/>
      </w:pPr>
      <w:rPr>
        <w:rFonts w:ascii="Wingdings" w:hAnsi="Wingdings" w:cs="Wingdings" w:hint="default"/>
      </w:rPr>
    </w:lvl>
    <w:lvl w:ilvl="7">
      <w:start w:val="1"/>
      <w:numFmt w:val="bullet"/>
      <w:lvlText w:val="o"/>
      <w:lvlJc w:val="left"/>
      <w:pPr>
        <w:ind w:left="6480" w:hanging="360"/>
      </w:pPr>
      <w:rPr>
        <w:rFonts w:ascii="OpenSymbol" w:hAnsi="OpenSymbol" w:cs="OpenSymbol" w:hint="default"/>
      </w:rPr>
    </w:lvl>
    <w:lvl w:ilvl="8">
      <w:start w:val="1"/>
      <w:numFmt w:val="bullet"/>
      <w:lvlText w:val="l"/>
      <w:lvlJc w:val="left"/>
      <w:pPr>
        <w:ind w:left="7200" w:hanging="360"/>
      </w:pPr>
      <w:rPr>
        <w:rFonts w:ascii="Wingdings" w:hAnsi="Wingdings" w:cs="Wingdings" w:hint="default"/>
      </w:rPr>
    </w:lvl>
  </w:abstractNum>
  <w:abstractNum w:abstractNumId="6" w15:restartNumberingAfterBreak="0">
    <w:nsid w:val="27B61F47"/>
    <w:multiLevelType w:val="multilevel"/>
    <w:tmpl w:val="5E72BE62"/>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7" w15:restartNumberingAfterBreak="0">
    <w:nsid w:val="2A6D59E8"/>
    <w:multiLevelType w:val="hybridMultilevel"/>
    <w:tmpl w:val="CE6EDC56"/>
    <w:lvl w:ilvl="0" w:tplc="512204AE">
      <w:start w:val="2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84509"/>
    <w:multiLevelType w:val="multilevel"/>
    <w:tmpl w:val="431AC584"/>
    <w:lvl w:ilvl="0">
      <w:start w:val="1"/>
      <w:numFmt w:val="bullet"/>
      <w:lvlText w:val="l"/>
      <w:lvlJc w:val="left"/>
      <w:pPr>
        <w:ind w:left="720" w:hanging="360"/>
      </w:pPr>
      <w:rPr>
        <w:rFonts w:ascii="Wingdings" w:hAnsi="Wingdings" w:cs="Wingdings" w:hint="default"/>
      </w:rPr>
    </w:lvl>
    <w:lvl w:ilvl="1">
      <w:start w:val="1"/>
      <w:numFmt w:val="bullet"/>
      <w:lvlText w:val="l"/>
      <w:lvlJc w:val="left"/>
      <w:pPr>
        <w:ind w:left="1080" w:hanging="360"/>
      </w:pPr>
      <w:rPr>
        <w:rFonts w:ascii="Wingdings" w:hAnsi="Wingdings" w:cs="Wingdings"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l"/>
      <w:lvlJc w:val="left"/>
      <w:pPr>
        <w:ind w:left="2160" w:hanging="360"/>
      </w:pPr>
      <w:rPr>
        <w:rFonts w:ascii="Wingdings" w:hAnsi="Wingdings" w:cs="Wingdings"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l"/>
      <w:lvlJc w:val="left"/>
      <w:pPr>
        <w:ind w:left="3240" w:hanging="360"/>
      </w:pPr>
      <w:rPr>
        <w:rFonts w:ascii="Wingdings" w:hAnsi="Wingdings" w:cs="Wingdings" w:hint="default"/>
      </w:rPr>
    </w:lvl>
    <w:lvl w:ilvl="8">
      <w:start w:val="1"/>
      <w:numFmt w:val="bullet"/>
      <w:lvlText w:val="l"/>
      <w:lvlJc w:val="left"/>
      <w:pPr>
        <w:ind w:left="3600" w:hanging="360"/>
      </w:pPr>
      <w:rPr>
        <w:rFonts w:ascii="Wingdings" w:hAnsi="Wingdings" w:cs="Wingdings" w:hint="default"/>
      </w:rPr>
    </w:lvl>
  </w:abstractNum>
  <w:abstractNum w:abstractNumId="9" w15:restartNumberingAfterBreak="0">
    <w:nsid w:val="3AD418FC"/>
    <w:multiLevelType w:val="multilevel"/>
    <w:tmpl w:val="5C8A7CD6"/>
    <w:lvl w:ilvl="0">
      <w:start w:val="1"/>
      <w:numFmt w:val="bullet"/>
      <w:lvlText w:val="l"/>
      <w:lvlJc w:val="left"/>
      <w:pPr>
        <w:ind w:left="1440" w:hanging="360"/>
      </w:pPr>
      <w:rPr>
        <w:rFonts w:ascii="Wingdings" w:hAnsi="Wingdings" w:cs="Wingdings" w:hint="default"/>
        <w:b w:val="0"/>
        <w:sz w:val="20"/>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l"/>
      <w:lvlJc w:val="left"/>
      <w:pPr>
        <w:ind w:left="2520" w:hanging="360"/>
      </w:pPr>
      <w:rPr>
        <w:rFonts w:ascii="Wingdings" w:hAnsi="Wingdings" w:cs="Wingdings"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l"/>
      <w:lvlJc w:val="left"/>
      <w:pPr>
        <w:ind w:left="3600" w:hanging="360"/>
      </w:pPr>
      <w:rPr>
        <w:rFonts w:ascii="Wingdings" w:hAnsi="Wingdings" w:cs="Wingdings"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10" w15:restartNumberingAfterBreak="0">
    <w:nsid w:val="40C50C3D"/>
    <w:multiLevelType w:val="multilevel"/>
    <w:tmpl w:val="44DE79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2CC4974"/>
    <w:multiLevelType w:val="multilevel"/>
    <w:tmpl w:val="70CEF7A2"/>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15:restartNumberingAfterBreak="0">
    <w:nsid w:val="4B6E73B4"/>
    <w:multiLevelType w:val="multilevel"/>
    <w:tmpl w:val="1E7CC3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486572F"/>
    <w:multiLevelType w:val="multilevel"/>
    <w:tmpl w:val="F12603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61C3F72"/>
    <w:multiLevelType w:val="multilevel"/>
    <w:tmpl w:val="8752E046"/>
    <w:lvl w:ilvl="0">
      <w:start w:val="1"/>
      <w:numFmt w:val="bullet"/>
      <w:lvlText w:val="l"/>
      <w:lvlJc w:val="left"/>
      <w:pPr>
        <w:ind w:left="720" w:hanging="360"/>
      </w:pPr>
      <w:rPr>
        <w:rFonts w:ascii="Wingdings" w:hAnsi="Wingdings" w:cs="Wingdings" w:hint="default"/>
        <w:b w:val="0"/>
        <w:sz w:val="20"/>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15:restartNumberingAfterBreak="0">
    <w:nsid w:val="5B4708E0"/>
    <w:multiLevelType w:val="multilevel"/>
    <w:tmpl w:val="342CC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DA6B5D"/>
    <w:multiLevelType w:val="multilevel"/>
    <w:tmpl w:val="47FACDAE"/>
    <w:lvl w:ilvl="0">
      <w:start w:val="1"/>
      <w:numFmt w:val="bullet"/>
      <w:lvlText w:val="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7" w15:restartNumberingAfterBreak="0">
    <w:nsid w:val="5E8024B9"/>
    <w:multiLevelType w:val="multilevel"/>
    <w:tmpl w:val="1534BA7E"/>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8" w15:restartNumberingAfterBreak="0">
    <w:nsid w:val="71D7289B"/>
    <w:multiLevelType w:val="multilevel"/>
    <w:tmpl w:val="342CC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63A6945"/>
    <w:multiLevelType w:val="multilevel"/>
    <w:tmpl w:val="AC7ECA22"/>
    <w:lvl w:ilvl="0">
      <w:start w:val="1"/>
      <w:numFmt w:val="decimal"/>
      <w:lvlText w:val="%1."/>
      <w:lvlJc w:val="left"/>
      <w:pPr>
        <w:ind w:left="720" w:hanging="360"/>
      </w:pPr>
    </w:lvl>
    <w:lvl w:ilvl="1">
      <w:start w:val="1"/>
      <w:numFmt w:val="bullet"/>
      <w:lvlText w:val="l"/>
      <w:lvlJc w:val="left"/>
      <w:pPr>
        <w:ind w:left="1440" w:hanging="360"/>
      </w:pPr>
      <w:rPr>
        <w:rFonts w:ascii="Wingdings" w:hAnsi="Wingdings" w:cs="Wingdings" w:hint="default"/>
        <w:b w:val="0"/>
        <w:sz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623F54"/>
    <w:multiLevelType w:val="multilevel"/>
    <w:tmpl w:val="967A6C42"/>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21" w15:restartNumberingAfterBreak="0">
    <w:nsid w:val="79DC4B8E"/>
    <w:multiLevelType w:val="multilevel"/>
    <w:tmpl w:val="B2F84FA8"/>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num w:numId="1">
    <w:abstractNumId w:val="15"/>
  </w:num>
  <w:num w:numId="2">
    <w:abstractNumId w:val="5"/>
  </w:num>
  <w:num w:numId="3">
    <w:abstractNumId w:val="12"/>
  </w:num>
  <w:num w:numId="4">
    <w:abstractNumId w:val="3"/>
  </w:num>
  <w:num w:numId="5">
    <w:abstractNumId w:val="21"/>
  </w:num>
  <w:num w:numId="6">
    <w:abstractNumId w:val="9"/>
  </w:num>
  <w:num w:numId="7">
    <w:abstractNumId w:val="16"/>
  </w:num>
  <w:num w:numId="8">
    <w:abstractNumId w:val="4"/>
  </w:num>
  <w:num w:numId="9">
    <w:abstractNumId w:val="20"/>
  </w:num>
  <w:num w:numId="10">
    <w:abstractNumId w:val="10"/>
  </w:num>
  <w:num w:numId="11">
    <w:abstractNumId w:val="19"/>
  </w:num>
  <w:num w:numId="12">
    <w:abstractNumId w:val="0"/>
  </w:num>
  <w:num w:numId="13">
    <w:abstractNumId w:val="6"/>
  </w:num>
  <w:num w:numId="14">
    <w:abstractNumId w:val="8"/>
  </w:num>
  <w:num w:numId="15">
    <w:abstractNumId w:val="18"/>
  </w:num>
  <w:num w:numId="16">
    <w:abstractNumId w:val="13"/>
  </w:num>
  <w:num w:numId="17">
    <w:abstractNumId w:val="2"/>
  </w:num>
  <w:num w:numId="18">
    <w:abstractNumId w:val="14"/>
  </w:num>
  <w:num w:numId="19">
    <w:abstractNumId w:val="11"/>
  </w:num>
  <w:num w:numId="20">
    <w:abstractNumId w:val="17"/>
  </w:num>
  <w:num w:numId="21">
    <w:abstractNumId w:val="1"/>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emens Vasters">
    <w15:presenceInfo w15:providerId="AD" w15:userId="S::clemensv@microsoft.com::8a717fdb-5b19-4291-a51e-2440f5fa0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42"/>
    <w:rsid w:val="00014EFD"/>
    <w:rsid w:val="00022C53"/>
    <w:rsid w:val="00027A42"/>
    <w:rsid w:val="00027C08"/>
    <w:rsid w:val="00032577"/>
    <w:rsid w:val="0004498E"/>
    <w:rsid w:val="00053218"/>
    <w:rsid w:val="000620A5"/>
    <w:rsid w:val="00072F0D"/>
    <w:rsid w:val="000769B8"/>
    <w:rsid w:val="00082841"/>
    <w:rsid w:val="000B0A62"/>
    <w:rsid w:val="000B2543"/>
    <w:rsid w:val="000B7D06"/>
    <w:rsid w:val="000C02F9"/>
    <w:rsid w:val="000C1775"/>
    <w:rsid w:val="000C47F3"/>
    <w:rsid w:val="000E1A9E"/>
    <w:rsid w:val="000E32E5"/>
    <w:rsid w:val="000F008E"/>
    <w:rsid w:val="000F5CA9"/>
    <w:rsid w:val="00104E29"/>
    <w:rsid w:val="00113942"/>
    <w:rsid w:val="0012585C"/>
    <w:rsid w:val="0012791B"/>
    <w:rsid w:val="00133639"/>
    <w:rsid w:val="00136DE3"/>
    <w:rsid w:val="0013735D"/>
    <w:rsid w:val="00140254"/>
    <w:rsid w:val="001420E6"/>
    <w:rsid w:val="00161E6C"/>
    <w:rsid w:val="001634A2"/>
    <w:rsid w:val="00180BA5"/>
    <w:rsid w:val="00182880"/>
    <w:rsid w:val="00184F79"/>
    <w:rsid w:val="00194BD9"/>
    <w:rsid w:val="00196245"/>
    <w:rsid w:val="001B644D"/>
    <w:rsid w:val="001C0656"/>
    <w:rsid w:val="001C1353"/>
    <w:rsid w:val="001C7AF2"/>
    <w:rsid w:val="001C7B85"/>
    <w:rsid w:val="001D5E65"/>
    <w:rsid w:val="001D6764"/>
    <w:rsid w:val="001D7250"/>
    <w:rsid w:val="001E4362"/>
    <w:rsid w:val="001F60E5"/>
    <w:rsid w:val="001F6432"/>
    <w:rsid w:val="001F69EF"/>
    <w:rsid w:val="00204BD4"/>
    <w:rsid w:val="002072AA"/>
    <w:rsid w:val="002176E1"/>
    <w:rsid w:val="00235DC9"/>
    <w:rsid w:val="00276F1E"/>
    <w:rsid w:val="0028521D"/>
    <w:rsid w:val="00294F57"/>
    <w:rsid w:val="002972B6"/>
    <w:rsid w:val="002A1D0F"/>
    <w:rsid w:val="002B2F06"/>
    <w:rsid w:val="002B30F9"/>
    <w:rsid w:val="002B572A"/>
    <w:rsid w:val="002B7C1A"/>
    <w:rsid w:val="002D59D2"/>
    <w:rsid w:val="002E77A3"/>
    <w:rsid w:val="002F1212"/>
    <w:rsid w:val="002F3CCE"/>
    <w:rsid w:val="002F40BB"/>
    <w:rsid w:val="00300897"/>
    <w:rsid w:val="00312917"/>
    <w:rsid w:val="00316AE0"/>
    <w:rsid w:val="003464C3"/>
    <w:rsid w:val="003575B9"/>
    <w:rsid w:val="00362CFF"/>
    <w:rsid w:val="00363D3A"/>
    <w:rsid w:val="00381C83"/>
    <w:rsid w:val="0038438C"/>
    <w:rsid w:val="0039458F"/>
    <w:rsid w:val="003B3B3D"/>
    <w:rsid w:val="003C3B96"/>
    <w:rsid w:val="003F061D"/>
    <w:rsid w:val="003F24CD"/>
    <w:rsid w:val="004065F0"/>
    <w:rsid w:val="00410F47"/>
    <w:rsid w:val="004163A0"/>
    <w:rsid w:val="00422631"/>
    <w:rsid w:val="00424D70"/>
    <w:rsid w:val="00435A87"/>
    <w:rsid w:val="00440CEA"/>
    <w:rsid w:val="00443E42"/>
    <w:rsid w:val="0044419A"/>
    <w:rsid w:val="004451A0"/>
    <w:rsid w:val="004508FA"/>
    <w:rsid w:val="00450B21"/>
    <w:rsid w:val="00451D53"/>
    <w:rsid w:val="00452ACC"/>
    <w:rsid w:val="0046120B"/>
    <w:rsid w:val="00462F65"/>
    <w:rsid w:val="0046334D"/>
    <w:rsid w:val="0047404C"/>
    <w:rsid w:val="00486398"/>
    <w:rsid w:val="00496E06"/>
    <w:rsid w:val="004A5941"/>
    <w:rsid w:val="004B7227"/>
    <w:rsid w:val="004C26A4"/>
    <w:rsid w:val="004C567C"/>
    <w:rsid w:val="004D73D1"/>
    <w:rsid w:val="004E15F5"/>
    <w:rsid w:val="004E1768"/>
    <w:rsid w:val="004E2294"/>
    <w:rsid w:val="00503D01"/>
    <w:rsid w:val="00510F64"/>
    <w:rsid w:val="00515EB2"/>
    <w:rsid w:val="005203BF"/>
    <w:rsid w:val="0052383C"/>
    <w:rsid w:val="00535089"/>
    <w:rsid w:val="0056153D"/>
    <w:rsid w:val="00567542"/>
    <w:rsid w:val="005734EF"/>
    <w:rsid w:val="0057707D"/>
    <w:rsid w:val="00580652"/>
    <w:rsid w:val="00591AD7"/>
    <w:rsid w:val="005A2490"/>
    <w:rsid w:val="005B1507"/>
    <w:rsid w:val="005B1787"/>
    <w:rsid w:val="005C101C"/>
    <w:rsid w:val="005C4611"/>
    <w:rsid w:val="005C7681"/>
    <w:rsid w:val="005D6FF0"/>
    <w:rsid w:val="005D7D17"/>
    <w:rsid w:val="005E52FA"/>
    <w:rsid w:val="005F18EF"/>
    <w:rsid w:val="005F45B1"/>
    <w:rsid w:val="00601CB9"/>
    <w:rsid w:val="00611CD8"/>
    <w:rsid w:val="00613533"/>
    <w:rsid w:val="00620214"/>
    <w:rsid w:val="006215E4"/>
    <w:rsid w:val="006277A8"/>
    <w:rsid w:val="00641A27"/>
    <w:rsid w:val="00654280"/>
    <w:rsid w:val="0066160E"/>
    <w:rsid w:val="00671F68"/>
    <w:rsid w:val="00681873"/>
    <w:rsid w:val="00685438"/>
    <w:rsid w:val="0069307A"/>
    <w:rsid w:val="00697F4B"/>
    <w:rsid w:val="006A13CB"/>
    <w:rsid w:val="006D0C62"/>
    <w:rsid w:val="006D1DDD"/>
    <w:rsid w:val="006D2EF5"/>
    <w:rsid w:val="006D6352"/>
    <w:rsid w:val="006D7309"/>
    <w:rsid w:val="006E5567"/>
    <w:rsid w:val="006E6234"/>
    <w:rsid w:val="007147D6"/>
    <w:rsid w:val="00715D9D"/>
    <w:rsid w:val="007173B1"/>
    <w:rsid w:val="007409A5"/>
    <w:rsid w:val="00754280"/>
    <w:rsid w:val="00761D2C"/>
    <w:rsid w:val="00797EBC"/>
    <w:rsid w:val="007A2F8A"/>
    <w:rsid w:val="007A4686"/>
    <w:rsid w:val="007A60E7"/>
    <w:rsid w:val="007C65C8"/>
    <w:rsid w:val="007C7BFF"/>
    <w:rsid w:val="007D39A9"/>
    <w:rsid w:val="0082353B"/>
    <w:rsid w:val="00826D75"/>
    <w:rsid w:val="0083013F"/>
    <w:rsid w:val="00833367"/>
    <w:rsid w:val="00862615"/>
    <w:rsid w:val="00866064"/>
    <w:rsid w:val="00867CBE"/>
    <w:rsid w:val="00870CB6"/>
    <w:rsid w:val="00894B77"/>
    <w:rsid w:val="008A0A05"/>
    <w:rsid w:val="008B37A6"/>
    <w:rsid w:val="008B7645"/>
    <w:rsid w:val="008C6620"/>
    <w:rsid w:val="008D06F4"/>
    <w:rsid w:val="008D0C44"/>
    <w:rsid w:val="008E3194"/>
    <w:rsid w:val="0090096A"/>
    <w:rsid w:val="00905744"/>
    <w:rsid w:val="00906476"/>
    <w:rsid w:val="00910E85"/>
    <w:rsid w:val="0092646D"/>
    <w:rsid w:val="00935D84"/>
    <w:rsid w:val="00936ED3"/>
    <w:rsid w:val="009405EF"/>
    <w:rsid w:val="0094138F"/>
    <w:rsid w:val="0095328A"/>
    <w:rsid w:val="009653F0"/>
    <w:rsid w:val="00981EBA"/>
    <w:rsid w:val="009869A5"/>
    <w:rsid w:val="009957DD"/>
    <w:rsid w:val="009967CA"/>
    <w:rsid w:val="009A1D05"/>
    <w:rsid w:val="009C7B4F"/>
    <w:rsid w:val="009D6331"/>
    <w:rsid w:val="009D7F13"/>
    <w:rsid w:val="00A0369E"/>
    <w:rsid w:val="00A12E57"/>
    <w:rsid w:val="00A2229B"/>
    <w:rsid w:val="00A4273C"/>
    <w:rsid w:val="00A45E31"/>
    <w:rsid w:val="00A6098B"/>
    <w:rsid w:val="00A63EF8"/>
    <w:rsid w:val="00A72C10"/>
    <w:rsid w:val="00A760D3"/>
    <w:rsid w:val="00A8288F"/>
    <w:rsid w:val="00A85FA7"/>
    <w:rsid w:val="00A95BEF"/>
    <w:rsid w:val="00AA1F55"/>
    <w:rsid w:val="00AC2809"/>
    <w:rsid w:val="00AC30DD"/>
    <w:rsid w:val="00AC6594"/>
    <w:rsid w:val="00AE37AE"/>
    <w:rsid w:val="00AE4D4C"/>
    <w:rsid w:val="00AE577E"/>
    <w:rsid w:val="00AF62C6"/>
    <w:rsid w:val="00B05BB2"/>
    <w:rsid w:val="00B176DD"/>
    <w:rsid w:val="00B258AE"/>
    <w:rsid w:val="00B25CA4"/>
    <w:rsid w:val="00B341F6"/>
    <w:rsid w:val="00B34BDC"/>
    <w:rsid w:val="00B4258B"/>
    <w:rsid w:val="00B5558C"/>
    <w:rsid w:val="00B66EB7"/>
    <w:rsid w:val="00B90A68"/>
    <w:rsid w:val="00B919C4"/>
    <w:rsid w:val="00B953D1"/>
    <w:rsid w:val="00BA4852"/>
    <w:rsid w:val="00BB2489"/>
    <w:rsid w:val="00BC5D5D"/>
    <w:rsid w:val="00BC6035"/>
    <w:rsid w:val="00BF717C"/>
    <w:rsid w:val="00C061EE"/>
    <w:rsid w:val="00C1630D"/>
    <w:rsid w:val="00C31CD5"/>
    <w:rsid w:val="00C33E89"/>
    <w:rsid w:val="00C3778A"/>
    <w:rsid w:val="00C403B6"/>
    <w:rsid w:val="00C62009"/>
    <w:rsid w:val="00C8085D"/>
    <w:rsid w:val="00C90F43"/>
    <w:rsid w:val="00CA1D16"/>
    <w:rsid w:val="00CB30FB"/>
    <w:rsid w:val="00CB3C07"/>
    <w:rsid w:val="00CC10AA"/>
    <w:rsid w:val="00CD3BDD"/>
    <w:rsid w:val="00CE5BA3"/>
    <w:rsid w:val="00CF05C5"/>
    <w:rsid w:val="00D059E2"/>
    <w:rsid w:val="00D1194D"/>
    <w:rsid w:val="00D14BAD"/>
    <w:rsid w:val="00D15CE2"/>
    <w:rsid w:val="00D22C29"/>
    <w:rsid w:val="00D23088"/>
    <w:rsid w:val="00D242FB"/>
    <w:rsid w:val="00D33E62"/>
    <w:rsid w:val="00D405C1"/>
    <w:rsid w:val="00D411F2"/>
    <w:rsid w:val="00D45E1D"/>
    <w:rsid w:val="00D52ACF"/>
    <w:rsid w:val="00D53252"/>
    <w:rsid w:val="00D5539C"/>
    <w:rsid w:val="00D55C1E"/>
    <w:rsid w:val="00D56FA3"/>
    <w:rsid w:val="00D6764C"/>
    <w:rsid w:val="00D67A2A"/>
    <w:rsid w:val="00D74363"/>
    <w:rsid w:val="00D7569F"/>
    <w:rsid w:val="00D77458"/>
    <w:rsid w:val="00D810C1"/>
    <w:rsid w:val="00D819BA"/>
    <w:rsid w:val="00D845E1"/>
    <w:rsid w:val="00D85968"/>
    <w:rsid w:val="00DB299E"/>
    <w:rsid w:val="00DB4095"/>
    <w:rsid w:val="00DB4D42"/>
    <w:rsid w:val="00DC72A9"/>
    <w:rsid w:val="00DD41B4"/>
    <w:rsid w:val="00DD4532"/>
    <w:rsid w:val="00DD7B49"/>
    <w:rsid w:val="00DE5AD3"/>
    <w:rsid w:val="00DE5FE7"/>
    <w:rsid w:val="00DF1E53"/>
    <w:rsid w:val="00E1279F"/>
    <w:rsid w:val="00E136E5"/>
    <w:rsid w:val="00E163F2"/>
    <w:rsid w:val="00E251C5"/>
    <w:rsid w:val="00E329D1"/>
    <w:rsid w:val="00E34F72"/>
    <w:rsid w:val="00E410ED"/>
    <w:rsid w:val="00E41337"/>
    <w:rsid w:val="00E52352"/>
    <w:rsid w:val="00E55AAF"/>
    <w:rsid w:val="00E664EE"/>
    <w:rsid w:val="00E673D8"/>
    <w:rsid w:val="00E8447D"/>
    <w:rsid w:val="00E872D2"/>
    <w:rsid w:val="00E943BE"/>
    <w:rsid w:val="00EA225A"/>
    <w:rsid w:val="00EA30EB"/>
    <w:rsid w:val="00EA51AA"/>
    <w:rsid w:val="00EA7079"/>
    <w:rsid w:val="00EF0688"/>
    <w:rsid w:val="00EF101E"/>
    <w:rsid w:val="00EF19A1"/>
    <w:rsid w:val="00F055CD"/>
    <w:rsid w:val="00F213C7"/>
    <w:rsid w:val="00F25B1D"/>
    <w:rsid w:val="00F2788F"/>
    <w:rsid w:val="00F322DC"/>
    <w:rsid w:val="00F33392"/>
    <w:rsid w:val="00F5028B"/>
    <w:rsid w:val="00F534C3"/>
    <w:rsid w:val="00F60462"/>
    <w:rsid w:val="00F6704C"/>
    <w:rsid w:val="00F6757C"/>
    <w:rsid w:val="00F703D8"/>
    <w:rsid w:val="00F72945"/>
    <w:rsid w:val="00F76206"/>
    <w:rsid w:val="00F92593"/>
    <w:rsid w:val="00F97A13"/>
    <w:rsid w:val="00FB4DEB"/>
    <w:rsid w:val="00FE514D"/>
    <w:rsid w:val="00FE74ED"/>
    <w:rsid w:val="00FF0A72"/>
    <w:rsid w:val="00FF3986"/>
    <w:rsid w:val="00FF5D86"/>
    <w:rsid w:val="00FF679C"/>
    <w:rsid w:val="00FF73FE"/>
    <w:rsid w:val="00FF7B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9B1C9"/>
  <w15:docId w15:val="{D48BEB2D-F75E-4F50-A4CD-E0D5E000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80" w:after="80"/>
    </w:pPr>
  </w:style>
  <w:style w:type="paragraph" w:styleId="Heading1">
    <w:name w:val="heading 1"/>
    <w:next w:val="LO-normal"/>
    <w:uiPriority w:val="9"/>
    <w:qFormat/>
    <w:pPr>
      <w:keepNext/>
      <w:widowControl w:val="0"/>
      <w:pBdr>
        <w:top w:val="single" w:sz="4" w:space="6" w:color="808080"/>
      </w:pBdr>
      <w:spacing w:before="480" w:after="120"/>
      <w:ind w:left="432" w:hanging="432"/>
      <w:outlineLvl w:val="0"/>
    </w:pPr>
    <w:rPr>
      <w:b/>
      <w:color w:val="3B006F"/>
      <w:sz w:val="36"/>
      <w:szCs w:val="36"/>
    </w:rPr>
  </w:style>
  <w:style w:type="paragraph" w:styleId="Heading2">
    <w:name w:val="heading 2"/>
    <w:next w:val="LO-normal"/>
    <w:uiPriority w:val="9"/>
    <w:unhideWhenUsed/>
    <w:qFormat/>
    <w:pPr>
      <w:keepNext/>
      <w:widowControl w:val="0"/>
      <w:pBdr>
        <w:top w:val="single" w:sz="4" w:space="6" w:color="808080"/>
      </w:pBdr>
      <w:spacing w:before="240" w:after="120"/>
      <w:ind w:left="576" w:hanging="576"/>
      <w:outlineLvl w:val="1"/>
    </w:pPr>
    <w:rPr>
      <w:b/>
      <w:color w:val="3B006F"/>
      <w:sz w:val="28"/>
      <w:szCs w:val="28"/>
    </w:rPr>
  </w:style>
  <w:style w:type="paragraph" w:styleId="Heading3">
    <w:name w:val="heading 3"/>
    <w:next w:val="LO-normal"/>
    <w:uiPriority w:val="9"/>
    <w:unhideWhenUsed/>
    <w:qFormat/>
    <w:pPr>
      <w:keepNext/>
      <w:widowControl w:val="0"/>
      <w:pBdr>
        <w:top w:val="single" w:sz="4" w:space="6" w:color="808080"/>
      </w:pBdr>
      <w:spacing w:before="240" w:after="120"/>
      <w:ind w:left="720" w:hanging="720"/>
      <w:outlineLvl w:val="2"/>
    </w:pPr>
    <w:rPr>
      <w:b/>
      <w:color w:val="3B006F"/>
      <w:sz w:val="26"/>
      <w:szCs w:val="26"/>
    </w:rPr>
  </w:style>
  <w:style w:type="paragraph" w:styleId="Heading4">
    <w:name w:val="heading 4"/>
    <w:next w:val="LO-normal"/>
    <w:uiPriority w:val="9"/>
    <w:unhideWhenUsed/>
    <w:qFormat/>
    <w:pPr>
      <w:keepNext/>
      <w:widowControl w:val="0"/>
      <w:pBdr>
        <w:top w:val="single" w:sz="4" w:space="6" w:color="808080"/>
      </w:pBdr>
      <w:spacing w:before="240" w:after="120"/>
      <w:ind w:left="864" w:hanging="864"/>
      <w:outlineLvl w:val="3"/>
    </w:pPr>
    <w:rPr>
      <w:b/>
      <w:color w:val="3B006F"/>
      <w:sz w:val="24"/>
      <w:szCs w:val="24"/>
    </w:rPr>
  </w:style>
  <w:style w:type="paragraph" w:styleId="Heading5">
    <w:name w:val="heading 5"/>
    <w:next w:val="LO-normal"/>
    <w:uiPriority w:val="9"/>
    <w:semiHidden/>
    <w:unhideWhenUsed/>
    <w:qFormat/>
    <w:pPr>
      <w:keepNext/>
      <w:widowControl w:val="0"/>
      <w:pBdr>
        <w:top w:val="single" w:sz="4" w:space="6" w:color="808080"/>
      </w:pBdr>
      <w:spacing w:before="240" w:after="120"/>
      <w:ind w:left="1008" w:hanging="1008"/>
      <w:outlineLvl w:val="4"/>
    </w:pPr>
    <w:rPr>
      <w:b/>
      <w:color w:val="3B006F"/>
      <w:sz w:val="24"/>
      <w:szCs w:val="24"/>
    </w:rPr>
  </w:style>
  <w:style w:type="paragraph" w:styleId="Heading6">
    <w:name w:val="heading 6"/>
    <w:next w:val="LO-normal"/>
    <w:uiPriority w:val="9"/>
    <w:semiHidden/>
    <w:unhideWhenUsed/>
    <w:qFormat/>
    <w:pPr>
      <w:keepNext/>
      <w:widowControl w:val="0"/>
      <w:pBdr>
        <w:top w:val="single" w:sz="4" w:space="6" w:color="808080"/>
      </w:pBdr>
      <w:spacing w:before="240" w:after="120"/>
      <w:ind w:left="1152" w:hanging="1152"/>
      <w:outlineLvl w:val="5"/>
    </w:pPr>
    <w:rPr>
      <w:b/>
      <w:color w:val="3B006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i/>
      <w:caps w:val="0"/>
      <w:smallCaps w:val="0"/>
      <w:strike w:val="0"/>
      <w:dstrike w:val="0"/>
      <w:color w:val="000000"/>
      <w:position w:val="0"/>
      <w:sz w:val="20"/>
      <w:szCs w:val="20"/>
      <w:u w:val="none"/>
      <w:vertAlign w:val="baseline"/>
    </w:rPr>
  </w:style>
  <w:style w:type="character" w:customStyle="1" w:styleId="ListLabel2">
    <w:name w:val="ListLabel 2"/>
    <w:qFormat/>
    <w:rPr>
      <w:rFonts w:ascii="Arial" w:eastAsia="Arial" w:hAnsi="Arial" w:cs="Arial"/>
      <w:b w:val="0"/>
      <w:i w:val="0"/>
      <w:caps w:val="0"/>
      <w:smallCaps w:val="0"/>
      <w:strike w:val="0"/>
      <w:dstrike w:val="0"/>
      <w:color w:val="0000EE"/>
      <w:position w:val="0"/>
      <w:sz w:val="20"/>
      <w:szCs w:val="20"/>
      <w:u w:val="none"/>
      <w:vertAlign w:val="baseline"/>
    </w:rPr>
  </w:style>
  <w:style w:type="character" w:customStyle="1" w:styleId="InternetLink">
    <w:name w:val="Internet Link"/>
    <w:rPr>
      <w:color w:val="000080"/>
      <w:u w:val="single"/>
    </w:rPr>
  </w:style>
  <w:style w:type="character" w:customStyle="1" w:styleId="ListLabel3">
    <w:name w:val="ListLabel 3"/>
    <w:qFormat/>
    <w:rPr>
      <w:color w:val="0000EE"/>
      <w:u w:val="none"/>
    </w:rPr>
  </w:style>
  <w:style w:type="character" w:customStyle="1" w:styleId="ListLabel4">
    <w:name w:val="ListLabel 4"/>
    <w:qFormat/>
    <w:rPr>
      <w:color w:val="0000EE"/>
      <w:highlight w:val="yellow"/>
      <w:u w:val="none"/>
    </w:rPr>
  </w:style>
  <w:style w:type="character" w:customStyle="1" w:styleId="IndexLink">
    <w:name w:val="Index Link"/>
    <w:qFormat/>
  </w:style>
  <w:style w:type="character" w:customStyle="1" w:styleId="ListLabel5">
    <w:name w:val="ListLabel 5"/>
    <w:qFormat/>
    <w:rPr>
      <w:rFonts w:cs="Wingdings"/>
    </w:rPr>
  </w:style>
  <w:style w:type="character" w:customStyle="1" w:styleId="ListLabel6">
    <w:name w:val="ListLabel 6"/>
    <w:qFormat/>
    <w:rPr>
      <w:rFonts w:cs="OpenSymbol"/>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OpenSymbol"/>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OpenSymbol"/>
    </w:rPr>
  </w:style>
  <w:style w:type="character" w:customStyle="1" w:styleId="ListLabel13">
    <w:name w:val="ListLabel 13"/>
    <w:qFormat/>
    <w:rPr>
      <w:rFonts w:cs="Wingdings"/>
    </w:rPr>
  </w:style>
  <w:style w:type="character" w:customStyle="1" w:styleId="ListLabel14">
    <w:name w:val="ListLabel 14"/>
    <w:qFormat/>
    <w:rPr>
      <w:b/>
      <w:i/>
      <w:caps w:val="0"/>
      <w:smallCaps w:val="0"/>
      <w:strike w:val="0"/>
      <w:dstrike w:val="0"/>
      <w:color w:val="000000"/>
      <w:position w:val="0"/>
      <w:sz w:val="20"/>
      <w:szCs w:val="20"/>
      <w:u w:val="none"/>
      <w:vertAlign w:val="baseline"/>
    </w:rPr>
  </w:style>
  <w:style w:type="character" w:customStyle="1" w:styleId="ListLabel15">
    <w:name w:val="ListLabel 15"/>
    <w:qFormat/>
    <w:rPr>
      <w:rFonts w:ascii="Consolas" w:hAnsi="Consolas" w:cs="Wingdings"/>
      <w:b w:val="0"/>
      <w:sz w:val="20"/>
    </w:rPr>
  </w:style>
  <w:style w:type="character" w:customStyle="1" w:styleId="ListLabel16">
    <w:name w:val="ListLabel 16"/>
    <w:qFormat/>
    <w:rPr>
      <w:rFonts w:cs="OpenSymbol"/>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OpenSymbol"/>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OpenSymbol"/>
    </w:rPr>
  </w:style>
  <w:style w:type="character" w:customStyle="1" w:styleId="ListLabel23">
    <w:name w:val="ListLabel 23"/>
    <w:qFormat/>
    <w:rPr>
      <w:rFonts w:cs="Wingdings"/>
    </w:rPr>
  </w:style>
  <w:style w:type="character" w:customStyle="1" w:styleId="ListLabel24">
    <w:name w:val="ListLabel 24"/>
    <w:qFormat/>
    <w:rPr>
      <w:rFonts w:ascii="Arial" w:hAnsi="Arial" w:cs="Wingdings"/>
      <w:b w:val="0"/>
      <w:sz w:val="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Arial" w:hAnsi="Arial" w:cs="Wingdings"/>
      <w:b w:val="0"/>
      <w:sz w:val="20"/>
    </w:rPr>
  </w:style>
  <w:style w:type="character" w:customStyle="1" w:styleId="ListLabel34">
    <w:name w:val="ListLabel 34"/>
    <w:qFormat/>
    <w:rPr>
      <w:rFonts w:cs="OpenSymbol"/>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Open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OpenSymbol"/>
    </w:rPr>
  </w:style>
  <w:style w:type="character" w:customStyle="1" w:styleId="ListLabel41">
    <w:name w:val="ListLabel 41"/>
    <w:qFormat/>
    <w:rPr>
      <w:rFonts w:cs="Wingdings"/>
    </w:rPr>
  </w:style>
  <w:style w:type="character" w:customStyle="1" w:styleId="ListLabel42">
    <w:name w:val="ListLabel 42"/>
    <w:qFormat/>
    <w:rPr>
      <w:rFonts w:ascii="Consolas" w:hAnsi="Consolas" w:cs="Wingdings"/>
      <w:b w:val="0"/>
      <w:sz w:val="20"/>
    </w:rPr>
  </w:style>
  <w:style w:type="character" w:customStyle="1" w:styleId="ListLabel43">
    <w:name w:val="ListLabel 43"/>
    <w:qFormat/>
    <w:rPr>
      <w:rFonts w:cs="OpenSymbol"/>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OpenSymbol"/>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OpenSymbol"/>
    </w:rPr>
  </w:style>
  <w:style w:type="character" w:customStyle="1" w:styleId="ListLabel50">
    <w:name w:val="ListLabel 50"/>
    <w:qFormat/>
    <w:rPr>
      <w:rFonts w:cs="Wingdings"/>
    </w:rPr>
  </w:style>
  <w:style w:type="character" w:customStyle="1" w:styleId="ListLabel51">
    <w:name w:val="ListLabel 51"/>
    <w:qFormat/>
    <w:rPr>
      <w:rFonts w:ascii="Consolas" w:hAnsi="Consolas" w:cs="Wingdings"/>
      <w:b w:val="0"/>
      <w:sz w:val="20"/>
    </w:rPr>
  </w:style>
  <w:style w:type="character" w:customStyle="1" w:styleId="ListLabel52">
    <w:name w:val="ListLabel 52"/>
    <w:qFormat/>
    <w:rPr>
      <w:rFonts w:ascii="Arial" w:hAnsi="Arial" w:cs="Wingdings"/>
      <w:b w:val="0"/>
      <w:sz w:val="20"/>
    </w:rPr>
  </w:style>
  <w:style w:type="character" w:customStyle="1" w:styleId="ListLabel53">
    <w:name w:val="ListLabel 53"/>
    <w:qFormat/>
    <w:rPr>
      <w:rFonts w:cs="OpenSymbol"/>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OpenSymbol"/>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Wingdings"/>
    </w:rPr>
  </w:style>
  <w:style w:type="character" w:customStyle="1" w:styleId="ListLabel61">
    <w:name w:val="ListLabel 61"/>
    <w:qFormat/>
    <w:rPr>
      <w:rFonts w:ascii="Arial" w:hAnsi="Arial" w:cs="Wingdings"/>
      <w:b w:val="0"/>
      <w:sz w:val="20"/>
    </w:rPr>
  </w:style>
  <w:style w:type="character" w:customStyle="1" w:styleId="ListLabel62">
    <w:name w:val="ListLabel 62"/>
    <w:qFormat/>
    <w:rPr>
      <w:rFonts w:cs="OpenSymbol"/>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OpenSymbol"/>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ascii="Liberation Mono" w:hAnsi="Liberation Mono" w:cs="Wingdings"/>
      <w:b w:val="0"/>
      <w:sz w:val="20"/>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Wingdings"/>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Wingdings"/>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Wingdings"/>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Wingdings"/>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Wingdings"/>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Wingdings"/>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eastAsia="Arial" w:cs="Arial"/>
      <w:b w:val="0"/>
      <w:i w:val="0"/>
      <w:caps w:val="0"/>
      <w:smallCaps w:val="0"/>
      <w:strike w:val="0"/>
      <w:dstrike w:val="0"/>
      <w:color w:val="0000EE"/>
      <w:position w:val="0"/>
      <w:sz w:val="20"/>
      <w:szCs w:val="20"/>
      <w:u w:val="none"/>
      <w:vertAlign w:val="baseline"/>
    </w:rPr>
  </w:style>
  <w:style w:type="character" w:customStyle="1" w:styleId="ListLabel107">
    <w:name w:val="ListLabel 107"/>
    <w:qFormat/>
    <w:rPr>
      <w:color w:val="0000EE"/>
      <w:u w:val="none"/>
    </w:rPr>
  </w:style>
  <w:style w:type="character" w:customStyle="1" w:styleId="ListLabel108">
    <w:name w:val="ListLabel 108"/>
    <w:qFormat/>
    <w:rPr>
      <w:color w:val="0000EE"/>
      <w:highlight w:val="yellow"/>
      <w:u w:val="none"/>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pBdr>
        <w:top w:val="single" w:sz="4" w:space="1" w:color="808080"/>
      </w:pBdr>
      <w:spacing w:after="240"/>
    </w:pPr>
    <w:rPr>
      <w:b/>
      <w:color w:val="3B006F"/>
      <w:sz w:val="48"/>
      <w:szCs w:val="48"/>
    </w:rPr>
  </w:style>
  <w:style w:type="paragraph" w:styleId="Subtitle">
    <w:name w:val="Subtitle"/>
    <w:basedOn w:val="LO-normal"/>
    <w:next w:val="LO-normal"/>
    <w:uiPriority w:val="11"/>
    <w:qFormat/>
    <w:pPr>
      <w:pBdr>
        <w:top w:val="single" w:sz="4" w:space="1" w:color="808080"/>
      </w:pBdr>
      <w:spacing w:after="240"/>
    </w:pPr>
    <w:rPr>
      <w:b/>
      <w:color w:val="3B006F"/>
      <w:sz w:val="36"/>
      <w:szCs w:val="36"/>
    </w:rPr>
  </w:style>
  <w:style w:type="paragraph" w:styleId="Header">
    <w:name w:val="header"/>
    <w:basedOn w:val="Normal"/>
  </w:style>
  <w:style w:type="paragraph" w:styleId="Footer">
    <w:name w:val="footer"/>
    <w:basedOn w:val="Normal"/>
  </w:style>
  <w:style w:type="table" w:customStyle="1" w:styleId="TableNormal1">
    <w:name w:val="Table Normal1"/>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rFonts w:cs="Mangal"/>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735D"/>
    <w:pPr>
      <w:spacing w:before="0"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3735D"/>
    <w:rPr>
      <w:rFonts w:ascii="Segoe UI" w:hAnsi="Segoe UI" w:cs="Mangal"/>
      <w:sz w:val="18"/>
      <w:szCs w:val="16"/>
    </w:rPr>
  </w:style>
  <w:style w:type="paragraph" w:styleId="TOC1">
    <w:name w:val="toc 1"/>
    <w:basedOn w:val="Normal"/>
    <w:next w:val="Normal"/>
    <w:autoRedefine/>
    <w:uiPriority w:val="39"/>
    <w:unhideWhenUsed/>
    <w:rsid w:val="005A2490"/>
    <w:pPr>
      <w:spacing w:after="100"/>
    </w:pPr>
    <w:rPr>
      <w:rFonts w:cs="Mangal"/>
      <w:szCs w:val="18"/>
    </w:rPr>
  </w:style>
  <w:style w:type="paragraph" w:styleId="TOC2">
    <w:name w:val="toc 2"/>
    <w:basedOn w:val="Normal"/>
    <w:next w:val="Normal"/>
    <w:autoRedefine/>
    <w:uiPriority w:val="39"/>
    <w:unhideWhenUsed/>
    <w:rsid w:val="005A2490"/>
    <w:pPr>
      <w:spacing w:after="100"/>
      <w:ind w:left="200"/>
    </w:pPr>
    <w:rPr>
      <w:rFonts w:cs="Mangal"/>
      <w:szCs w:val="18"/>
    </w:rPr>
  </w:style>
  <w:style w:type="paragraph" w:styleId="TOC3">
    <w:name w:val="toc 3"/>
    <w:basedOn w:val="Normal"/>
    <w:next w:val="Normal"/>
    <w:autoRedefine/>
    <w:uiPriority w:val="39"/>
    <w:unhideWhenUsed/>
    <w:rsid w:val="005A2490"/>
    <w:pPr>
      <w:spacing w:after="100"/>
      <w:ind w:left="400"/>
    </w:pPr>
    <w:rPr>
      <w:rFonts w:cs="Mangal"/>
      <w:szCs w:val="18"/>
    </w:rPr>
  </w:style>
  <w:style w:type="character" w:styleId="Hyperlink">
    <w:name w:val="Hyperlink"/>
    <w:basedOn w:val="DefaultParagraphFont"/>
    <w:uiPriority w:val="99"/>
    <w:unhideWhenUsed/>
    <w:rsid w:val="005A2490"/>
    <w:rPr>
      <w:color w:val="0000FF" w:themeColor="hyperlink"/>
      <w:u w:val="single"/>
    </w:rPr>
  </w:style>
  <w:style w:type="character" w:styleId="UnresolvedMention">
    <w:name w:val="Unresolved Mention"/>
    <w:basedOn w:val="DefaultParagraphFont"/>
    <w:uiPriority w:val="99"/>
    <w:semiHidden/>
    <w:unhideWhenUsed/>
    <w:rsid w:val="00B05BB2"/>
    <w:rPr>
      <w:color w:val="605E5C"/>
      <w:shd w:val="clear" w:color="auto" w:fill="E1DFDD"/>
    </w:rPr>
  </w:style>
  <w:style w:type="paragraph" w:styleId="ListParagraph">
    <w:name w:val="List Paragraph"/>
    <w:basedOn w:val="Normal"/>
    <w:uiPriority w:val="34"/>
    <w:qFormat/>
    <w:rsid w:val="00D53252"/>
    <w:pPr>
      <w:ind w:left="720"/>
      <w:contextualSpacing/>
    </w:pPr>
    <w:rPr>
      <w:rFonts w:cs="Mangal"/>
      <w:szCs w:val="18"/>
    </w:rPr>
  </w:style>
  <w:style w:type="table" w:styleId="TableGrid">
    <w:name w:val="Table Grid"/>
    <w:basedOn w:val="TableNormal"/>
    <w:uiPriority w:val="39"/>
    <w:rsid w:val="00D24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4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903006">
      <w:bodyDiv w:val="1"/>
      <w:marLeft w:val="0"/>
      <w:marRight w:val="0"/>
      <w:marTop w:val="0"/>
      <w:marBottom w:val="0"/>
      <w:divBdr>
        <w:top w:val="none" w:sz="0" w:space="0" w:color="auto"/>
        <w:left w:val="none" w:sz="0" w:space="0" w:color="auto"/>
        <w:bottom w:val="none" w:sz="0" w:space="0" w:color="auto"/>
        <w:right w:val="none" w:sz="0" w:space="0" w:color="auto"/>
      </w:divBdr>
    </w:div>
    <w:div w:id="113136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redhat.com/" TargetMode="External"/><Relationship Id="rId18" Type="http://schemas.openxmlformats.org/officeDocument/2006/relationships/hyperlink" Target="http://docs.oasis-open.org/amqp/core/v1.0/os/amqp-core-overview-v1.0-os.html" TargetMode="External"/><Relationship Id="rId26" Type="http://schemas.openxmlformats.org/officeDocument/2006/relationships/hyperlink" Target="https://www.oasis-open.org/policies-guidelines/ipr" TargetMode="External"/><Relationship Id="rId39"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yperlink" Target="https://www.oasis-open.org/policies-guidelines/tc-process" TargetMode="External"/><Relationship Id="rId34" Type="http://schemas.openxmlformats.org/officeDocument/2006/relationships/hyperlink" Target="http://docs.oasis-open.org/amqp/core/v1.0/os/amqp-core-overview-v1.0-os.html" TargetMode="External"/><Relationship Id="rId42" Type="http://schemas.openxmlformats.org/officeDocument/2006/relationships/hyperlink" Target="http://docs.oasis-open.org/amqp-bindmap/amqp-wsb/v1.0/amqp-wsb-v1.0.html"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godfrey@redhat.com" TargetMode="External"/><Relationship Id="rId17" Type="http://schemas.openxmlformats.org/officeDocument/2006/relationships/hyperlink" Target="http://www.microsoft.com/" TargetMode="External"/><Relationship Id="rId25" Type="http://schemas.openxmlformats.org/officeDocument/2006/relationships/hyperlink" Target="https://www.oasis-open.org/policies-guidelines/tc-process" TargetMode="External"/><Relationship Id="rId33" Type="http://schemas.openxmlformats.org/officeDocument/2006/relationships/hyperlink" Target="https://www.rfc-editor.org/info/rfc3986" TargetMode="External"/><Relationship Id="rId38" Type="http://schemas.openxmlformats.org/officeDocument/2006/relationships/comments" Target="comments.xm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clemensv@microsoft.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www.oasis-open.org/committees/amqp/ipr.php" TargetMode="External"/><Relationship Id="rId41" Type="http://schemas.openxmlformats.org/officeDocument/2006/relationships/hyperlink" Target="http://docs.oasis-open.org/amqp/core/v1.0/os/amqp-core-overview-v1.0-o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asis-open.org/committees/amqp/" TargetMode="External"/><Relationship Id="rId24" Type="http://schemas.openxmlformats.org/officeDocument/2006/relationships/hyperlink" Target="https://www.oasis-open.org/committees/amqp/ipr.php" TargetMode="External"/><Relationship Id="rId32" Type="http://schemas.openxmlformats.org/officeDocument/2006/relationships/hyperlink" Target="http://www.rfc-editor.org/info/rfc8174" TargetMode="External"/><Relationship Id="rId37" Type="http://schemas.openxmlformats.org/officeDocument/2006/relationships/hyperlink" Target="https://www.oasis-open.org/committees/document.php?document_id=60653&amp;wg_abbrev=amqp" TargetMode="External"/><Relationship Id="rId40" Type="http://schemas.microsoft.com/office/2016/09/relationships/commentsIds" Target="commentsIds.xm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docs.oasis-open.org/amqp/anonterm/v1.0/anonterm-v1.0.ht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oasis-open.org/policies-guidelines/oasis-defined-terms-2017-05-26" TargetMode="External"/><Relationship Id="rId31" Type="http://schemas.openxmlformats.org/officeDocument/2006/relationships/hyperlink" Target="https://www.rfc-editor.org/info/rfc5646" TargetMode="External"/><Relationship Id="rId44" Type="http://schemas.openxmlformats.org/officeDocument/2006/relationships/hyperlink" Target="http://docs.oasis-open.org/amqp/anonterm/v1.0/anonterm-v1.0.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emensv@microsoft.com"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www.rfc-editor.org/info/rfc2119" TargetMode="External"/><Relationship Id="rId35" Type="http://schemas.openxmlformats.org/officeDocument/2006/relationships/hyperlink" Target="http://docs.oasis-open.org/amqp-bindmap/amqp-wsb/v1.0/amqp-wsb-v1.0.html" TargetMode="External"/><Relationship Id="rId43" Type="http://schemas.openxmlformats.org/officeDocument/2006/relationships/hyperlink" Target="https://www.rfc-editor.org/info/rfc3986" TargetMode="External"/><Relationship Id="rId48"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5" ma:contentTypeDescription="Create a new document." ma:contentTypeScope="" ma:versionID="fa129edb138e05cd90c38c45b009c530">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25536ab42c442a4dc1f678dc15264be0"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Props1.xml><?xml version="1.0" encoding="utf-8"?>
<ds:datastoreItem xmlns:ds="http://schemas.openxmlformats.org/officeDocument/2006/customXml" ds:itemID="{48EF3142-4D72-4CD8-B955-025D018A5540}">
  <ds:schemaRefs>
    <ds:schemaRef ds:uri="http://schemas.microsoft.com/sharepoint/v3/contenttype/forms"/>
  </ds:schemaRefs>
</ds:datastoreItem>
</file>

<file path=customXml/itemProps2.xml><?xml version="1.0" encoding="utf-8"?>
<ds:datastoreItem xmlns:ds="http://schemas.openxmlformats.org/officeDocument/2006/customXml" ds:itemID="{72AE5C94-A925-4075-80D5-0079BF608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0AA6-5923-476B-9934-D157AEF00EC7}">
  <ds:schemaRefs>
    <ds:schemaRef ds:uri="http://schemas.openxmlformats.org/officeDocument/2006/bibliography"/>
  </ds:schemaRefs>
</ds:datastoreItem>
</file>

<file path=customXml/itemProps4.xml><?xml version="1.0" encoding="utf-8"?>
<ds:datastoreItem xmlns:ds="http://schemas.openxmlformats.org/officeDocument/2006/customXml" ds:itemID="{F4FB19C3-D28B-4D13-8481-F26D9236BF7C}">
  <ds:schemaRefs>
    <ds:schemaRef ds:uri="http://schemas.microsoft.com/office/2006/metadata/properties"/>
    <ds:schemaRef ds:uri="http://schemas.microsoft.com/office/infopath/2007/PartnerControls"/>
    <ds:schemaRef ds:uri="http://schemas.microsoft.com/sharepoint/v3"/>
    <ds:schemaRef ds:uri="6879ab71-7064-44bc-8dd0-d2e209a8586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6522</Words>
  <Characters>37176</Characters>
  <Application>Microsoft Office Word</Application>
  <DocSecurity>0</DocSecurity>
  <Lines>309</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Vasters</dc:creator>
  <dc:description/>
  <cp:lastModifiedBy>Clemens Vasters</cp:lastModifiedBy>
  <cp:revision>20</cp:revision>
  <dcterms:created xsi:type="dcterms:W3CDTF">2019-11-15T13:22:00Z</dcterms:created>
  <dcterms:modified xsi:type="dcterms:W3CDTF">2020-10-02T14:23:00Z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clemensv@microsoft.com</vt:lpwstr>
  </property>
  <property fmtid="{D5CDD505-2E9C-101B-9397-08002B2CF9AE}" pid="5" name="MSIP_Label_f42aa342-8706-4288-bd11-ebb85995028c_SetDate">
    <vt:lpwstr>2019-01-28T11:14:51.6242994Z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82dcb315-e7d7-490c-86d5-d03f8b036fbc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0x0101007ABE7D2152FFC3408E135C03EAABE66C</vt:lpwstr>
  </property>
  <property fmtid="{D5CDD505-2E9C-101B-9397-08002B2CF9AE}" pid="12" name="AuthorIds_UIVersion_2048">
    <vt:lpwstr>13</vt:lpwstr>
  </property>
</Properties>
</file>