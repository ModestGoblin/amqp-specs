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7F4AB" w14:textId="77777777" w:rsidR="00C71349" w:rsidRPr="00CE06CB" w:rsidRDefault="00AB2E3F" w:rsidP="008C100C">
      <w:pPr>
        <w:pStyle w:val="Titel"/>
        <w:rPr>
          <w:sz w:val="28"/>
          <w:szCs w:val="28"/>
        </w:rPr>
      </w:pPr>
      <w:r w:rsidRPr="00AB2E3F">
        <w:rPr>
          <w:sz w:val="28"/>
          <w:szCs w:val="28"/>
        </w:rPr>
        <w:t xml:space="preserve">Advanced Message Queuing Protocol (AMQP) </w:t>
      </w:r>
      <w:r w:rsidR="00AB1A93" w:rsidRPr="00AB1A93">
        <w:rPr>
          <w:sz w:val="28"/>
          <w:szCs w:val="28"/>
        </w:rPr>
        <w:t>Claims-based Security</w:t>
      </w:r>
      <w:r w:rsidR="009523EF" w:rsidRPr="00CE06CB">
        <w:rPr>
          <w:sz w:val="28"/>
          <w:szCs w:val="28"/>
        </w:rPr>
        <w:t xml:space="preserve"> Version </w:t>
      </w:r>
      <w:r>
        <w:rPr>
          <w:sz w:val="28"/>
          <w:szCs w:val="28"/>
        </w:rPr>
        <w:t>1.0</w:t>
      </w:r>
    </w:p>
    <w:p w14:paraId="5E0226CD" w14:textId="41CC3209" w:rsidR="00E4299F" w:rsidRPr="003817AC" w:rsidRDefault="00CE06CB" w:rsidP="003817AC">
      <w:pPr>
        <w:pStyle w:val="Untertitel"/>
        <w:rPr>
          <w:sz w:val="24"/>
          <w:szCs w:val="24"/>
        </w:rPr>
      </w:pPr>
      <w:r w:rsidRPr="003817AC">
        <w:rPr>
          <w:sz w:val="24"/>
          <w:szCs w:val="24"/>
        </w:rPr>
        <w:t xml:space="preserve">Working Draft </w:t>
      </w:r>
      <w:ins w:id="0" w:author="Clemens Vasters" w:date="2020-06-25T10:11:00Z">
        <w:r w:rsidR="00FC7D1F">
          <w:rPr>
            <w:sz w:val="24"/>
            <w:szCs w:val="24"/>
          </w:rPr>
          <w:t>10</w:t>
        </w:r>
      </w:ins>
      <w:del w:id="1" w:author="Clemens Vasters" w:date="2020-06-25T10:11:00Z">
        <w:r w:rsidR="00987EAA" w:rsidDel="00FC7D1F">
          <w:rPr>
            <w:sz w:val="24"/>
            <w:szCs w:val="24"/>
          </w:rPr>
          <w:delText>0</w:delText>
        </w:r>
      </w:del>
      <w:del w:id="2" w:author="Clemens Vasters" w:date="2019-07-02T13:15:00Z">
        <w:r w:rsidR="00015FA6" w:rsidDel="00D21F4D">
          <w:rPr>
            <w:sz w:val="24"/>
            <w:szCs w:val="24"/>
          </w:rPr>
          <w:delText>8</w:delText>
        </w:r>
      </w:del>
    </w:p>
    <w:p w14:paraId="139768C8" w14:textId="43C9642E" w:rsidR="00E01912" w:rsidRDefault="00015FA6" w:rsidP="00E01912">
      <w:pPr>
        <w:pStyle w:val="Untertitel"/>
        <w:rPr>
          <w:sz w:val="24"/>
          <w:szCs w:val="24"/>
        </w:rPr>
      </w:pPr>
      <w:bookmarkStart w:id="3" w:name="_Toc85472892"/>
      <w:del w:id="4" w:author="Clemens Vasters" w:date="2019-05-21T16:32:00Z">
        <w:r w:rsidDel="007E70A8">
          <w:rPr>
            <w:sz w:val="24"/>
            <w:szCs w:val="24"/>
          </w:rPr>
          <w:delText>16</w:delText>
        </w:r>
        <w:r w:rsidR="00967DA0" w:rsidDel="007E70A8">
          <w:rPr>
            <w:sz w:val="24"/>
            <w:szCs w:val="24"/>
          </w:rPr>
          <w:delText xml:space="preserve"> </w:delText>
        </w:r>
      </w:del>
      <w:ins w:id="5" w:author="Clemens Vasters" w:date="2020-06-25T10:11:00Z">
        <w:r w:rsidR="00FC7D1F">
          <w:rPr>
            <w:sz w:val="24"/>
            <w:szCs w:val="24"/>
          </w:rPr>
          <w:t>25</w:t>
        </w:r>
      </w:ins>
      <w:ins w:id="6" w:author="Clemens Vasters" w:date="2019-05-21T16:32:00Z">
        <w:r w:rsidR="007E70A8">
          <w:rPr>
            <w:sz w:val="24"/>
            <w:szCs w:val="24"/>
          </w:rPr>
          <w:t xml:space="preserve"> </w:t>
        </w:r>
      </w:ins>
      <w:del w:id="7" w:author="Clemens Vasters" w:date="2019-07-02T13:16:00Z">
        <w:r w:rsidDel="00B27061">
          <w:rPr>
            <w:sz w:val="24"/>
            <w:szCs w:val="24"/>
          </w:rPr>
          <w:delText>May</w:delText>
        </w:r>
        <w:r w:rsidR="00967DA0" w:rsidDel="00B27061">
          <w:rPr>
            <w:sz w:val="24"/>
            <w:szCs w:val="24"/>
          </w:rPr>
          <w:delText xml:space="preserve"> </w:delText>
        </w:r>
      </w:del>
      <w:ins w:id="8" w:author="Clemens Vasters" w:date="2020-06-25T10:11:00Z">
        <w:r w:rsidR="00FC7D1F">
          <w:rPr>
            <w:sz w:val="24"/>
            <w:szCs w:val="24"/>
          </w:rPr>
          <w:t>June</w:t>
        </w:r>
      </w:ins>
      <w:ins w:id="9" w:author="Clemens Vasters" w:date="2019-07-02T13:16:00Z">
        <w:r w:rsidR="00B27061">
          <w:rPr>
            <w:sz w:val="24"/>
            <w:szCs w:val="24"/>
          </w:rPr>
          <w:t xml:space="preserve"> </w:t>
        </w:r>
      </w:ins>
      <w:r w:rsidR="00967DA0">
        <w:rPr>
          <w:sz w:val="24"/>
          <w:szCs w:val="24"/>
        </w:rPr>
        <w:t>20</w:t>
      </w:r>
      <w:ins w:id="10" w:author="Clemens Vasters" w:date="2020-06-25T10:11:00Z">
        <w:r w:rsidR="00FC7D1F">
          <w:rPr>
            <w:sz w:val="24"/>
            <w:szCs w:val="24"/>
          </w:rPr>
          <w:t>20</w:t>
        </w:r>
      </w:ins>
      <w:del w:id="11" w:author="Clemens Vasters" w:date="2020-06-25T10:11:00Z">
        <w:r w:rsidR="00967DA0" w:rsidDel="00FC7D1F">
          <w:rPr>
            <w:sz w:val="24"/>
            <w:szCs w:val="24"/>
          </w:rPr>
          <w:delText>1</w:delText>
        </w:r>
        <w:r w:rsidR="00956584" w:rsidDel="00FC7D1F">
          <w:rPr>
            <w:sz w:val="24"/>
            <w:szCs w:val="24"/>
          </w:rPr>
          <w:delText>9</w:delText>
        </w:r>
      </w:del>
    </w:p>
    <w:p w14:paraId="329B801F" w14:textId="77777777" w:rsidR="00D17F06" w:rsidRDefault="00D17F06" w:rsidP="00D17F06">
      <w:pPr>
        <w:pStyle w:val="Titlepageinfo"/>
      </w:pPr>
      <w:r>
        <w:t>Technical Committee:</w:t>
      </w:r>
    </w:p>
    <w:p w14:paraId="128EF956" w14:textId="77777777" w:rsidR="00D17F06" w:rsidRDefault="00A90435" w:rsidP="00D17F06">
      <w:pPr>
        <w:pStyle w:val="Titlepageinfodescription"/>
      </w:pPr>
      <w:hyperlink r:id="rId12" w:history="1">
        <w:r w:rsidR="00AB2E3F" w:rsidRPr="00AB2E3F">
          <w:rPr>
            <w:rStyle w:val="Hyperlink"/>
          </w:rPr>
          <w:t>OASIS Advanced Message Queuing Protocol (AMQP) TC</w:t>
        </w:r>
      </w:hyperlink>
    </w:p>
    <w:p w14:paraId="12000414" w14:textId="77777777" w:rsidR="00967DA0" w:rsidRDefault="00967DA0" w:rsidP="00967DA0">
      <w:pPr>
        <w:pStyle w:val="Titlepageinfo"/>
      </w:pPr>
      <w:r>
        <w:t>Chairs:</w:t>
      </w:r>
    </w:p>
    <w:p w14:paraId="25A930B5" w14:textId="77777777" w:rsidR="00967DA0" w:rsidRDefault="00967DA0" w:rsidP="00967DA0">
      <w:pPr>
        <w:pStyle w:val="Contributor"/>
      </w:pPr>
      <w:r>
        <w:t>Rob Godfrey (</w:t>
      </w:r>
      <w:hyperlink r:id="rId13" w:history="1">
        <w:r>
          <w:rPr>
            <w:rStyle w:val="Hyperlink"/>
          </w:rPr>
          <w:t>rgodfrey@redhat.com</w:t>
        </w:r>
      </w:hyperlink>
      <w:r>
        <w:t xml:space="preserve">), </w:t>
      </w:r>
      <w:hyperlink r:id="rId14" w:history="1">
        <w:r>
          <w:rPr>
            <w:rStyle w:val="Hyperlink"/>
          </w:rPr>
          <w:t>Red Hat</w:t>
        </w:r>
      </w:hyperlink>
    </w:p>
    <w:p w14:paraId="66BE677E" w14:textId="77777777" w:rsidR="00967DA0" w:rsidRDefault="00967DA0" w:rsidP="00967DA0">
      <w:pPr>
        <w:pStyle w:val="Contributor"/>
      </w:pPr>
      <w:r>
        <w:t>Clemens Vasters (</w:t>
      </w:r>
      <w:hyperlink r:id="rId15" w:history="1">
        <w:r w:rsidRPr="00C4565E">
          <w:rPr>
            <w:rStyle w:val="Hyperlink"/>
          </w:rPr>
          <w:t>clemensv@microsoft.com</w:t>
        </w:r>
      </w:hyperlink>
      <w:r>
        <w:t xml:space="preserve">), </w:t>
      </w:r>
      <w:hyperlink r:id="rId16" w:history="1">
        <w:r>
          <w:rPr>
            <w:rStyle w:val="Hyperlink"/>
          </w:rPr>
          <w:t>Microsoft</w:t>
        </w:r>
      </w:hyperlink>
    </w:p>
    <w:p w14:paraId="31954183" w14:textId="77777777" w:rsidR="00967DA0" w:rsidRDefault="00967DA0" w:rsidP="00967DA0">
      <w:pPr>
        <w:pStyle w:val="Titlepageinfo"/>
      </w:pPr>
      <w:r>
        <w:t>Editors:</w:t>
      </w:r>
    </w:p>
    <w:p w14:paraId="45FF1847" w14:textId="77777777" w:rsidR="00967DA0" w:rsidRPr="00DC66BE" w:rsidRDefault="00967DA0" w:rsidP="00967DA0">
      <w:pPr>
        <w:pStyle w:val="Contributor"/>
        <w:rPr>
          <w:color w:val="0000EE"/>
        </w:rPr>
      </w:pPr>
      <w:r>
        <w:t>Clemens Vasters (</w:t>
      </w:r>
      <w:hyperlink r:id="rId17" w:history="1">
        <w:r w:rsidRPr="00C4565E">
          <w:rPr>
            <w:rStyle w:val="Hyperlink"/>
          </w:rPr>
          <w:t>clemensv@microsoft.com</w:t>
        </w:r>
      </w:hyperlink>
      <w:r>
        <w:t xml:space="preserve">), </w:t>
      </w:r>
      <w:hyperlink r:id="rId18" w:history="1">
        <w:r>
          <w:rPr>
            <w:rStyle w:val="Hyperlink"/>
          </w:rPr>
          <w:t>Microsoft</w:t>
        </w:r>
      </w:hyperlink>
    </w:p>
    <w:p w14:paraId="665345E4" w14:textId="77777777" w:rsidR="006B65C7" w:rsidRDefault="006B65C7" w:rsidP="006B65C7">
      <w:pPr>
        <w:pStyle w:val="Titlepageinfo"/>
      </w:pPr>
      <w:r>
        <w:t>Additional artifacts:</w:t>
      </w:r>
    </w:p>
    <w:p w14:paraId="23AD1D76" w14:textId="77777777" w:rsidR="006B65C7" w:rsidRDefault="006B65C7" w:rsidP="0023482D">
      <w:pPr>
        <w:pStyle w:val="RelatedWork"/>
        <w:numPr>
          <w:ilvl w:val="0"/>
          <w:numId w:val="0"/>
        </w:numPr>
        <w:ind w:left="720"/>
      </w:pPr>
      <w:r w:rsidRPr="00560795">
        <w:t>This prose specification is one component of a Work Product which also includes:</w:t>
      </w:r>
    </w:p>
    <w:p w14:paraId="43500558" w14:textId="77777777" w:rsidR="006B65C7" w:rsidRDefault="006B65C7" w:rsidP="0023482D">
      <w:pPr>
        <w:pStyle w:val="RelatedWork"/>
      </w:pPr>
      <w:r>
        <w:t>XML schemas:</w:t>
      </w:r>
      <w:r>
        <w:rPr>
          <w:rStyle w:val="Hyperlink"/>
        </w:rPr>
        <w:t xml:space="preserve"> </w:t>
      </w:r>
      <w:r>
        <w:t>(list file names or directory name)</w:t>
      </w:r>
    </w:p>
    <w:p w14:paraId="6FE9D3C3" w14:textId="77777777" w:rsidR="006B65C7" w:rsidRDefault="006B65C7" w:rsidP="0023482D">
      <w:pPr>
        <w:pStyle w:val="RelatedWork"/>
      </w:pPr>
      <w:r>
        <w:t>Other parts (</w:t>
      </w:r>
      <w:r w:rsidRPr="00033041">
        <w:t>list title</w:t>
      </w:r>
      <w:r>
        <w:t>s and/or file names)</w:t>
      </w:r>
    </w:p>
    <w:p w14:paraId="786DD506" w14:textId="77777777" w:rsidR="00D17F06" w:rsidRDefault="00D17F06" w:rsidP="00D17F06">
      <w:pPr>
        <w:pStyle w:val="Titlepageinfo"/>
      </w:pPr>
      <w:r>
        <w:t>Related work:</w:t>
      </w:r>
    </w:p>
    <w:p w14:paraId="28924AAE" w14:textId="77777777" w:rsidR="00D17F06" w:rsidRPr="004C4D7C" w:rsidRDefault="00D17F06" w:rsidP="00D17F06">
      <w:pPr>
        <w:pStyle w:val="Titlepageinfodescription"/>
      </w:pPr>
      <w:r>
        <w:t>This specification is related to:</w:t>
      </w:r>
    </w:p>
    <w:p w14:paraId="0F47C6A9" w14:textId="77777777" w:rsidR="008F61FB" w:rsidRDefault="00E17EC4" w:rsidP="00E17EC4">
      <w:pPr>
        <w:pStyle w:val="RelatedWork"/>
      </w:pPr>
      <w:r w:rsidRPr="00E17EC4">
        <w:rPr>
          <w:i/>
        </w:rPr>
        <w:t>OASIS Advanced Message Queuing Protocol (AMQP) Version 1.0 Part 0: Overview</w:t>
      </w:r>
      <w:r w:rsidRPr="00E17EC4">
        <w:t xml:space="preserve">. 29 October 2012. OASIS Standard. </w:t>
      </w:r>
      <w:hyperlink r:id="rId19" w:history="1">
        <w:r w:rsidRPr="00E17EC4">
          <w:rPr>
            <w:rStyle w:val="Hyperlink"/>
          </w:rPr>
          <w:t>http://docs.oasis-open.org/amqp/core/v1.0/os/amqp-core-overview-v1.0-os.html</w:t>
        </w:r>
      </w:hyperlink>
      <w:r w:rsidRPr="00E17EC4">
        <w:t>.</w:t>
      </w:r>
    </w:p>
    <w:p w14:paraId="4F9D05E1" w14:textId="77777777" w:rsidR="00735E3A" w:rsidRDefault="00735E3A" w:rsidP="00735E3A">
      <w:pPr>
        <w:pStyle w:val="Titlepageinfo"/>
      </w:pPr>
      <w:r>
        <w:t>Abstract:</w:t>
      </w:r>
    </w:p>
    <w:p w14:paraId="55F76353" w14:textId="40C196F0" w:rsidR="00735E3A" w:rsidRDefault="00DF0612" w:rsidP="00735E3A">
      <w:pPr>
        <w:pStyle w:val="Abstract"/>
      </w:pPr>
      <w:r>
        <w:t>This specification describes a</w:t>
      </w:r>
      <w:r w:rsidR="00C863D3">
        <w:t xml:space="preserve">n AMQP </w:t>
      </w:r>
      <w:r w:rsidR="00F34D78">
        <w:t xml:space="preserve">authorization </w:t>
      </w:r>
      <w:del w:id="12" w:author="Clemens Vasters" w:date="2019-05-22T19:02:00Z">
        <w:r w:rsidR="00C863D3" w:rsidDel="00270CD0">
          <w:delText>scheme</w:delText>
        </w:r>
      </w:del>
      <w:ins w:id="13" w:author="Clemens Vasters" w:date="2019-05-22T19:02:00Z">
        <w:r w:rsidR="00270CD0">
          <w:t>mechanism</w:t>
        </w:r>
      </w:ins>
      <w:r w:rsidR="00C863D3">
        <w:t xml:space="preserve"> based on claims-based security tokens.</w:t>
      </w:r>
    </w:p>
    <w:p w14:paraId="0EAA5826" w14:textId="77777777" w:rsidR="00544386" w:rsidRDefault="00544386" w:rsidP="00544386">
      <w:pPr>
        <w:pStyle w:val="Titlepageinfo"/>
      </w:pPr>
      <w:r>
        <w:t>Status:</w:t>
      </w:r>
    </w:p>
    <w:p w14:paraId="380459FC"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9FCEA85" w14:textId="77777777" w:rsidR="001057D2" w:rsidRDefault="001057D2" w:rsidP="001057D2">
      <w:pPr>
        <w:pStyle w:val="Titlepageinfo"/>
      </w:pPr>
      <w:r>
        <w:t>Initial URI pattern:</w:t>
      </w:r>
    </w:p>
    <w:p w14:paraId="16BDBF38" w14:textId="77777777" w:rsidR="001057D2" w:rsidRDefault="00E17EC4" w:rsidP="001057D2">
      <w:pPr>
        <w:pStyle w:val="Titlepageinfodescription"/>
      </w:pPr>
      <w:r w:rsidRPr="00AB1A93">
        <w:rPr>
          <w:rStyle w:val="Hyperlink"/>
        </w:rPr>
        <w:t>http://docs.oasis-open.org/amqp/amqp-</w:t>
      </w:r>
      <w:r w:rsidR="00AB1A93">
        <w:rPr>
          <w:rStyle w:val="Hyperlink"/>
        </w:rPr>
        <w:t>cbs</w:t>
      </w:r>
      <w:r w:rsidRPr="00AB1A93">
        <w:rPr>
          <w:rStyle w:val="Hyperlink"/>
        </w:rPr>
        <w:t>/v1.0/csd01/amqp-</w:t>
      </w:r>
      <w:r w:rsidR="00AB1A93">
        <w:rPr>
          <w:rStyle w:val="Hyperlink"/>
        </w:rPr>
        <w:t>cbs</w:t>
      </w:r>
      <w:r w:rsidRPr="00AB1A93">
        <w:rPr>
          <w:rStyle w:val="Hyperlink"/>
        </w:rPr>
        <w:t>-v1.0-csd01.doc</w:t>
      </w:r>
    </w:p>
    <w:p w14:paraId="085D8517" w14:textId="77777777" w:rsidR="00544386" w:rsidRDefault="001057D2" w:rsidP="001057D2">
      <w:pPr>
        <w:pStyle w:val="Abstract"/>
      </w:pPr>
      <w:r>
        <w:t>(Managed by OASIS TC Administration; please don’t modify.)</w:t>
      </w:r>
    </w:p>
    <w:p w14:paraId="06C76A3F" w14:textId="77777777" w:rsidR="006E4329" w:rsidRDefault="006E4329" w:rsidP="00544386">
      <w:pPr>
        <w:pStyle w:val="Abstract"/>
      </w:pPr>
    </w:p>
    <w:p w14:paraId="2B43B0C7" w14:textId="77777777" w:rsidR="001E392A" w:rsidRDefault="001E392A" w:rsidP="00544386">
      <w:pPr>
        <w:pStyle w:val="Abstract"/>
      </w:pPr>
    </w:p>
    <w:p w14:paraId="5EE19D7B" w14:textId="3F09A993" w:rsidR="006E4329" w:rsidRPr="00852E10" w:rsidRDefault="001847BD" w:rsidP="006E4329">
      <w:r>
        <w:t>Copyright © OASIS Open</w:t>
      </w:r>
      <w:r w:rsidR="00D142A8">
        <w:t xml:space="preserve"> </w:t>
      </w:r>
      <w:del w:id="14" w:author="Clemens Vasters" w:date="2019-07-02T13:17:00Z">
        <w:r w:rsidR="00D142A8" w:rsidDel="00B22B93">
          <w:delText>201</w:delText>
        </w:r>
        <w:r w:rsidR="00FC5615" w:rsidDel="00B22B93">
          <w:delText>3</w:delText>
        </w:r>
      </w:del>
      <w:ins w:id="15" w:author="Clemens Vasters" w:date="2019-07-02T13:17:00Z">
        <w:r w:rsidR="00B22B93">
          <w:t>2019</w:t>
        </w:r>
      </w:ins>
      <w:r w:rsidR="006E4329" w:rsidRPr="00852E10">
        <w:t>. All Rights Reserved.</w:t>
      </w:r>
    </w:p>
    <w:p w14:paraId="106353B3"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D8EAF9A"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5F37BE9" w14:textId="77777777" w:rsidR="006E4329" w:rsidRDefault="006E4329" w:rsidP="006E4329">
      <w:r w:rsidRPr="00852E10">
        <w:t>The limited permissions granted above are perpetual and will not be revoked by OASIS or its successors or assigns.</w:t>
      </w:r>
    </w:p>
    <w:p w14:paraId="18E5991A" w14:textId="77777777" w:rsidR="001E392A" w:rsidRPr="006A2032" w:rsidRDefault="001E392A" w:rsidP="001E392A">
      <w:pPr>
        <w:rPr>
          <w:szCs w:val="20"/>
        </w:rPr>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B2F2CDF" w14:textId="454A888E" w:rsidR="001E392A" w:rsidDel="00233D31" w:rsidRDefault="001E392A" w:rsidP="006E4329">
      <w:pPr>
        <w:rPr>
          <w:del w:id="16" w:author="Clemens Vasters" w:date="2019-05-23T13:41:00Z"/>
        </w:rPr>
      </w:pPr>
    </w:p>
    <w:p w14:paraId="5C97A49A" w14:textId="57659A0F" w:rsidR="00213078" w:rsidRPr="00213078" w:rsidDel="00233D31" w:rsidRDefault="00213078" w:rsidP="00213078">
      <w:pPr>
        <w:rPr>
          <w:del w:id="17" w:author="Clemens Vasters" w:date="2019-05-23T13:41:00Z"/>
        </w:rPr>
      </w:pPr>
    </w:p>
    <w:p w14:paraId="4F1C929B" w14:textId="6FD40F8E" w:rsidR="00213078" w:rsidRPr="00213078" w:rsidDel="00233D31" w:rsidRDefault="00213078" w:rsidP="00213078">
      <w:pPr>
        <w:rPr>
          <w:del w:id="18" w:author="Clemens Vasters" w:date="2019-05-23T13:41:00Z"/>
        </w:rPr>
      </w:pPr>
    </w:p>
    <w:p w14:paraId="75C5E4D1" w14:textId="3565C02F" w:rsidR="00213078" w:rsidRPr="00213078" w:rsidDel="00233D31" w:rsidRDefault="00213078" w:rsidP="00213078">
      <w:pPr>
        <w:rPr>
          <w:del w:id="19" w:author="Clemens Vasters" w:date="2019-05-23T13:41:00Z"/>
        </w:rPr>
      </w:pPr>
    </w:p>
    <w:p w14:paraId="3CBDC9B8" w14:textId="1B8A9FD2" w:rsidR="00213078" w:rsidRPr="00213078" w:rsidDel="00233D31" w:rsidRDefault="00213078" w:rsidP="00213078">
      <w:pPr>
        <w:rPr>
          <w:del w:id="20" w:author="Clemens Vasters" w:date="2019-05-23T13:41:00Z"/>
        </w:rPr>
      </w:pPr>
    </w:p>
    <w:p w14:paraId="3B7498B5" w14:textId="3021FF7A" w:rsidR="00213078" w:rsidRPr="00213078" w:rsidDel="00233D31" w:rsidRDefault="00213078" w:rsidP="00213078">
      <w:pPr>
        <w:rPr>
          <w:del w:id="21" w:author="Clemens Vasters" w:date="2019-05-23T13:41:00Z"/>
        </w:rPr>
      </w:pPr>
    </w:p>
    <w:p w14:paraId="121A8920" w14:textId="2352AA0A" w:rsidR="00213078" w:rsidRPr="00213078" w:rsidDel="00233D31" w:rsidRDefault="00213078" w:rsidP="00213078">
      <w:pPr>
        <w:rPr>
          <w:del w:id="22" w:author="Clemens Vasters" w:date="2019-05-23T13:41:00Z"/>
        </w:rPr>
      </w:pPr>
    </w:p>
    <w:p w14:paraId="12203581" w14:textId="3551F662" w:rsidR="00213078" w:rsidRPr="00213078" w:rsidDel="00233D31" w:rsidRDefault="00213078" w:rsidP="00213078">
      <w:pPr>
        <w:rPr>
          <w:del w:id="23" w:author="Clemens Vasters" w:date="2019-05-23T13:41:00Z"/>
        </w:rPr>
      </w:pPr>
    </w:p>
    <w:p w14:paraId="4850F27F" w14:textId="2465E2A6" w:rsidR="00213078" w:rsidRPr="00213078" w:rsidDel="00233D31" w:rsidRDefault="00213078" w:rsidP="00213078">
      <w:pPr>
        <w:rPr>
          <w:del w:id="24" w:author="Clemens Vasters" w:date="2019-05-23T13:41:00Z"/>
        </w:rPr>
      </w:pPr>
    </w:p>
    <w:p w14:paraId="492B8A14" w14:textId="73B4B3FF" w:rsidR="00213078" w:rsidRPr="00213078" w:rsidDel="00233D31" w:rsidRDefault="00213078" w:rsidP="00213078">
      <w:pPr>
        <w:rPr>
          <w:del w:id="25" w:author="Clemens Vasters" w:date="2019-05-23T13:41:00Z"/>
        </w:rPr>
      </w:pPr>
    </w:p>
    <w:p w14:paraId="58E3436D" w14:textId="766A3897" w:rsidR="00213078" w:rsidRPr="00213078" w:rsidDel="00233D31" w:rsidRDefault="00213078" w:rsidP="00213078">
      <w:pPr>
        <w:rPr>
          <w:del w:id="26" w:author="Clemens Vasters" w:date="2019-05-23T13:41:00Z"/>
        </w:rPr>
      </w:pPr>
    </w:p>
    <w:p w14:paraId="5C4A2952" w14:textId="6409FBE7" w:rsidR="00213078" w:rsidRPr="00213078" w:rsidDel="00233D31" w:rsidRDefault="00213078" w:rsidP="00213078">
      <w:pPr>
        <w:rPr>
          <w:del w:id="27" w:author="Clemens Vasters" w:date="2019-05-23T13:41:00Z"/>
        </w:rPr>
      </w:pPr>
    </w:p>
    <w:p w14:paraId="7D288C73" w14:textId="6E11C147" w:rsidR="00213078" w:rsidRPr="00213078" w:rsidDel="00233D31" w:rsidRDefault="00213078" w:rsidP="00213078">
      <w:pPr>
        <w:rPr>
          <w:del w:id="28" w:author="Clemens Vasters" w:date="2019-05-23T13:41:00Z"/>
        </w:rPr>
      </w:pPr>
    </w:p>
    <w:p w14:paraId="17D76451" w14:textId="3A30C45E" w:rsidR="00213078" w:rsidRPr="00213078" w:rsidDel="00233D31" w:rsidRDefault="00213078" w:rsidP="00213078">
      <w:pPr>
        <w:rPr>
          <w:del w:id="29" w:author="Clemens Vasters" w:date="2019-05-23T13:41:00Z"/>
        </w:rPr>
      </w:pPr>
    </w:p>
    <w:p w14:paraId="7C664C07" w14:textId="7BEA227C" w:rsidR="00213078" w:rsidRPr="00213078" w:rsidDel="00233D31" w:rsidRDefault="00213078" w:rsidP="00213078">
      <w:pPr>
        <w:rPr>
          <w:del w:id="30" w:author="Clemens Vasters" w:date="2019-05-23T13:41:00Z"/>
        </w:rPr>
      </w:pPr>
    </w:p>
    <w:p w14:paraId="67D902D4" w14:textId="6039F52B" w:rsidR="00213078" w:rsidRPr="00213078" w:rsidDel="00233D31" w:rsidRDefault="00213078" w:rsidP="00213078">
      <w:pPr>
        <w:rPr>
          <w:del w:id="31" w:author="Clemens Vasters" w:date="2019-05-23T13:41:00Z"/>
        </w:rPr>
      </w:pPr>
    </w:p>
    <w:p w14:paraId="5BA76DB5" w14:textId="2A7F51DB" w:rsidR="00213078" w:rsidRPr="00213078" w:rsidDel="00233D31" w:rsidRDefault="00213078" w:rsidP="00213078">
      <w:pPr>
        <w:rPr>
          <w:del w:id="32" w:author="Clemens Vasters" w:date="2019-05-23T13:41:00Z"/>
        </w:rPr>
      </w:pPr>
    </w:p>
    <w:p w14:paraId="4D8F5740" w14:textId="7174133A" w:rsidR="00213078" w:rsidRPr="00213078" w:rsidDel="00233D31" w:rsidRDefault="00213078" w:rsidP="00213078">
      <w:pPr>
        <w:rPr>
          <w:del w:id="33" w:author="Clemens Vasters" w:date="2019-05-23T13:41:00Z"/>
        </w:rPr>
      </w:pPr>
    </w:p>
    <w:p w14:paraId="6A9B0AD1" w14:textId="0D127BA7" w:rsidR="00213078" w:rsidRPr="00213078" w:rsidDel="00233D31" w:rsidRDefault="00213078" w:rsidP="00213078">
      <w:pPr>
        <w:rPr>
          <w:del w:id="34" w:author="Clemens Vasters" w:date="2019-05-23T13:41:00Z"/>
        </w:rPr>
      </w:pPr>
    </w:p>
    <w:p w14:paraId="2AD6D14E" w14:textId="191E7895" w:rsidR="00213078" w:rsidRPr="00213078" w:rsidDel="00233D31" w:rsidRDefault="00213078" w:rsidP="00213078">
      <w:pPr>
        <w:rPr>
          <w:del w:id="35" w:author="Clemens Vasters" w:date="2019-05-23T13:41:00Z"/>
        </w:rPr>
      </w:pPr>
    </w:p>
    <w:p w14:paraId="3F03E6F4" w14:textId="4104A779" w:rsidR="00213078" w:rsidRPr="00213078" w:rsidDel="00233D31" w:rsidRDefault="00213078" w:rsidP="00213078">
      <w:pPr>
        <w:rPr>
          <w:del w:id="36" w:author="Clemens Vasters" w:date="2019-05-23T13:41:00Z"/>
        </w:rPr>
      </w:pPr>
    </w:p>
    <w:p w14:paraId="47C60BAE" w14:textId="6A99A166" w:rsidR="00213078" w:rsidRPr="00213078" w:rsidDel="00233D31" w:rsidRDefault="00213078" w:rsidP="00213078">
      <w:pPr>
        <w:rPr>
          <w:del w:id="37" w:author="Clemens Vasters" w:date="2019-05-23T13:41:00Z"/>
        </w:rPr>
      </w:pPr>
    </w:p>
    <w:p w14:paraId="07A4E1E1" w14:textId="22D1BB18" w:rsidR="00213078" w:rsidRPr="00213078" w:rsidDel="00233D31" w:rsidRDefault="00213078" w:rsidP="00213078">
      <w:pPr>
        <w:rPr>
          <w:del w:id="38" w:author="Clemens Vasters" w:date="2019-05-23T13:41:00Z"/>
        </w:rPr>
      </w:pPr>
    </w:p>
    <w:p w14:paraId="764EEFB4" w14:textId="630356EB" w:rsidR="00213078" w:rsidRPr="00213078" w:rsidDel="00233D31" w:rsidRDefault="00213078" w:rsidP="00213078">
      <w:pPr>
        <w:rPr>
          <w:del w:id="39" w:author="Clemens Vasters" w:date="2019-05-23T13:41:00Z"/>
        </w:rPr>
      </w:pPr>
    </w:p>
    <w:p w14:paraId="62DDB708" w14:textId="122A4EFD" w:rsidR="00213078" w:rsidRPr="00213078" w:rsidDel="00233D31" w:rsidRDefault="00213078" w:rsidP="00213078">
      <w:pPr>
        <w:rPr>
          <w:del w:id="40" w:author="Clemens Vasters" w:date="2019-05-23T13:41:00Z"/>
        </w:rPr>
      </w:pPr>
    </w:p>
    <w:p w14:paraId="63576137" w14:textId="7C24FCAC" w:rsidR="00213078" w:rsidRPr="00213078" w:rsidDel="00233D31" w:rsidRDefault="00213078" w:rsidP="00213078">
      <w:pPr>
        <w:rPr>
          <w:del w:id="41" w:author="Clemens Vasters" w:date="2019-05-23T13:41:00Z"/>
        </w:rPr>
      </w:pPr>
    </w:p>
    <w:p w14:paraId="751E8675" w14:textId="31FE5E9A" w:rsidR="00213078" w:rsidRPr="00213078" w:rsidDel="00233D31" w:rsidRDefault="00213078" w:rsidP="00213078">
      <w:pPr>
        <w:rPr>
          <w:del w:id="42" w:author="Clemens Vasters" w:date="2019-05-23T13:41:00Z"/>
        </w:rPr>
      </w:pPr>
    </w:p>
    <w:p w14:paraId="73F01F89" w14:textId="06800733" w:rsidR="00213078" w:rsidRPr="00213078" w:rsidDel="00233D31" w:rsidRDefault="00213078" w:rsidP="00213078">
      <w:pPr>
        <w:rPr>
          <w:del w:id="43" w:author="Clemens Vasters" w:date="2019-05-23T13:41:00Z"/>
        </w:rPr>
      </w:pPr>
    </w:p>
    <w:p w14:paraId="5CE74608" w14:textId="78A0ED6A" w:rsidR="00213078" w:rsidRPr="00213078" w:rsidDel="00233D31" w:rsidRDefault="00213078" w:rsidP="00213078">
      <w:pPr>
        <w:rPr>
          <w:del w:id="44" w:author="Clemens Vasters" w:date="2019-05-23T13:41:00Z"/>
        </w:rPr>
      </w:pPr>
    </w:p>
    <w:p w14:paraId="718BC952" w14:textId="50C0FD0F" w:rsidR="00213078" w:rsidRPr="00213078" w:rsidDel="00233D31" w:rsidRDefault="00213078" w:rsidP="00213078">
      <w:pPr>
        <w:rPr>
          <w:del w:id="45" w:author="Clemens Vasters" w:date="2019-05-23T13:41:00Z"/>
        </w:rPr>
      </w:pPr>
    </w:p>
    <w:p w14:paraId="032231AF" w14:textId="16B9048A" w:rsidR="00213078" w:rsidRPr="00213078" w:rsidDel="00233D31" w:rsidRDefault="00213078" w:rsidP="00213078">
      <w:pPr>
        <w:rPr>
          <w:del w:id="46" w:author="Clemens Vasters" w:date="2019-05-23T13:41:00Z"/>
        </w:rPr>
      </w:pPr>
    </w:p>
    <w:p w14:paraId="047FDE38" w14:textId="52EFDEAD" w:rsidR="00213078" w:rsidRPr="00213078" w:rsidDel="00233D31" w:rsidRDefault="00213078" w:rsidP="00213078">
      <w:pPr>
        <w:rPr>
          <w:del w:id="47" w:author="Clemens Vasters" w:date="2019-05-23T13:41:00Z"/>
        </w:rPr>
      </w:pPr>
    </w:p>
    <w:p w14:paraId="21AB1412" w14:textId="573E63B2" w:rsidR="00213078" w:rsidRPr="00213078" w:rsidDel="00233D31" w:rsidRDefault="00213078" w:rsidP="00213078">
      <w:pPr>
        <w:rPr>
          <w:del w:id="48" w:author="Clemens Vasters" w:date="2019-05-23T13:41:00Z"/>
        </w:rPr>
      </w:pPr>
    </w:p>
    <w:p w14:paraId="64AECCCB" w14:textId="0F837D22" w:rsidR="00213078" w:rsidRPr="00213078" w:rsidDel="00233D31" w:rsidRDefault="00213078" w:rsidP="00213078">
      <w:pPr>
        <w:rPr>
          <w:del w:id="49" w:author="Clemens Vasters" w:date="2019-05-23T13:41:00Z"/>
        </w:rPr>
      </w:pPr>
    </w:p>
    <w:p w14:paraId="34B7005F" w14:textId="4264302F" w:rsidR="00213078" w:rsidRPr="00213078" w:rsidDel="00233D31" w:rsidRDefault="00213078" w:rsidP="00213078">
      <w:pPr>
        <w:rPr>
          <w:del w:id="50" w:author="Clemens Vasters" w:date="2019-05-23T13:41:00Z"/>
        </w:rPr>
      </w:pPr>
    </w:p>
    <w:p w14:paraId="7612A151" w14:textId="189942B5" w:rsidR="00213078" w:rsidRPr="00213078" w:rsidDel="00233D31" w:rsidRDefault="00213078" w:rsidP="00213078">
      <w:pPr>
        <w:rPr>
          <w:del w:id="51" w:author="Clemens Vasters" w:date="2019-05-23T13:41:00Z"/>
        </w:rPr>
      </w:pPr>
    </w:p>
    <w:p w14:paraId="3F753A96" w14:textId="0F555A45" w:rsidR="00213078" w:rsidRPr="00213078" w:rsidDel="00233D31" w:rsidRDefault="00213078" w:rsidP="00213078">
      <w:pPr>
        <w:rPr>
          <w:del w:id="52" w:author="Clemens Vasters" w:date="2019-05-23T13:41:00Z"/>
        </w:rPr>
      </w:pPr>
    </w:p>
    <w:p w14:paraId="2E3D9B36" w14:textId="77777777" w:rsidR="002321D0" w:rsidRPr="002321D0" w:rsidDel="00233D31" w:rsidRDefault="002321D0" w:rsidP="002321D0">
      <w:pPr>
        <w:rPr>
          <w:del w:id="53" w:author="Clemens Vasters" w:date="2019-05-23T13:40:00Z"/>
        </w:rPr>
      </w:pPr>
    </w:p>
    <w:p w14:paraId="758DAC5C" w14:textId="77777777" w:rsidR="00213078" w:rsidRPr="00213078" w:rsidDel="00233D31" w:rsidRDefault="00213078" w:rsidP="00213078">
      <w:pPr>
        <w:rPr>
          <w:del w:id="54" w:author="Clemens Vasters" w:date="2019-05-23T13:40:00Z"/>
        </w:rPr>
      </w:pPr>
    </w:p>
    <w:p w14:paraId="54C7388E" w14:textId="77777777" w:rsidR="00213078" w:rsidRPr="00213078" w:rsidDel="00233D31" w:rsidRDefault="00213078" w:rsidP="00213078">
      <w:pPr>
        <w:rPr>
          <w:del w:id="55" w:author="Clemens Vasters" w:date="2019-05-23T13:40:00Z"/>
        </w:rPr>
      </w:pPr>
    </w:p>
    <w:p w14:paraId="64BF2BA3" w14:textId="77777777" w:rsidR="00213078" w:rsidRPr="00213078" w:rsidDel="00233D31" w:rsidRDefault="00213078" w:rsidP="00213078">
      <w:pPr>
        <w:rPr>
          <w:del w:id="56" w:author="Clemens Vasters" w:date="2019-05-23T13:40:00Z"/>
        </w:rPr>
      </w:pPr>
    </w:p>
    <w:p w14:paraId="092A0CC3" w14:textId="7A7C79D9" w:rsidR="00213078" w:rsidRPr="00213078" w:rsidDel="00233D31" w:rsidRDefault="00213078" w:rsidP="00213078">
      <w:pPr>
        <w:rPr>
          <w:del w:id="57" w:author="Clemens Vasters" w:date="2019-05-23T13:40:00Z"/>
        </w:rPr>
      </w:pPr>
    </w:p>
    <w:p w14:paraId="610809C2" w14:textId="77777777" w:rsidR="00213078" w:rsidRPr="00213078" w:rsidDel="00233D31" w:rsidRDefault="00213078" w:rsidP="00213078">
      <w:pPr>
        <w:rPr>
          <w:del w:id="58" w:author="Clemens Vasters" w:date="2019-05-23T13:40:00Z"/>
        </w:rPr>
      </w:pPr>
    </w:p>
    <w:p w14:paraId="1BDB329E" w14:textId="77777777" w:rsidR="00213078" w:rsidRPr="00213078" w:rsidRDefault="00213078" w:rsidP="00213078"/>
    <w:p w14:paraId="1BD94A38" w14:textId="77777777" w:rsidR="001847BD" w:rsidRPr="00852E10" w:rsidRDefault="001847BD" w:rsidP="001847BD">
      <w:pPr>
        <w:pStyle w:val="Notices"/>
      </w:pPr>
      <w:r>
        <w:lastRenderedPageBreak/>
        <w:t>Table of Contents</w:t>
      </w:r>
    </w:p>
    <w:p w14:paraId="31AE0F38" w14:textId="5EE2C0DC" w:rsidR="00D64C53" w:rsidRPr="00C946DA" w:rsidRDefault="0012387E">
      <w:pPr>
        <w:pStyle w:val="Verzeichnis1"/>
        <w:tabs>
          <w:tab w:val="left" w:pos="480"/>
          <w:tab w:val="right" w:leader="dot" w:pos="9350"/>
        </w:tabs>
        <w:rPr>
          <w:ins w:id="59" w:author="Clemens Vasters" w:date="2019-05-21T16:32:00Z"/>
          <w:rFonts w:ascii="Calibri" w:hAnsi="Calibri"/>
          <w:noProof/>
          <w:sz w:val="22"/>
          <w:szCs w:val="22"/>
        </w:rPr>
      </w:pPr>
      <w:r>
        <w:fldChar w:fldCharType="begin"/>
      </w:r>
      <w:r>
        <w:instrText xml:space="preserve"> TOC \o "1-4" \h \z \u </w:instrText>
      </w:r>
      <w:r>
        <w:fldChar w:fldCharType="separate"/>
      </w:r>
      <w:ins w:id="60" w:author="Clemens Vasters" w:date="2019-05-21T16:32:00Z">
        <w:r w:rsidR="00D64C53" w:rsidRPr="007551C1">
          <w:rPr>
            <w:rStyle w:val="Hyperlink"/>
            <w:noProof/>
          </w:rPr>
          <w:fldChar w:fldCharType="begin"/>
        </w:r>
        <w:r w:rsidR="00D64C53" w:rsidRPr="007551C1">
          <w:rPr>
            <w:rStyle w:val="Hyperlink"/>
            <w:noProof/>
          </w:rPr>
          <w:instrText xml:space="preserve"> </w:instrText>
        </w:r>
        <w:r w:rsidR="00D64C53">
          <w:rPr>
            <w:noProof/>
          </w:rPr>
          <w:instrText>HYPERLINK \l "_Toc9348772"</w:instrText>
        </w:r>
        <w:r w:rsidR="00D64C53" w:rsidRPr="007551C1">
          <w:rPr>
            <w:rStyle w:val="Hyperlink"/>
            <w:noProof/>
          </w:rPr>
          <w:instrText xml:space="preserve"> </w:instrText>
        </w:r>
        <w:r w:rsidR="00D64C53" w:rsidRPr="007551C1">
          <w:rPr>
            <w:rStyle w:val="Hyperlink"/>
            <w:noProof/>
          </w:rPr>
          <w:fldChar w:fldCharType="separate"/>
        </w:r>
        <w:r w:rsidR="00D64C53" w:rsidRPr="007551C1">
          <w:rPr>
            <w:rStyle w:val="Hyperlink"/>
            <w:noProof/>
          </w:rPr>
          <w:t>1</w:t>
        </w:r>
        <w:r w:rsidR="00D64C53" w:rsidRPr="00C946DA">
          <w:rPr>
            <w:rFonts w:ascii="Calibri" w:hAnsi="Calibri"/>
            <w:noProof/>
            <w:sz w:val="22"/>
            <w:szCs w:val="22"/>
          </w:rPr>
          <w:tab/>
        </w:r>
        <w:r w:rsidR="00D64C53" w:rsidRPr="007551C1">
          <w:rPr>
            <w:rStyle w:val="Hyperlink"/>
            <w:noProof/>
          </w:rPr>
          <w:t>Introduction</w:t>
        </w:r>
        <w:r w:rsidR="00D64C53">
          <w:rPr>
            <w:noProof/>
            <w:webHidden/>
          </w:rPr>
          <w:tab/>
        </w:r>
        <w:r w:rsidR="00D64C53">
          <w:rPr>
            <w:noProof/>
            <w:webHidden/>
          </w:rPr>
          <w:fldChar w:fldCharType="begin"/>
        </w:r>
        <w:r w:rsidR="00D64C53">
          <w:rPr>
            <w:noProof/>
            <w:webHidden/>
          </w:rPr>
          <w:instrText xml:space="preserve"> PAGEREF _Toc9348772 \h </w:instrText>
        </w:r>
      </w:ins>
      <w:r w:rsidR="00D64C53">
        <w:rPr>
          <w:noProof/>
          <w:webHidden/>
        </w:rPr>
      </w:r>
      <w:r w:rsidR="00D64C53">
        <w:rPr>
          <w:noProof/>
          <w:webHidden/>
        </w:rPr>
        <w:fldChar w:fldCharType="separate"/>
      </w:r>
      <w:ins w:id="61" w:author="Clemens Vasters" w:date="2019-05-21T16:32:00Z">
        <w:r w:rsidR="00D64C53">
          <w:rPr>
            <w:noProof/>
            <w:webHidden/>
          </w:rPr>
          <w:t>5</w:t>
        </w:r>
        <w:r w:rsidR="00D64C53">
          <w:rPr>
            <w:noProof/>
            <w:webHidden/>
          </w:rPr>
          <w:fldChar w:fldCharType="end"/>
        </w:r>
        <w:r w:rsidR="00D64C53" w:rsidRPr="007551C1">
          <w:rPr>
            <w:rStyle w:val="Hyperlink"/>
            <w:noProof/>
          </w:rPr>
          <w:fldChar w:fldCharType="end"/>
        </w:r>
      </w:ins>
    </w:p>
    <w:p w14:paraId="7D8A96CE" w14:textId="530B8F93" w:rsidR="00D64C53" w:rsidRPr="00C946DA" w:rsidRDefault="00D64C53">
      <w:pPr>
        <w:pStyle w:val="Verzeichnis2"/>
        <w:tabs>
          <w:tab w:val="right" w:leader="dot" w:pos="9350"/>
        </w:tabs>
        <w:rPr>
          <w:ins w:id="62" w:author="Clemens Vasters" w:date="2019-05-21T16:32:00Z"/>
          <w:rFonts w:ascii="Calibri" w:hAnsi="Calibri"/>
          <w:noProof/>
          <w:sz w:val="22"/>
          <w:szCs w:val="22"/>
        </w:rPr>
      </w:pPr>
      <w:ins w:id="63"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"_Toc9348773"</w:instrText>
        </w:r>
        <w:r w:rsidRPr="007551C1">
          <w:rPr>
            <w:rStyle w:val="Hyperlink"/>
            <w:noProof/>
          </w:rPr>
          <w:instrText xml:space="preserve"> </w:instrText>
        </w:r>
        <w:r w:rsidRPr="007551C1">
          <w:rPr>
            <w:rStyle w:val="Hyperlink"/>
            <w:noProof/>
          </w:rPr>
          <w:fldChar w:fldCharType="separate"/>
        </w:r>
        <w:r w:rsidRPr="007551C1">
          <w:rPr>
            <w:rStyle w:val="Hyperlink"/>
            <w:noProof/>
          </w:rPr>
          <w:t>1.1 Terminology</w:t>
        </w:r>
        <w:r>
          <w:rPr>
            <w:noProof/>
            <w:webHidden/>
          </w:rPr>
          <w:tab/>
        </w:r>
        <w:r>
          <w:rPr>
            <w:noProof/>
            <w:webHidden/>
          </w:rPr>
          <w:fldChar w:fldCharType="begin"/>
        </w:r>
        <w:r>
          <w:rPr>
            <w:noProof/>
            <w:webHidden/>
          </w:rPr>
          <w:instrText xml:space="preserve"> PAGEREF _Toc9348773 \h </w:instrText>
        </w:r>
      </w:ins>
      <w:r>
        <w:rPr>
          <w:noProof/>
          <w:webHidden/>
        </w:rPr>
      </w:r>
      <w:r>
        <w:rPr>
          <w:noProof/>
          <w:webHidden/>
        </w:rPr>
        <w:fldChar w:fldCharType="separate"/>
      </w:r>
      <w:ins w:id="64" w:author="Clemens Vasters" w:date="2019-05-21T16:32:00Z">
        <w:r>
          <w:rPr>
            <w:noProof/>
            <w:webHidden/>
          </w:rPr>
          <w:t>5</w:t>
        </w:r>
        <w:r>
          <w:rPr>
            <w:noProof/>
            <w:webHidden/>
          </w:rPr>
          <w:fldChar w:fldCharType="end"/>
        </w:r>
        <w:r w:rsidRPr="007551C1">
          <w:rPr>
            <w:rStyle w:val="Hyperlink"/>
            <w:noProof/>
          </w:rPr>
          <w:fldChar w:fldCharType="end"/>
        </w:r>
      </w:ins>
    </w:p>
    <w:p w14:paraId="48C85745" w14:textId="63066C30" w:rsidR="00D64C53" w:rsidRPr="00C946DA" w:rsidRDefault="00D64C53">
      <w:pPr>
        <w:pStyle w:val="Verzeichnis2"/>
        <w:tabs>
          <w:tab w:val="right" w:leader="dot" w:pos="9350"/>
        </w:tabs>
        <w:rPr>
          <w:ins w:id="65" w:author="Clemens Vasters" w:date="2019-05-21T16:32:00Z"/>
          <w:rFonts w:ascii="Calibri" w:hAnsi="Calibri"/>
          <w:noProof/>
          <w:sz w:val="22"/>
          <w:szCs w:val="22"/>
        </w:rPr>
      </w:pPr>
      <w:ins w:id="66"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"_Toc9348774"</w:instrText>
        </w:r>
        <w:r w:rsidRPr="007551C1">
          <w:rPr>
            <w:rStyle w:val="Hyperlink"/>
            <w:noProof/>
          </w:rPr>
          <w:instrText xml:space="preserve"> </w:instrText>
        </w:r>
        <w:r w:rsidRPr="007551C1">
          <w:rPr>
            <w:rStyle w:val="Hyperlink"/>
            <w:noProof/>
          </w:rPr>
          <w:fldChar w:fldCharType="separate"/>
        </w:r>
        <w:r w:rsidRPr="007551C1">
          <w:rPr>
            <w:rStyle w:val="Hyperlink"/>
            <w:noProof/>
          </w:rPr>
          <w:t>1.2 Normative References</w:t>
        </w:r>
        <w:r>
          <w:rPr>
            <w:noProof/>
            <w:webHidden/>
          </w:rPr>
          <w:tab/>
        </w:r>
        <w:r>
          <w:rPr>
            <w:noProof/>
            <w:webHidden/>
          </w:rPr>
          <w:fldChar w:fldCharType="begin"/>
        </w:r>
        <w:r>
          <w:rPr>
            <w:noProof/>
            <w:webHidden/>
          </w:rPr>
          <w:instrText xml:space="preserve"> PAGEREF _Toc9348774 \h </w:instrText>
        </w:r>
      </w:ins>
      <w:r>
        <w:rPr>
          <w:noProof/>
          <w:webHidden/>
        </w:rPr>
      </w:r>
      <w:r>
        <w:rPr>
          <w:noProof/>
          <w:webHidden/>
        </w:rPr>
        <w:fldChar w:fldCharType="separate"/>
      </w:r>
      <w:ins w:id="67" w:author="Clemens Vasters" w:date="2019-05-21T16:32:00Z">
        <w:r>
          <w:rPr>
            <w:noProof/>
            <w:webHidden/>
          </w:rPr>
          <w:t>6</w:t>
        </w:r>
        <w:r>
          <w:rPr>
            <w:noProof/>
            <w:webHidden/>
          </w:rPr>
          <w:fldChar w:fldCharType="end"/>
        </w:r>
        <w:r w:rsidRPr="007551C1">
          <w:rPr>
            <w:rStyle w:val="Hyperlink"/>
            <w:noProof/>
          </w:rPr>
          <w:fldChar w:fldCharType="end"/>
        </w:r>
      </w:ins>
    </w:p>
    <w:p w14:paraId="48C8C46A" w14:textId="4C903A48" w:rsidR="00D64C53" w:rsidRPr="00C946DA" w:rsidRDefault="00D64C53">
      <w:pPr>
        <w:pStyle w:val="Verzeichnis2"/>
        <w:tabs>
          <w:tab w:val="right" w:leader="dot" w:pos="9350"/>
        </w:tabs>
        <w:rPr>
          <w:ins w:id="68" w:author="Clemens Vasters" w:date="2019-05-21T16:32:00Z"/>
          <w:rFonts w:ascii="Calibri" w:hAnsi="Calibri"/>
          <w:noProof/>
          <w:sz w:val="22"/>
          <w:szCs w:val="22"/>
        </w:rPr>
      </w:pPr>
      <w:ins w:id="69"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"_Toc9348775"</w:instrText>
        </w:r>
        <w:r w:rsidRPr="007551C1">
          <w:rPr>
            <w:rStyle w:val="Hyperlink"/>
            <w:noProof/>
          </w:rPr>
          <w:instrText xml:space="preserve"> </w:instrText>
        </w:r>
        <w:r w:rsidRPr="007551C1">
          <w:rPr>
            <w:rStyle w:val="Hyperlink"/>
            <w:noProof/>
          </w:rPr>
          <w:fldChar w:fldCharType="separate"/>
        </w:r>
        <w:r w:rsidRPr="007551C1">
          <w:rPr>
            <w:rStyle w:val="Hyperlink"/>
            <w:noProof/>
          </w:rPr>
          <w:t>1.3 Non-Normative References</w:t>
        </w:r>
        <w:r>
          <w:rPr>
            <w:noProof/>
            <w:webHidden/>
          </w:rPr>
          <w:tab/>
        </w:r>
        <w:r>
          <w:rPr>
            <w:noProof/>
            <w:webHidden/>
          </w:rPr>
          <w:fldChar w:fldCharType="begin"/>
        </w:r>
        <w:r>
          <w:rPr>
            <w:noProof/>
            <w:webHidden/>
          </w:rPr>
          <w:instrText xml:space="preserve"> PAGEREF _Toc9348775 \h </w:instrText>
        </w:r>
      </w:ins>
      <w:r>
        <w:rPr>
          <w:noProof/>
          <w:webHidden/>
        </w:rPr>
      </w:r>
      <w:r>
        <w:rPr>
          <w:noProof/>
          <w:webHidden/>
        </w:rPr>
        <w:fldChar w:fldCharType="separate"/>
      </w:r>
      <w:ins w:id="70" w:author="Clemens Vasters" w:date="2019-05-21T16:32:00Z">
        <w:r>
          <w:rPr>
            <w:noProof/>
            <w:webHidden/>
          </w:rPr>
          <w:t>7</w:t>
        </w:r>
        <w:r>
          <w:rPr>
            <w:noProof/>
            <w:webHidden/>
          </w:rPr>
          <w:fldChar w:fldCharType="end"/>
        </w:r>
        <w:r w:rsidRPr="007551C1">
          <w:rPr>
            <w:rStyle w:val="Hyperlink"/>
            <w:noProof/>
          </w:rPr>
          <w:fldChar w:fldCharType="end"/>
        </w:r>
      </w:ins>
    </w:p>
    <w:p w14:paraId="5923E1E2" w14:textId="0C8EC5AD" w:rsidR="00D64C53" w:rsidRPr="00C946DA" w:rsidRDefault="00D64C53">
      <w:pPr>
        <w:pStyle w:val="Verzeichnis1"/>
        <w:tabs>
          <w:tab w:val="left" w:pos="480"/>
          <w:tab w:val="right" w:leader="dot" w:pos="9350"/>
        </w:tabs>
        <w:rPr>
          <w:ins w:id="71" w:author="Clemens Vasters" w:date="2019-05-21T16:32:00Z"/>
          <w:rFonts w:ascii="Calibri" w:hAnsi="Calibri"/>
          <w:noProof/>
          <w:sz w:val="22"/>
          <w:szCs w:val="22"/>
        </w:rPr>
      </w:pPr>
      <w:ins w:id="72"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"_Toc9348776"</w:instrText>
        </w:r>
        <w:r w:rsidRPr="007551C1">
          <w:rPr>
            <w:rStyle w:val="Hyperlink"/>
            <w:noProof/>
          </w:rPr>
          <w:instrText xml:space="preserve"> </w:instrText>
        </w:r>
        <w:r w:rsidRPr="007551C1">
          <w:rPr>
            <w:rStyle w:val="Hyperlink"/>
            <w:noProof/>
          </w:rPr>
          <w:fldChar w:fldCharType="separate"/>
        </w:r>
        <w:r w:rsidRPr="007551C1">
          <w:rPr>
            <w:rStyle w:val="Hyperlink"/>
            <w:noProof/>
          </w:rPr>
          <w:t>2</w:t>
        </w:r>
        <w:r w:rsidRPr="00C946DA">
          <w:rPr>
            <w:rFonts w:ascii="Calibri" w:hAnsi="Calibri"/>
            <w:noProof/>
            <w:sz w:val="22"/>
            <w:szCs w:val="22"/>
          </w:rPr>
          <w:tab/>
        </w:r>
        <w:r w:rsidRPr="007551C1">
          <w:rPr>
            <w:rStyle w:val="Hyperlink"/>
            <w:noProof/>
          </w:rPr>
          <w:t>Overview</w:t>
        </w:r>
        <w:r>
          <w:rPr>
            <w:noProof/>
            <w:webHidden/>
          </w:rPr>
          <w:tab/>
        </w:r>
        <w:r>
          <w:rPr>
            <w:noProof/>
            <w:webHidden/>
          </w:rPr>
          <w:fldChar w:fldCharType="begin"/>
        </w:r>
        <w:r>
          <w:rPr>
            <w:noProof/>
            <w:webHidden/>
          </w:rPr>
          <w:instrText xml:space="preserve"> PAGEREF _Toc9348776 \h </w:instrText>
        </w:r>
      </w:ins>
      <w:r>
        <w:rPr>
          <w:noProof/>
          <w:webHidden/>
        </w:rPr>
      </w:r>
      <w:r>
        <w:rPr>
          <w:noProof/>
          <w:webHidden/>
        </w:rPr>
        <w:fldChar w:fldCharType="separate"/>
      </w:r>
      <w:ins w:id="73" w:author="Clemens Vasters" w:date="2019-05-21T16:32:00Z">
        <w:r>
          <w:rPr>
            <w:noProof/>
            <w:webHidden/>
          </w:rPr>
          <w:t>7</w:t>
        </w:r>
        <w:r>
          <w:rPr>
            <w:noProof/>
            <w:webHidden/>
          </w:rPr>
          <w:fldChar w:fldCharType="end"/>
        </w:r>
        <w:r w:rsidRPr="007551C1">
          <w:rPr>
            <w:rStyle w:val="Hyperlink"/>
            <w:noProof/>
          </w:rPr>
          <w:fldChar w:fldCharType="end"/>
        </w:r>
      </w:ins>
    </w:p>
    <w:p w14:paraId="509D90F7" w14:textId="67337724" w:rsidR="00D64C53" w:rsidRPr="00C946DA" w:rsidRDefault="00D64C53">
      <w:pPr>
        <w:pStyle w:val="Verzeichnis2"/>
        <w:tabs>
          <w:tab w:val="right" w:leader="dot" w:pos="9350"/>
        </w:tabs>
        <w:rPr>
          <w:ins w:id="74" w:author="Clemens Vasters" w:date="2019-05-21T16:32:00Z"/>
          <w:rFonts w:ascii="Calibri" w:hAnsi="Calibri"/>
          <w:noProof/>
          <w:sz w:val="22"/>
          <w:szCs w:val="22"/>
        </w:rPr>
      </w:pPr>
      <w:ins w:id="75"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"_Toc9348777"</w:instrText>
        </w:r>
        <w:r w:rsidRPr="007551C1">
          <w:rPr>
            <w:rStyle w:val="Hyperlink"/>
            <w:noProof/>
          </w:rPr>
          <w:instrText xml:space="preserve"> </w:instrText>
        </w:r>
        <w:r w:rsidRPr="007551C1">
          <w:rPr>
            <w:rStyle w:val="Hyperlink"/>
            <w:noProof/>
          </w:rPr>
          <w:fldChar w:fldCharType="separate"/>
        </w:r>
        <w:r w:rsidRPr="007551C1">
          <w:rPr>
            <w:rStyle w:val="Hyperlink"/>
            <w:noProof/>
          </w:rPr>
          <w:t>2.1 Interaction Model</w:t>
        </w:r>
        <w:r>
          <w:rPr>
            <w:noProof/>
            <w:webHidden/>
          </w:rPr>
          <w:tab/>
        </w:r>
        <w:r>
          <w:rPr>
            <w:noProof/>
            <w:webHidden/>
          </w:rPr>
          <w:fldChar w:fldCharType="begin"/>
        </w:r>
        <w:r>
          <w:rPr>
            <w:noProof/>
            <w:webHidden/>
          </w:rPr>
          <w:instrText xml:space="preserve"> PAGEREF _Toc9348777 \h </w:instrText>
        </w:r>
      </w:ins>
      <w:r>
        <w:rPr>
          <w:noProof/>
          <w:webHidden/>
        </w:rPr>
      </w:r>
      <w:r>
        <w:rPr>
          <w:noProof/>
          <w:webHidden/>
        </w:rPr>
        <w:fldChar w:fldCharType="separate"/>
      </w:r>
      <w:ins w:id="76" w:author="Clemens Vasters" w:date="2019-05-21T16:32:00Z">
        <w:r>
          <w:rPr>
            <w:noProof/>
            <w:webHidden/>
          </w:rPr>
          <w:t>8</w:t>
        </w:r>
        <w:r>
          <w:rPr>
            <w:noProof/>
            <w:webHidden/>
          </w:rPr>
          <w:fldChar w:fldCharType="end"/>
        </w:r>
        <w:r w:rsidRPr="007551C1">
          <w:rPr>
            <w:rStyle w:val="Hyperlink"/>
            <w:noProof/>
          </w:rPr>
          <w:fldChar w:fldCharType="end"/>
        </w:r>
      </w:ins>
    </w:p>
    <w:p w14:paraId="47CF22DB" w14:textId="0B454928" w:rsidR="00D64C53" w:rsidRPr="00C946DA" w:rsidRDefault="00D64C53">
      <w:pPr>
        <w:pStyle w:val="Verzeichnis2"/>
        <w:tabs>
          <w:tab w:val="right" w:leader="dot" w:pos="9350"/>
        </w:tabs>
        <w:rPr>
          <w:ins w:id="77" w:author="Clemens Vasters" w:date="2019-05-21T16:32:00Z"/>
          <w:rFonts w:ascii="Calibri" w:hAnsi="Calibri"/>
          <w:noProof/>
          <w:sz w:val="22"/>
          <w:szCs w:val="22"/>
        </w:rPr>
      </w:pPr>
      <w:ins w:id="78" w:author="Clemens Vasters" w:date="2019-05-21T16:32:00Z">
        <w:r w:rsidRPr="00D64C53">
          <w:rPr>
            <w:rStyle w:val="Hyperlink"/>
            <w:noProof/>
          </w:rPr>
          <w:fldChar w:fldCharType="begin"/>
        </w:r>
        <w:r w:rsidRPr="00D64C53">
          <w:rPr>
            <w:rStyle w:val="Hyperlink"/>
            <w:noProof/>
          </w:rPr>
          <w:instrText xml:space="preserve"> </w:instrText>
        </w:r>
        <w:r w:rsidRPr="00D64C53">
          <w:rPr>
            <w:noProof/>
          </w:rPr>
          <w:instrText>HYPERLINK \l "_Toc9348778"</w:instrText>
        </w:r>
        <w:r w:rsidRPr="00D64C53">
          <w:rPr>
            <w:rStyle w:val="Hyperlink"/>
            <w:noProof/>
          </w:rPr>
          <w:instrText xml:space="preserve"> </w:instrText>
        </w:r>
        <w:r w:rsidRPr="00D64C53">
          <w:rPr>
            <w:rStyle w:val="Hyperlink"/>
            <w:noProof/>
          </w:rPr>
          <w:fldChar w:fldCharType="separate"/>
        </w:r>
        <w:r w:rsidRPr="00D64C53">
          <w:rPr>
            <w:rStyle w:val="Hyperlink"/>
            <w:noProof/>
          </w:rPr>
          <w:t>2.2 Client Model</w:t>
        </w:r>
        <w:r w:rsidRPr="00D64C53">
          <w:rPr>
            <w:noProof/>
            <w:webHidden/>
          </w:rPr>
          <w:tab/>
        </w:r>
        <w:r w:rsidRPr="00D64C53">
          <w:rPr>
            <w:noProof/>
            <w:webHidden/>
          </w:rPr>
          <w:fldChar w:fldCharType="begin"/>
        </w:r>
        <w:r w:rsidRPr="00D64C53">
          <w:rPr>
            <w:noProof/>
            <w:webHidden/>
          </w:rPr>
          <w:instrText xml:space="preserve"> PAGEREF _Toc9348778 \h </w:instrText>
        </w:r>
      </w:ins>
      <w:r w:rsidRPr="00D64C53">
        <w:rPr>
          <w:noProof/>
          <w:webHidden/>
        </w:rPr>
      </w:r>
      <w:r w:rsidRPr="00D64C53">
        <w:rPr>
          <w:noProof/>
          <w:webHidden/>
        </w:rPr>
        <w:fldChar w:fldCharType="separate"/>
      </w:r>
      <w:ins w:id="79" w:author="Clemens Vasters" w:date="2019-05-21T16:32:00Z">
        <w:r w:rsidRPr="00D64C53">
          <w:rPr>
            <w:noProof/>
            <w:webHidden/>
          </w:rPr>
          <w:t>9</w:t>
        </w:r>
        <w:r w:rsidRPr="00D64C53">
          <w:rPr>
            <w:noProof/>
            <w:webHidden/>
          </w:rPr>
          <w:fldChar w:fldCharType="end"/>
        </w:r>
        <w:r w:rsidRPr="00D64C53">
          <w:rPr>
            <w:rStyle w:val="Hyperlink"/>
            <w:noProof/>
          </w:rPr>
          <w:fldChar w:fldCharType="end"/>
        </w:r>
      </w:ins>
    </w:p>
    <w:p w14:paraId="7078FE34" w14:textId="13D6ED66" w:rsidR="00D64C53" w:rsidRPr="00C946DA" w:rsidRDefault="00D64C53">
      <w:pPr>
        <w:pStyle w:val="Verzeichnis2"/>
        <w:tabs>
          <w:tab w:val="right" w:leader="dot" w:pos="9350"/>
        </w:tabs>
        <w:rPr>
          <w:ins w:id="80" w:author="Clemens Vasters" w:date="2019-05-21T16:32:00Z"/>
          <w:rFonts w:ascii="Calibri" w:hAnsi="Calibri"/>
          <w:noProof/>
          <w:sz w:val="22"/>
          <w:szCs w:val="22"/>
        </w:rPr>
      </w:pPr>
      <w:ins w:id="81"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"_Toc9348779"</w:instrText>
        </w:r>
        <w:r w:rsidRPr="007551C1">
          <w:rPr>
            <w:rStyle w:val="Hyperlink"/>
            <w:noProof/>
          </w:rPr>
          <w:instrText xml:space="preserve"> </w:instrText>
        </w:r>
        <w:r w:rsidRPr="007551C1">
          <w:rPr>
            <w:rStyle w:val="Hyperlink"/>
            <w:noProof/>
          </w:rPr>
          <w:fldChar w:fldCharType="separate"/>
        </w:r>
        <w:r w:rsidRPr="007551C1">
          <w:rPr>
            <w:rStyle w:val="Hyperlink"/>
            <w:noProof/>
          </w:rPr>
          <w:t>2.3 Scenarios</w:t>
        </w:r>
        <w:r>
          <w:rPr>
            <w:noProof/>
            <w:webHidden/>
          </w:rPr>
          <w:tab/>
        </w:r>
        <w:r>
          <w:rPr>
            <w:noProof/>
            <w:webHidden/>
          </w:rPr>
          <w:fldChar w:fldCharType="begin"/>
        </w:r>
        <w:r>
          <w:rPr>
            <w:noProof/>
            <w:webHidden/>
          </w:rPr>
          <w:instrText xml:space="preserve"> PAGEREF _Toc9348779 \h </w:instrText>
        </w:r>
      </w:ins>
      <w:r>
        <w:rPr>
          <w:noProof/>
          <w:webHidden/>
        </w:rPr>
      </w:r>
      <w:r>
        <w:rPr>
          <w:noProof/>
          <w:webHidden/>
        </w:rPr>
        <w:fldChar w:fldCharType="separate"/>
      </w:r>
      <w:ins w:id="82" w:author="Clemens Vasters" w:date="2019-05-21T16:32:00Z">
        <w:r>
          <w:rPr>
            <w:noProof/>
            <w:webHidden/>
          </w:rPr>
          <w:t>10</w:t>
        </w:r>
        <w:r>
          <w:rPr>
            <w:noProof/>
            <w:webHidden/>
          </w:rPr>
          <w:fldChar w:fldCharType="end"/>
        </w:r>
        <w:r w:rsidRPr="007551C1">
          <w:rPr>
            <w:rStyle w:val="Hyperlink"/>
            <w:noProof/>
          </w:rPr>
          <w:fldChar w:fldCharType="end"/>
        </w:r>
      </w:ins>
    </w:p>
    <w:p w14:paraId="6CBCF824" w14:textId="53BE465E" w:rsidR="00D64C53" w:rsidRPr="00C946DA" w:rsidRDefault="00D64C53">
      <w:pPr>
        <w:pStyle w:val="Verzeichnis3"/>
        <w:tabs>
          <w:tab w:val="right" w:leader="dot" w:pos="9350"/>
        </w:tabs>
        <w:rPr>
          <w:ins w:id="83" w:author="Clemens Vasters" w:date="2019-05-21T16:32:00Z"/>
          <w:rFonts w:ascii="Calibri" w:hAnsi="Calibri"/>
          <w:noProof/>
          <w:sz w:val="22"/>
          <w:szCs w:val="22"/>
        </w:rPr>
      </w:pPr>
      <w:ins w:id="84"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"_Toc9348780"</w:instrText>
        </w:r>
        <w:r w:rsidRPr="007551C1">
          <w:rPr>
            <w:rStyle w:val="Hyperlink"/>
            <w:noProof/>
          </w:rPr>
          <w:instrText xml:space="preserve"> </w:instrText>
        </w:r>
        <w:r w:rsidRPr="007551C1">
          <w:rPr>
            <w:rStyle w:val="Hyperlink"/>
            <w:noProof/>
          </w:rPr>
          <w:fldChar w:fldCharType="separate"/>
        </w:r>
        <w:r w:rsidRPr="007551C1">
          <w:rPr>
            <w:rStyle w:val="Hyperlink"/>
            <w:noProof/>
          </w:rPr>
          <w:t>2.3.1 Link-based</w:t>
        </w:r>
        <w:r>
          <w:rPr>
            <w:noProof/>
            <w:webHidden/>
          </w:rPr>
          <w:tab/>
        </w:r>
        <w:r>
          <w:rPr>
            <w:noProof/>
            <w:webHidden/>
          </w:rPr>
          <w:fldChar w:fldCharType="begin"/>
        </w:r>
        <w:r>
          <w:rPr>
            <w:noProof/>
            <w:webHidden/>
          </w:rPr>
          <w:instrText xml:space="preserve"> PAGEREF _Toc9348780 \h </w:instrText>
        </w:r>
      </w:ins>
      <w:r>
        <w:rPr>
          <w:noProof/>
          <w:webHidden/>
        </w:rPr>
      </w:r>
      <w:r>
        <w:rPr>
          <w:noProof/>
          <w:webHidden/>
        </w:rPr>
        <w:fldChar w:fldCharType="separate"/>
      </w:r>
      <w:ins w:id="85" w:author="Clemens Vasters" w:date="2019-05-21T16:32:00Z">
        <w:r>
          <w:rPr>
            <w:noProof/>
            <w:webHidden/>
          </w:rPr>
          <w:t>10</w:t>
        </w:r>
        <w:r>
          <w:rPr>
            <w:noProof/>
            <w:webHidden/>
          </w:rPr>
          <w:fldChar w:fldCharType="end"/>
        </w:r>
        <w:r w:rsidRPr="007551C1">
          <w:rPr>
            <w:rStyle w:val="Hyperlink"/>
            <w:noProof/>
          </w:rPr>
          <w:fldChar w:fldCharType="end"/>
        </w:r>
      </w:ins>
    </w:p>
    <w:p w14:paraId="2888629C" w14:textId="69C9D9BB" w:rsidR="00D64C53" w:rsidRPr="00C946DA" w:rsidRDefault="00D64C53">
      <w:pPr>
        <w:pStyle w:val="Verzeichnis3"/>
        <w:tabs>
          <w:tab w:val="right" w:leader="dot" w:pos="9350"/>
        </w:tabs>
        <w:rPr>
          <w:ins w:id="86" w:author="Clemens Vasters" w:date="2019-05-21T16:32:00Z"/>
          <w:rFonts w:ascii="Calibri" w:hAnsi="Calibri"/>
          <w:noProof/>
          <w:sz w:val="22"/>
          <w:szCs w:val="22"/>
        </w:rPr>
      </w:pPr>
      <w:ins w:id="87"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"_Toc9348781"</w:instrText>
        </w:r>
        <w:r w:rsidRPr="007551C1">
          <w:rPr>
            <w:rStyle w:val="Hyperlink"/>
            <w:noProof/>
          </w:rPr>
          <w:instrText xml:space="preserve"> </w:instrText>
        </w:r>
        <w:r w:rsidRPr="007551C1">
          <w:rPr>
            <w:rStyle w:val="Hyperlink"/>
            <w:noProof/>
          </w:rPr>
          <w:fldChar w:fldCharType="separate"/>
        </w:r>
        <w:r w:rsidRPr="007551C1">
          <w:rPr>
            <w:rStyle w:val="Hyperlink"/>
            <w:noProof/>
          </w:rPr>
          <w:t>2.3.2 Message-based</w:t>
        </w:r>
        <w:r>
          <w:rPr>
            <w:noProof/>
            <w:webHidden/>
          </w:rPr>
          <w:tab/>
        </w:r>
        <w:r>
          <w:rPr>
            <w:noProof/>
            <w:webHidden/>
          </w:rPr>
          <w:fldChar w:fldCharType="begin"/>
        </w:r>
        <w:r>
          <w:rPr>
            <w:noProof/>
            <w:webHidden/>
          </w:rPr>
          <w:instrText xml:space="preserve"> PAGEREF _Toc9348781 \h </w:instrText>
        </w:r>
      </w:ins>
      <w:r>
        <w:rPr>
          <w:noProof/>
          <w:webHidden/>
        </w:rPr>
      </w:r>
      <w:r>
        <w:rPr>
          <w:noProof/>
          <w:webHidden/>
        </w:rPr>
        <w:fldChar w:fldCharType="separate"/>
      </w:r>
      <w:ins w:id="88" w:author="Clemens Vasters" w:date="2019-05-21T16:32:00Z">
        <w:r>
          <w:rPr>
            <w:noProof/>
            <w:webHidden/>
          </w:rPr>
          <w:t>10</w:t>
        </w:r>
        <w:r>
          <w:rPr>
            <w:noProof/>
            <w:webHidden/>
          </w:rPr>
          <w:fldChar w:fldCharType="end"/>
        </w:r>
        <w:r w:rsidRPr="007551C1">
          <w:rPr>
            <w:rStyle w:val="Hyperlink"/>
            <w:noProof/>
          </w:rPr>
          <w:fldChar w:fldCharType="end"/>
        </w:r>
      </w:ins>
    </w:p>
    <w:p w14:paraId="133BB2F2" w14:textId="0DBDE815" w:rsidR="00D64C53" w:rsidRPr="00C946DA" w:rsidRDefault="00D64C53">
      <w:pPr>
        <w:pStyle w:val="Verzeichnis1"/>
        <w:tabs>
          <w:tab w:val="left" w:pos="480"/>
          <w:tab w:val="right" w:leader="dot" w:pos="9350"/>
        </w:tabs>
        <w:rPr>
          <w:ins w:id="89" w:author="Clemens Vasters" w:date="2019-05-21T16:32:00Z"/>
          <w:rFonts w:ascii="Calibri" w:hAnsi="Calibri"/>
          <w:noProof/>
          <w:sz w:val="22"/>
          <w:szCs w:val="22"/>
        </w:rPr>
      </w:pPr>
      <w:ins w:id="90"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"_Toc9348782"</w:instrText>
        </w:r>
        <w:r w:rsidRPr="007551C1">
          <w:rPr>
            <w:rStyle w:val="Hyperlink"/>
            <w:noProof/>
          </w:rPr>
          <w:instrText xml:space="preserve"> </w:instrText>
        </w:r>
        <w:r w:rsidRPr="007551C1">
          <w:rPr>
            <w:rStyle w:val="Hyperlink"/>
            <w:noProof/>
          </w:rPr>
          <w:fldChar w:fldCharType="separate"/>
        </w:r>
        <w:r w:rsidRPr="007551C1">
          <w:rPr>
            <w:rStyle w:val="Hyperlink"/>
            <w:noProof/>
          </w:rPr>
          <w:t>3</w:t>
        </w:r>
        <w:r w:rsidRPr="00C946DA">
          <w:rPr>
            <w:rFonts w:ascii="Calibri" w:hAnsi="Calibri"/>
            <w:noProof/>
            <w:sz w:val="22"/>
            <w:szCs w:val="22"/>
          </w:rPr>
          <w:tab/>
        </w:r>
        <w:r w:rsidRPr="007551C1">
          <w:rPr>
            <w:rStyle w:val="Hyperlink"/>
            <w:noProof/>
          </w:rPr>
          <w:t>Communicating Tokens</w:t>
        </w:r>
        <w:r>
          <w:rPr>
            <w:noProof/>
            <w:webHidden/>
          </w:rPr>
          <w:tab/>
        </w:r>
        <w:r>
          <w:rPr>
            <w:noProof/>
            <w:webHidden/>
          </w:rPr>
          <w:fldChar w:fldCharType="begin"/>
        </w:r>
        <w:r>
          <w:rPr>
            <w:noProof/>
            <w:webHidden/>
          </w:rPr>
          <w:instrText xml:space="preserve"> PAGEREF _Toc9348782 \h </w:instrText>
        </w:r>
      </w:ins>
      <w:r>
        <w:rPr>
          <w:noProof/>
          <w:webHidden/>
        </w:rPr>
      </w:r>
      <w:r>
        <w:rPr>
          <w:noProof/>
          <w:webHidden/>
        </w:rPr>
        <w:fldChar w:fldCharType="separate"/>
      </w:r>
      <w:ins w:id="91" w:author="Clemens Vasters" w:date="2019-05-21T16:32:00Z">
        <w:r>
          <w:rPr>
            <w:noProof/>
            <w:webHidden/>
          </w:rPr>
          <w:t>10</w:t>
        </w:r>
        <w:r>
          <w:rPr>
            <w:noProof/>
            <w:webHidden/>
          </w:rPr>
          <w:fldChar w:fldCharType="end"/>
        </w:r>
        <w:r w:rsidRPr="007551C1">
          <w:rPr>
            <w:rStyle w:val="Hyperlink"/>
            <w:noProof/>
          </w:rPr>
          <w:fldChar w:fldCharType="end"/>
        </w:r>
      </w:ins>
    </w:p>
    <w:p w14:paraId="744CB132" w14:textId="1E8EDA3E" w:rsidR="00D64C53" w:rsidRPr="00C946DA" w:rsidRDefault="00D64C53">
      <w:pPr>
        <w:pStyle w:val="Verzeichnis2"/>
        <w:tabs>
          <w:tab w:val="right" w:leader="dot" w:pos="9350"/>
        </w:tabs>
        <w:rPr>
          <w:ins w:id="92" w:author="Clemens Vasters" w:date="2019-05-21T16:32:00Z"/>
          <w:rFonts w:ascii="Calibri" w:hAnsi="Calibri"/>
          <w:noProof/>
          <w:sz w:val="22"/>
          <w:szCs w:val="22"/>
        </w:rPr>
      </w:pPr>
      <w:ins w:id="93"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"_Toc9348783"</w:instrText>
        </w:r>
        <w:r w:rsidRPr="007551C1">
          <w:rPr>
            <w:rStyle w:val="Hyperlink"/>
            <w:noProof/>
          </w:rPr>
          <w:instrText xml:space="preserve"> </w:instrText>
        </w:r>
        <w:r w:rsidRPr="007551C1">
          <w:rPr>
            <w:rStyle w:val="Hyperlink"/>
            <w:noProof/>
          </w:rPr>
          <w:fldChar w:fldCharType="separate"/>
        </w:r>
        <w:r w:rsidRPr="007551C1">
          <w:rPr>
            <w:rStyle w:val="Hyperlink"/>
            <w:noProof/>
          </w:rPr>
          <w:t>3.1 Connection Capability</w:t>
        </w:r>
        <w:r>
          <w:rPr>
            <w:noProof/>
            <w:webHidden/>
          </w:rPr>
          <w:tab/>
        </w:r>
        <w:r>
          <w:rPr>
            <w:noProof/>
            <w:webHidden/>
          </w:rPr>
          <w:fldChar w:fldCharType="begin"/>
        </w:r>
        <w:r>
          <w:rPr>
            <w:noProof/>
            <w:webHidden/>
          </w:rPr>
          <w:instrText xml:space="preserve"> PAGEREF _Toc9348783 \h </w:instrText>
        </w:r>
      </w:ins>
      <w:r>
        <w:rPr>
          <w:noProof/>
          <w:webHidden/>
        </w:rPr>
      </w:r>
      <w:r>
        <w:rPr>
          <w:noProof/>
          <w:webHidden/>
        </w:rPr>
        <w:fldChar w:fldCharType="separate"/>
      </w:r>
      <w:ins w:id="94" w:author="Clemens Vasters" w:date="2019-05-21T16:32:00Z">
        <w:r>
          <w:rPr>
            <w:noProof/>
            <w:webHidden/>
          </w:rPr>
          <w:t>10</w:t>
        </w:r>
        <w:r>
          <w:rPr>
            <w:noProof/>
            <w:webHidden/>
          </w:rPr>
          <w:fldChar w:fldCharType="end"/>
        </w:r>
        <w:r w:rsidRPr="007551C1">
          <w:rPr>
            <w:rStyle w:val="Hyperlink"/>
            <w:noProof/>
          </w:rPr>
          <w:fldChar w:fldCharType="end"/>
        </w:r>
      </w:ins>
    </w:p>
    <w:p w14:paraId="3D36CFB6" w14:textId="32E66FBB" w:rsidR="00D64C53" w:rsidRPr="00C946DA" w:rsidRDefault="00D64C53">
      <w:pPr>
        <w:pStyle w:val="Verzeichnis2"/>
        <w:tabs>
          <w:tab w:val="right" w:leader="dot" w:pos="9350"/>
        </w:tabs>
        <w:rPr>
          <w:ins w:id="95" w:author="Clemens Vasters" w:date="2019-05-21T16:32:00Z"/>
          <w:rFonts w:ascii="Calibri" w:hAnsi="Calibri"/>
          <w:noProof/>
          <w:sz w:val="22"/>
          <w:szCs w:val="22"/>
        </w:rPr>
      </w:pPr>
      <w:ins w:id="96"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"_Toc9348784"</w:instrText>
        </w:r>
        <w:r w:rsidRPr="007551C1">
          <w:rPr>
            <w:rStyle w:val="Hyperlink"/>
            <w:noProof/>
          </w:rPr>
          <w:instrText xml:space="preserve"> </w:instrText>
        </w:r>
        <w:r w:rsidRPr="007551C1">
          <w:rPr>
            <w:rStyle w:val="Hyperlink"/>
            <w:noProof/>
          </w:rPr>
          <w:fldChar w:fldCharType="separate"/>
        </w:r>
        <w:r w:rsidRPr="007551C1">
          <w:rPr>
            <w:rStyle w:val="Hyperlink"/>
            <w:noProof/>
          </w:rPr>
          <w:t>3.2 Establishing a Link</w:t>
        </w:r>
        <w:r>
          <w:rPr>
            <w:noProof/>
            <w:webHidden/>
          </w:rPr>
          <w:tab/>
        </w:r>
        <w:r>
          <w:rPr>
            <w:noProof/>
            <w:webHidden/>
          </w:rPr>
          <w:fldChar w:fldCharType="begin"/>
        </w:r>
        <w:r>
          <w:rPr>
            <w:noProof/>
            <w:webHidden/>
          </w:rPr>
          <w:instrText xml:space="preserve"> PAGEREF _Toc9348784 \h </w:instrText>
        </w:r>
      </w:ins>
      <w:r>
        <w:rPr>
          <w:noProof/>
          <w:webHidden/>
        </w:rPr>
      </w:r>
      <w:r>
        <w:rPr>
          <w:noProof/>
          <w:webHidden/>
        </w:rPr>
        <w:fldChar w:fldCharType="separate"/>
      </w:r>
      <w:ins w:id="97" w:author="Clemens Vasters" w:date="2019-05-21T16:32:00Z">
        <w:r>
          <w:rPr>
            <w:noProof/>
            <w:webHidden/>
          </w:rPr>
          <w:t>11</w:t>
        </w:r>
        <w:r>
          <w:rPr>
            <w:noProof/>
            <w:webHidden/>
          </w:rPr>
          <w:fldChar w:fldCharType="end"/>
        </w:r>
        <w:r w:rsidRPr="007551C1">
          <w:rPr>
            <w:rStyle w:val="Hyperlink"/>
            <w:noProof/>
          </w:rPr>
          <w:fldChar w:fldCharType="end"/>
        </w:r>
      </w:ins>
    </w:p>
    <w:p w14:paraId="7ACB5F64" w14:textId="63CEC09C" w:rsidR="00D64C53" w:rsidRPr="00C946DA" w:rsidRDefault="00D64C53">
      <w:pPr>
        <w:pStyle w:val="Verzeichnis2"/>
        <w:tabs>
          <w:tab w:val="right" w:leader="dot" w:pos="9350"/>
        </w:tabs>
        <w:rPr>
          <w:ins w:id="98" w:author="Clemens Vasters" w:date="2019-05-21T16:32:00Z"/>
          <w:rFonts w:ascii="Calibri" w:hAnsi="Calibri"/>
          <w:noProof/>
          <w:sz w:val="22"/>
          <w:szCs w:val="22"/>
        </w:rPr>
      </w:pPr>
      <w:ins w:id="99"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"_Toc9348785"</w:instrText>
        </w:r>
        <w:r w:rsidRPr="007551C1">
          <w:rPr>
            <w:rStyle w:val="Hyperlink"/>
            <w:noProof/>
          </w:rPr>
          <w:instrText xml:space="preserve"> </w:instrText>
        </w:r>
        <w:r w:rsidRPr="007551C1">
          <w:rPr>
            <w:rStyle w:val="Hyperlink"/>
            <w:noProof/>
          </w:rPr>
          <w:fldChar w:fldCharType="separate"/>
        </w:r>
        <w:r w:rsidRPr="007551C1">
          <w:rPr>
            <w:rStyle w:val="Hyperlink"/>
            <w:noProof/>
          </w:rPr>
          <w:t>3.3 Putting a Token</w:t>
        </w:r>
        <w:r>
          <w:rPr>
            <w:noProof/>
            <w:webHidden/>
          </w:rPr>
          <w:tab/>
        </w:r>
        <w:r>
          <w:rPr>
            <w:noProof/>
            <w:webHidden/>
          </w:rPr>
          <w:fldChar w:fldCharType="begin"/>
        </w:r>
        <w:r>
          <w:rPr>
            <w:noProof/>
            <w:webHidden/>
          </w:rPr>
          <w:instrText xml:space="preserve"> PAGEREF _Toc9348785 \h </w:instrText>
        </w:r>
      </w:ins>
      <w:r>
        <w:rPr>
          <w:noProof/>
          <w:webHidden/>
        </w:rPr>
      </w:r>
      <w:r>
        <w:rPr>
          <w:noProof/>
          <w:webHidden/>
        </w:rPr>
        <w:fldChar w:fldCharType="separate"/>
      </w:r>
      <w:ins w:id="100" w:author="Clemens Vasters" w:date="2019-05-21T16:32:00Z">
        <w:r>
          <w:rPr>
            <w:noProof/>
            <w:webHidden/>
          </w:rPr>
          <w:t>11</w:t>
        </w:r>
        <w:r>
          <w:rPr>
            <w:noProof/>
            <w:webHidden/>
          </w:rPr>
          <w:fldChar w:fldCharType="end"/>
        </w:r>
        <w:r w:rsidRPr="007551C1">
          <w:rPr>
            <w:rStyle w:val="Hyperlink"/>
            <w:noProof/>
          </w:rPr>
          <w:fldChar w:fldCharType="end"/>
        </w:r>
      </w:ins>
    </w:p>
    <w:p w14:paraId="67177D35" w14:textId="046EA193" w:rsidR="00D64C53" w:rsidRPr="00C946DA" w:rsidRDefault="00D64C53">
      <w:pPr>
        <w:pStyle w:val="Verzeichnis3"/>
        <w:tabs>
          <w:tab w:val="right" w:leader="dot" w:pos="9350"/>
        </w:tabs>
        <w:rPr>
          <w:ins w:id="101" w:author="Clemens Vasters" w:date="2019-05-21T16:32:00Z"/>
          <w:rFonts w:ascii="Calibri" w:hAnsi="Calibri"/>
          <w:noProof/>
          <w:sz w:val="22"/>
          <w:szCs w:val="22"/>
        </w:rPr>
      </w:pPr>
      <w:ins w:id="102"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"_Toc9348786"</w:instrText>
        </w:r>
        <w:r w:rsidRPr="007551C1">
          <w:rPr>
            <w:rStyle w:val="Hyperlink"/>
            <w:noProof/>
          </w:rPr>
          <w:instrText xml:space="preserve"> </w:instrText>
        </w:r>
        <w:r w:rsidRPr="007551C1">
          <w:rPr>
            <w:rStyle w:val="Hyperlink"/>
            <w:noProof/>
          </w:rPr>
          <w:fldChar w:fldCharType="separate"/>
        </w:r>
        <w:r w:rsidRPr="007551C1">
          <w:rPr>
            <w:rStyle w:val="Hyperlink"/>
            <w:noProof/>
          </w:rPr>
          <w:t>3.3.1 put-token Message</w:t>
        </w:r>
        <w:r>
          <w:rPr>
            <w:noProof/>
            <w:webHidden/>
          </w:rPr>
          <w:tab/>
        </w:r>
        <w:r>
          <w:rPr>
            <w:noProof/>
            <w:webHidden/>
          </w:rPr>
          <w:fldChar w:fldCharType="begin"/>
        </w:r>
        <w:r>
          <w:rPr>
            <w:noProof/>
            <w:webHidden/>
          </w:rPr>
          <w:instrText xml:space="preserve"> PAGEREF _Toc9348786 \h </w:instrText>
        </w:r>
      </w:ins>
      <w:r>
        <w:rPr>
          <w:noProof/>
          <w:webHidden/>
        </w:rPr>
      </w:r>
      <w:r>
        <w:rPr>
          <w:noProof/>
          <w:webHidden/>
        </w:rPr>
        <w:fldChar w:fldCharType="separate"/>
      </w:r>
      <w:ins w:id="103" w:author="Clemens Vasters" w:date="2019-05-21T16:32:00Z">
        <w:r>
          <w:rPr>
            <w:noProof/>
            <w:webHidden/>
          </w:rPr>
          <w:t>11</w:t>
        </w:r>
        <w:r>
          <w:rPr>
            <w:noProof/>
            <w:webHidden/>
          </w:rPr>
          <w:fldChar w:fldCharType="end"/>
        </w:r>
        <w:r w:rsidRPr="007551C1">
          <w:rPr>
            <w:rStyle w:val="Hyperlink"/>
            <w:noProof/>
          </w:rPr>
          <w:fldChar w:fldCharType="end"/>
        </w:r>
      </w:ins>
    </w:p>
    <w:p w14:paraId="0B2B3A17" w14:textId="0D977F9F" w:rsidR="00D64C53" w:rsidRPr="00C946DA" w:rsidRDefault="00D64C53">
      <w:pPr>
        <w:pStyle w:val="Verzeichnis3"/>
        <w:tabs>
          <w:tab w:val="right" w:leader="dot" w:pos="9350"/>
        </w:tabs>
        <w:rPr>
          <w:ins w:id="104" w:author="Clemens Vasters" w:date="2019-05-21T16:32:00Z"/>
          <w:rFonts w:ascii="Calibri" w:hAnsi="Calibri"/>
          <w:noProof/>
          <w:sz w:val="22"/>
          <w:szCs w:val="22"/>
        </w:rPr>
      </w:pPr>
      <w:ins w:id="105"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"_Toc9348787"</w:instrText>
        </w:r>
        <w:r w:rsidRPr="007551C1">
          <w:rPr>
            <w:rStyle w:val="Hyperlink"/>
            <w:noProof/>
          </w:rPr>
          <w:instrText xml:space="preserve"> </w:instrText>
        </w:r>
        <w:r w:rsidRPr="007551C1">
          <w:rPr>
            <w:rStyle w:val="Hyperlink"/>
            <w:noProof/>
          </w:rPr>
          <w:fldChar w:fldCharType="separate"/>
        </w:r>
        <w:r w:rsidRPr="007551C1">
          <w:rPr>
            <w:rStyle w:val="Hyperlink"/>
            <w:noProof/>
          </w:rPr>
          <w:t>3.3.2 Indication of Settlement</w:t>
        </w:r>
        <w:r>
          <w:rPr>
            <w:noProof/>
            <w:webHidden/>
          </w:rPr>
          <w:tab/>
        </w:r>
        <w:r>
          <w:rPr>
            <w:noProof/>
            <w:webHidden/>
          </w:rPr>
          <w:fldChar w:fldCharType="begin"/>
        </w:r>
        <w:r>
          <w:rPr>
            <w:noProof/>
            <w:webHidden/>
          </w:rPr>
          <w:instrText xml:space="preserve"> PAGEREF _Toc9348787 \h </w:instrText>
        </w:r>
      </w:ins>
      <w:r>
        <w:rPr>
          <w:noProof/>
          <w:webHidden/>
        </w:rPr>
      </w:r>
      <w:r>
        <w:rPr>
          <w:noProof/>
          <w:webHidden/>
        </w:rPr>
        <w:fldChar w:fldCharType="separate"/>
      </w:r>
      <w:ins w:id="106" w:author="Clemens Vasters" w:date="2019-05-21T16:32:00Z">
        <w:r>
          <w:rPr>
            <w:noProof/>
            <w:webHidden/>
          </w:rPr>
          <w:t>12</w:t>
        </w:r>
        <w:r>
          <w:rPr>
            <w:noProof/>
            <w:webHidden/>
          </w:rPr>
          <w:fldChar w:fldCharType="end"/>
        </w:r>
        <w:r w:rsidRPr="007551C1">
          <w:rPr>
            <w:rStyle w:val="Hyperlink"/>
            <w:noProof/>
          </w:rPr>
          <w:fldChar w:fldCharType="end"/>
        </w:r>
      </w:ins>
    </w:p>
    <w:p w14:paraId="1460440C" w14:textId="4D70B896" w:rsidR="00D64C53" w:rsidRPr="00C946DA" w:rsidRDefault="00D64C53">
      <w:pPr>
        <w:pStyle w:val="Verzeichnis2"/>
        <w:tabs>
          <w:tab w:val="right" w:leader="dot" w:pos="9350"/>
        </w:tabs>
        <w:rPr>
          <w:ins w:id="107" w:author="Clemens Vasters" w:date="2019-05-21T16:32:00Z"/>
          <w:rFonts w:ascii="Calibri" w:hAnsi="Calibri"/>
          <w:noProof/>
          <w:sz w:val="22"/>
          <w:szCs w:val="22"/>
        </w:rPr>
      </w:pPr>
      <w:ins w:id="108"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"_Toc9348788"</w:instrText>
        </w:r>
        <w:r w:rsidRPr="007551C1">
          <w:rPr>
            <w:rStyle w:val="Hyperlink"/>
            <w:noProof/>
          </w:rPr>
          <w:instrText xml:space="preserve"> </w:instrText>
        </w:r>
        <w:r w:rsidRPr="007551C1">
          <w:rPr>
            <w:rStyle w:val="Hyperlink"/>
            <w:noProof/>
          </w:rPr>
          <w:fldChar w:fldCharType="separate"/>
        </w:r>
        <w:r w:rsidRPr="007551C1">
          <w:rPr>
            <w:rStyle w:val="Hyperlink"/>
            <w:noProof/>
          </w:rPr>
          <w:t>3.4 Deleting a Token</w:t>
        </w:r>
        <w:r>
          <w:rPr>
            <w:noProof/>
            <w:webHidden/>
          </w:rPr>
          <w:tab/>
        </w:r>
        <w:r>
          <w:rPr>
            <w:noProof/>
            <w:webHidden/>
          </w:rPr>
          <w:fldChar w:fldCharType="begin"/>
        </w:r>
        <w:r>
          <w:rPr>
            <w:noProof/>
            <w:webHidden/>
          </w:rPr>
          <w:instrText xml:space="preserve"> PAGEREF _Toc9348788 \h </w:instrText>
        </w:r>
      </w:ins>
      <w:r>
        <w:rPr>
          <w:noProof/>
          <w:webHidden/>
        </w:rPr>
      </w:r>
      <w:r>
        <w:rPr>
          <w:noProof/>
          <w:webHidden/>
        </w:rPr>
        <w:fldChar w:fldCharType="separate"/>
      </w:r>
      <w:ins w:id="109" w:author="Clemens Vasters" w:date="2019-05-21T16:32:00Z">
        <w:r>
          <w:rPr>
            <w:noProof/>
            <w:webHidden/>
          </w:rPr>
          <w:t>12</w:t>
        </w:r>
        <w:r>
          <w:rPr>
            <w:noProof/>
            <w:webHidden/>
          </w:rPr>
          <w:fldChar w:fldCharType="end"/>
        </w:r>
        <w:r w:rsidRPr="007551C1">
          <w:rPr>
            <w:rStyle w:val="Hyperlink"/>
            <w:noProof/>
          </w:rPr>
          <w:fldChar w:fldCharType="end"/>
        </w:r>
      </w:ins>
    </w:p>
    <w:p w14:paraId="4C1F42F8" w14:textId="6BB073AB" w:rsidR="00D64C53" w:rsidRPr="00C946DA" w:rsidRDefault="00D64C53">
      <w:pPr>
        <w:pStyle w:val="Verzeichnis3"/>
        <w:tabs>
          <w:tab w:val="right" w:leader="dot" w:pos="9350"/>
        </w:tabs>
        <w:rPr>
          <w:ins w:id="110" w:author="Clemens Vasters" w:date="2019-05-21T16:32:00Z"/>
          <w:rFonts w:ascii="Calibri" w:hAnsi="Calibri"/>
          <w:noProof/>
          <w:sz w:val="22"/>
          <w:szCs w:val="22"/>
        </w:rPr>
      </w:pPr>
      <w:ins w:id="111"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"_Toc9348789"</w:instrText>
        </w:r>
        <w:r w:rsidRPr="007551C1">
          <w:rPr>
            <w:rStyle w:val="Hyperlink"/>
            <w:noProof/>
          </w:rPr>
          <w:instrText xml:space="preserve"> </w:instrText>
        </w:r>
        <w:r w:rsidRPr="007551C1">
          <w:rPr>
            <w:rStyle w:val="Hyperlink"/>
            <w:noProof/>
          </w:rPr>
          <w:fldChar w:fldCharType="separate"/>
        </w:r>
        <w:r w:rsidRPr="007551C1">
          <w:rPr>
            <w:rStyle w:val="Hyperlink"/>
            <w:noProof/>
          </w:rPr>
          <w:t>3.4.1 delete-token Message</w:t>
        </w:r>
        <w:r>
          <w:rPr>
            <w:noProof/>
            <w:webHidden/>
          </w:rPr>
          <w:tab/>
        </w:r>
        <w:r>
          <w:rPr>
            <w:noProof/>
            <w:webHidden/>
          </w:rPr>
          <w:fldChar w:fldCharType="begin"/>
        </w:r>
        <w:r>
          <w:rPr>
            <w:noProof/>
            <w:webHidden/>
          </w:rPr>
          <w:instrText xml:space="preserve"> PAGEREF _Toc9348789 \h </w:instrText>
        </w:r>
      </w:ins>
      <w:r>
        <w:rPr>
          <w:noProof/>
          <w:webHidden/>
        </w:rPr>
      </w:r>
      <w:r>
        <w:rPr>
          <w:noProof/>
          <w:webHidden/>
        </w:rPr>
        <w:fldChar w:fldCharType="separate"/>
      </w:r>
      <w:ins w:id="112" w:author="Clemens Vasters" w:date="2019-05-21T16:32:00Z">
        <w:r>
          <w:rPr>
            <w:noProof/>
            <w:webHidden/>
          </w:rPr>
          <w:t>12</w:t>
        </w:r>
        <w:r>
          <w:rPr>
            <w:noProof/>
            <w:webHidden/>
          </w:rPr>
          <w:fldChar w:fldCharType="end"/>
        </w:r>
        <w:r w:rsidRPr="007551C1">
          <w:rPr>
            <w:rStyle w:val="Hyperlink"/>
            <w:noProof/>
          </w:rPr>
          <w:fldChar w:fldCharType="end"/>
        </w:r>
      </w:ins>
    </w:p>
    <w:p w14:paraId="6659104A" w14:textId="02F80CF0" w:rsidR="00D64C53" w:rsidRPr="00C946DA" w:rsidRDefault="00D64C53">
      <w:pPr>
        <w:pStyle w:val="Verzeichnis3"/>
        <w:tabs>
          <w:tab w:val="right" w:leader="dot" w:pos="9350"/>
        </w:tabs>
        <w:rPr>
          <w:ins w:id="113" w:author="Clemens Vasters" w:date="2019-05-21T16:32:00Z"/>
          <w:rFonts w:ascii="Calibri" w:hAnsi="Calibri"/>
          <w:noProof/>
          <w:sz w:val="22"/>
          <w:szCs w:val="22"/>
        </w:rPr>
      </w:pPr>
      <w:ins w:id="114"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"_Toc9348790"</w:instrText>
        </w:r>
        <w:r w:rsidRPr="007551C1">
          <w:rPr>
            <w:rStyle w:val="Hyperlink"/>
            <w:noProof/>
          </w:rPr>
          <w:instrText xml:space="preserve"> </w:instrText>
        </w:r>
        <w:r w:rsidRPr="007551C1">
          <w:rPr>
            <w:rStyle w:val="Hyperlink"/>
            <w:noProof/>
          </w:rPr>
          <w:fldChar w:fldCharType="separate"/>
        </w:r>
        <w:r w:rsidRPr="007551C1">
          <w:rPr>
            <w:rStyle w:val="Hyperlink"/>
            <w:noProof/>
          </w:rPr>
          <w:t>3.4.2 Indication of Settlement</w:t>
        </w:r>
        <w:r>
          <w:rPr>
            <w:noProof/>
            <w:webHidden/>
          </w:rPr>
          <w:tab/>
        </w:r>
        <w:r>
          <w:rPr>
            <w:noProof/>
            <w:webHidden/>
          </w:rPr>
          <w:fldChar w:fldCharType="begin"/>
        </w:r>
        <w:r>
          <w:rPr>
            <w:noProof/>
            <w:webHidden/>
          </w:rPr>
          <w:instrText xml:space="preserve"> PAGEREF _Toc9348790 \h </w:instrText>
        </w:r>
      </w:ins>
      <w:r>
        <w:rPr>
          <w:noProof/>
          <w:webHidden/>
        </w:rPr>
      </w:r>
      <w:r>
        <w:rPr>
          <w:noProof/>
          <w:webHidden/>
        </w:rPr>
        <w:fldChar w:fldCharType="separate"/>
      </w:r>
      <w:ins w:id="115" w:author="Clemens Vasters" w:date="2019-05-21T16:32:00Z">
        <w:r>
          <w:rPr>
            <w:noProof/>
            <w:webHidden/>
          </w:rPr>
          <w:t>12</w:t>
        </w:r>
        <w:r>
          <w:rPr>
            <w:noProof/>
            <w:webHidden/>
          </w:rPr>
          <w:fldChar w:fldCharType="end"/>
        </w:r>
        <w:r w:rsidRPr="007551C1">
          <w:rPr>
            <w:rStyle w:val="Hyperlink"/>
            <w:noProof/>
          </w:rPr>
          <w:fldChar w:fldCharType="end"/>
        </w:r>
      </w:ins>
    </w:p>
    <w:p w14:paraId="01D2CBD1" w14:textId="412E5268" w:rsidR="00D64C53" w:rsidRPr="00C946DA" w:rsidRDefault="00D64C53">
      <w:pPr>
        <w:pStyle w:val="Verzeichnis1"/>
        <w:tabs>
          <w:tab w:val="left" w:pos="480"/>
          <w:tab w:val="right" w:leader="dot" w:pos="9350"/>
        </w:tabs>
        <w:rPr>
          <w:ins w:id="116" w:author="Clemens Vasters" w:date="2019-05-21T16:32:00Z"/>
          <w:rFonts w:ascii="Calibri" w:hAnsi="Calibri"/>
          <w:noProof/>
          <w:sz w:val="22"/>
          <w:szCs w:val="22"/>
        </w:rPr>
      </w:pPr>
      <w:ins w:id="117"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"_Toc9348791"</w:instrText>
        </w:r>
        <w:r w:rsidRPr="007551C1">
          <w:rPr>
            <w:rStyle w:val="Hyperlink"/>
            <w:noProof/>
          </w:rPr>
          <w:instrText xml:space="preserve"> </w:instrText>
        </w:r>
        <w:r w:rsidRPr="007551C1">
          <w:rPr>
            <w:rStyle w:val="Hyperlink"/>
            <w:noProof/>
          </w:rPr>
          <w:fldChar w:fldCharType="separate"/>
        </w:r>
        <w:r w:rsidRPr="007551C1">
          <w:rPr>
            <w:rStyle w:val="Hyperlink"/>
            <w:noProof/>
          </w:rPr>
          <w:t>4</w:t>
        </w:r>
        <w:r w:rsidRPr="00C946DA">
          <w:rPr>
            <w:rFonts w:ascii="Calibri" w:hAnsi="Calibri"/>
            <w:noProof/>
            <w:sz w:val="22"/>
            <w:szCs w:val="22"/>
          </w:rPr>
          <w:tab/>
        </w:r>
        <w:r w:rsidRPr="007551C1">
          <w:rPr>
            <w:rStyle w:val="Hyperlink"/>
            <w:noProof/>
          </w:rPr>
          <w:t>TLS and SASL Integration</w:t>
        </w:r>
        <w:r>
          <w:rPr>
            <w:noProof/>
            <w:webHidden/>
          </w:rPr>
          <w:tab/>
        </w:r>
        <w:r>
          <w:rPr>
            <w:noProof/>
            <w:webHidden/>
          </w:rPr>
          <w:fldChar w:fldCharType="begin"/>
        </w:r>
        <w:r>
          <w:rPr>
            <w:noProof/>
            <w:webHidden/>
          </w:rPr>
          <w:instrText xml:space="preserve"> PAGEREF _Toc9348791 \h </w:instrText>
        </w:r>
      </w:ins>
      <w:r>
        <w:rPr>
          <w:noProof/>
          <w:webHidden/>
        </w:rPr>
      </w:r>
      <w:r>
        <w:rPr>
          <w:noProof/>
          <w:webHidden/>
        </w:rPr>
        <w:fldChar w:fldCharType="separate"/>
      </w:r>
      <w:ins w:id="118" w:author="Clemens Vasters" w:date="2019-05-21T16:32:00Z">
        <w:r>
          <w:rPr>
            <w:noProof/>
            <w:webHidden/>
          </w:rPr>
          <w:t>13</w:t>
        </w:r>
        <w:r>
          <w:rPr>
            <w:noProof/>
            <w:webHidden/>
          </w:rPr>
          <w:fldChar w:fldCharType="end"/>
        </w:r>
        <w:r w:rsidRPr="007551C1">
          <w:rPr>
            <w:rStyle w:val="Hyperlink"/>
            <w:noProof/>
          </w:rPr>
          <w:fldChar w:fldCharType="end"/>
        </w:r>
      </w:ins>
    </w:p>
    <w:p w14:paraId="0EE1B7BE" w14:textId="16E41A2B" w:rsidR="00D64C53" w:rsidRPr="00C946DA" w:rsidRDefault="00D64C53">
      <w:pPr>
        <w:pStyle w:val="Verzeichnis2"/>
        <w:tabs>
          <w:tab w:val="right" w:leader="dot" w:pos="9350"/>
        </w:tabs>
        <w:rPr>
          <w:ins w:id="119" w:author="Clemens Vasters" w:date="2019-05-21T16:32:00Z"/>
          <w:rFonts w:ascii="Calibri" w:hAnsi="Calibri"/>
          <w:noProof/>
          <w:sz w:val="22"/>
          <w:szCs w:val="22"/>
        </w:rPr>
      </w:pPr>
      <w:ins w:id="120"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"_Toc9348792"</w:instrText>
        </w:r>
        <w:r w:rsidRPr="007551C1">
          <w:rPr>
            <w:rStyle w:val="Hyperlink"/>
            <w:noProof/>
          </w:rPr>
          <w:instrText xml:space="preserve"> </w:instrText>
        </w:r>
        <w:r w:rsidRPr="007551C1">
          <w:rPr>
            <w:rStyle w:val="Hyperlink"/>
            <w:noProof/>
          </w:rPr>
          <w:fldChar w:fldCharType="separate"/>
        </w:r>
        <w:r w:rsidRPr="007551C1">
          <w:rPr>
            <w:rStyle w:val="Hyperlink"/>
            <w:noProof/>
          </w:rPr>
          <w:t>4.1 Integration with common SASL mechanisms</w:t>
        </w:r>
        <w:r>
          <w:rPr>
            <w:noProof/>
            <w:webHidden/>
          </w:rPr>
          <w:tab/>
        </w:r>
        <w:r>
          <w:rPr>
            <w:noProof/>
            <w:webHidden/>
          </w:rPr>
          <w:fldChar w:fldCharType="begin"/>
        </w:r>
        <w:r>
          <w:rPr>
            <w:noProof/>
            <w:webHidden/>
          </w:rPr>
          <w:instrText xml:space="preserve"> PAGEREF _Toc9348792 \h </w:instrText>
        </w:r>
      </w:ins>
      <w:r>
        <w:rPr>
          <w:noProof/>
          <w:webHidden/>
        </w:rPr>
      </w:r>
      <w:r>
        <w:rPr>
          <w:noProof/>
          <w:webHidden/>
        </w:rPr>
        <w:fldChar w:fldCharType="separate"/>
      </w:r>
      <w:ins w:id="121" w:author="Clemens Vasters" w:date="2019-05-21T16:32:00Z">
        <w:r>
          <w:rPr>
            <w:noProof/>
            <w:webHidden/>
          </w:rPr>
          <w:t>13</w:t>
        </w:r>
        <w:r>
          <w:rPr>
            <w:noProof/>
            <w:webHidden/>
          </w:rPr>
          <w:fldChar w:fldCharType="end"/>
        </w:r>
        <w:r w:rsidRPr="007551C1">
          <w:rPr>
            <w:rStyle w:val="Hyperlink"/>
            <w:noProof/>
          </w:rPr>
          <w:fldChar w:fldCharType="end"/>
        </w:r>
      </w:ins>
    </w:p>
    <w:p w14:paraId="0452AAF4" w14:textId="3E06893D" w:rsidR="00D64C53" w:rsidRPr="00C946DA" w:rsidRDefault="00D64C53">
      <w:pPr>
        <w:pStyle w:val="Verzeichnis3"/>
        <w:tabs>
          <w:tab w:val="right" w:leader="dot" w:pos="9350"/>
        </w:tabs>
        <w:rPr>
          <w:ins w:id="122" w:author="Clemens Vasters" w:date="2019-05-21T16:32:00Z"/>
          <w:rFonts w:ascii="Calibri" w:hAnsi="Calibri"/>
          <w:noProof/>
          <w:sz w:val="22"/>
          <w:szCs w:val="22"/>
        </w:rPr>
      </w:pPr>
      <w:ins w:id="123"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"_Toc9348793"</w:instrText>
        </w:r>
        <w:r w:rsidRPr="007551C1">
          <w:rPr>
            <w:rStyle w:val="Hyperlink"/>
            <w:noProof/>
          </w:rPr>
          <w:instrText xml:space="preserve"> </w:instrText>
        </w:r>
        <w:r w:rsidRPr="007551C1">
          <w:rPr>
            <w:rStyle w:val="Hyperlink"/>
            <w:noProof/>
          </w:rPr>
          <w:fldChar w:fldCharType="separate"/>
        </w:r>
        <w:r w:rsidRPr="007551C1">
          <w:rPr>
            <w:rStyle w:val="Hyperlink"/>
            <w:noProof/>
          </w:rPr>
          <w:t>4.1.1 SASL ANONYMOUS</w:t>
        </w:r>
        <w:r>
          <w:rPr>
            <w:noProof/>
            <w:webHidden/>
          </w:rPr>
          <w:tab/>
        </w:r>
        <w:r>
          <w:rPr>
            <w:noProof/>
            <w:webHidden/>
          </w:rPr>
          <w:fldChar w:fldCharType="begin"/>
        </w:r>
        <w:r>
          <w:rPr>
            <w:noProof/>
            <w:webHidden/>
          </w:rPr>
          <w:instrText xml:space="preserve"> PAGEREF _Toc9348793 \h </w:instrText>
        </w:r>
      </w:ins>
      <w:r>
        <w:rPr>
          <w:noProof/>
          <w:webHidden/>
        </w:rPr>
      </w:r>
      <w:r>
        <w:rPr>
          <w:noProof/>
          <w:webHidden/>
        </w:rPr>
        <w:fldChar w:fldCharType="separate"/>
      </w:r>
      <w:ins w:id="124" w:author="Clemens Vasters" w:date="2019-05-21T16:32:00Z">
        <w:r>
          <w:rPr>
            <w:noProof/>
            <w:webHidden/>
          </w:rPr>
          <w:t>13</w:t>
        </w:r>
        <w:r>
          <w:rPr>
            <w:noProof/>
            <w:webHidden/>
          </w:rPr>
          <w:fldChar w:fldCharType="end"/>
        </w:r>
        <w:r w:rsidRPr="007551C1">
          <w:rPr>
            <w:rStyle w:val="Hyperlink"/>
            <w:noProof/>
          </w:rPr>
          <w:fldChar w:fldCharType="end"/>
        </w:r>
      </w:ins>
    </w:p>
    <w:p w14:paraId="7274FC39" w14:textId="08501048" w:rsidR="00D64C53" w:rsidRPr="00C946DA" w:rsidRDefault="00D64C53">
      <w:pPr>
        <w:pStyle w:val="Verzeichnis3"/>
        <w:tabs>
          <w:tab w:val="right" w:leader="dot" w:pos="9350"/>
        </w:tabs>
        <w:rPr>
          <w:ins w:id="125" w:author="Clemens Vasters" w:date="2019-05-21T16:32:00Z"/>
          <w:rFonts w:ascii="Calibri" w:hAnsi="Calibri"/>
          <w:noProof/>
          <w:sz w:val="22"/>
          <w:szCs w:val="22"/>
        </w:rPr>
      </w:pPr>
      <w:ins w:id="126"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"_Toc9348794"</w:instrText>
        </w:r>
        <w:r w:rsidRPr="007551C1">
          <w:rPr>
            <w:rStyle w:val="Hyperlink"/>
            <w:noProof/>
          </w:rPr>
          <w:instrText xml:space="preserve"> </w:instrText>
        </w:r>
        <w:r w:rsidRPr="007551C1">
          <w:rPr>
            <w:rStyle w:val="Hyperlink"/>
            <w:noProof/>
          </w:rPr>
          <w:fldChar w:fldCharType="separate"/>
        </w:r>
        <w:r w:rsidRPr="007551C1">
          <w:rPr>
            <w:rStyle w:val="Hyperlink"/>
            <w:noProof/>
          </w:rPr>
          <w:t>4.1.2 SASL EXTERNAL</w:t>
        </w:r>
        <w:r>
          <w:rPr>
            <w:noProof/>
            <w:webHidden/>
          </w:rPr>
          <w:tab/>
        </w:r>
        <w:r>
          <w:rPr>
            <w:noProof/>
            <w:webHidden/>
          </w:rPr>
          <w:fldChar w:fldCharType="begin"/>
        </w:r>
        <w:r>
          <w:rPr>
            <w:noProof/>
            <w:webHidden/>
          </w:rPr>
          <w:instrText xml:space="preserve"> PAGEREF _Toc9348794 \h </w:instrText>
        </w:r>
      </w:ins>
      <w:r>
        <w:rPr>
          <w:noProof/>
          <w:webHidden/>
        </w:rPr>
      </w:r>
      <w:r>
        <w:rPr>
          <w:noProof/>
          <w:webHidden/>
        </w:rPr>
        <w:fldChar w:fldCharType="separate"/>
      </w:r>
      <w:ins w:id="127" w:author="Clemens Vasters" w:date="2019-05-21T16:32:00Z">
        <w:r>
          <w:rPr>
            <w:noProof/>
            <w:webHidden/>
          </w:rPr>
          <w:t>13</w:t>
        </w:r>
        <w:r>
          <w:rPr>
            <w:noProof/>
            <w:webHidden/>
          </w:rPr>
          <w:fldChar w:fldCharType="end"/>
        </w:r>
        <w:r w:rsidRPr="007551C1">
          <w:rPr>
            <w:rStyle w:val="Hyperlink"/>
            <w:noProof/>
          </w:rPr>
          <w:fldChar w:fldCharType="end"/>
        </w:r>
      </w:ins>
    </w:p>
    <w:p w14:paraId="0CFD0FA5" w14:textId="2D3A287C" w:rsidR="00D64C53" w:rsidRPr="00C946DA" w:rsidRDefault="00D64C53">
      <w:pPr>
        <w:pStyle w:val="Verzeichnis3"/>
        <w:tabs>
          <w:tab w:val="right" w:leader="dot" w:pos="9350"/>
        </w:tabs>
        <w:rPr>
          <w:ins w:id="128" w:author="Clemens Vasters" w:date="2019-05-21T16:32:00Z"/>
          <w:rFonts w:ascii="Calibri" w:hAnsi="Calibri"/>
          <w:noProof/>
          <w:sz w:val="22"/>
          <w:szCs w:val="22"/>
        </w:rPr>
      </w:pPr>
      <w:ins w:id="129"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"_Toc9348795"</w:instrText>
        </w:r>
        <w:r w:rsidRPr="007551C1">
          <w:rPr>
            <w:rStyle w:val="Hyperlink"/>
            <w:noProof/>
          </w:rPr>
          <w:instrText xml:space="preserve"> </w:instrText>
        </w:r>
        <w:r w:rsidRPr="007551C1">
          <w:rPr>
            <w:rStyle w:val="Hyperlink"/>
            <w:noProof/>
          </w:rPr>
          <w:fldChar w:fldCharType="separate"/>
        </w:r>
        <w:r w:rsidRPr="007551C1">
          <w:rPr>
            <w:rStyle w:val="Hyperlink"/>
            <w:noProof/>
          </w:rPr>
          <w:t>4.1.3 SASL PLAIN and Others</w:t>
        </w:r>
        <w:r>
          <w:rPr>
            <w:noProof/>
            <w:webHidden/>
          </w:rPr>
          <w:tab/>
        </w:r>
        <w:r>
          <w:rPr>
            <w:noProof/>
            <w:webHidden/>
          </w:rPr>
          <w:fldChar w:fldCharType="begin"/>
        </w:r>
        <w:r>
          <w:rPr>
            <w:noProof/>
            <w:webHidden/>
          </w:rPr>
          <w:instrText xml:space="preserve"> PAGEREF _Toc9348795 \h </w:instrText>
        </w:r>
      </w:ins>
      <w:r>
        <w:rPr>
          <w:noProof/>
          <w:webHidden/>
        </w:rPr>
      </w:r>
      <w:r>
        <w:rPr>
          <w:noProof/>
          <w:webHidden/>
        </w:rPr>
        <w:fldChar w:fldCharType="separate"/>
      </w:r>
      <w:ins w:id="130" w:author="Clemens Vasters" w:date="2019-05-21T16:32:00Z">
        <w:r>
          <w:rPr>
            <w:noProof/>
            <w:webHidden/>
          </w:rPr>
          <w:t>13</w:t>
        </w:r>
        <w:r>
          <w:rPr>
            <w:noProof/>
            <w:webHidden/>
          </w:rPr>
          <w:fldChar w:fldCharType="end"/>
        </w:r>
        <w:r w:rsidRPr="007551C1">
          <w:rPr>
            <w:rStyle w:val="Hyperlink"/>
            <w:noProof/>
          </w:rPr>
          <w:fldChar w:fldCharType="end"/>
        </w:r>
      </w:ins>
    </w:p>
    <w:p w14:paraId="634DE702" w14:textId="44B23306" w:rsidR="00D64C53" w:rsidRPr="00C946DA" w:rsidRDefault="00D64C53">
      <w:pPr>
        <w:pStyle w:val="Verzeichnis2"/>
        <w:tabs>
          <w:tab w:val="right" w:leader="dot" w:pos="9350"/>
        </w:tabs>
        <w:rPr>
          <w:ins w:id="131" w:author="Clemens Vasters" w:date="2019-05-21T16:32:00Z"/>
          <w:rFonts w:ascii="Calibri" w:hAnsi="Calibri"/>
          <w:noProof/>
          <w:sz w:val="22"/>
          <w:szCs w:val="22"/>
        </w:rPr>
      </w:pPr>
      <w:ins w:id="132"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"_Toc9348796"</w:instrText>
        </w:r>
        <w:r w:rsidRPr="007551C1">
          <w:rPr>
            <w:rStyle w:val="Hyperlink"/>
            <w:noProof/>
          </w:rPr>
          <w:instrText xml:space="preserve"> </w:instrText>
        </w:r>
        <w:r w:rsidRPr="007551C1">
          <w:rPr>
            <w:rStyle w:val="Hyperlink"/>
            <w:noProof/>
          </w:rPr>
          <w:fldChar w:fldCharType="separate"/>
        </w:r>
        <w:r w:rsidRPr="007551C1">
          <w:rPr>
            <w:rStyle w:val="Hyperlink"/>
            <w:noProof/>
          </w:rPr>
          <w:t>4.2 SASL AMQPCBS Mechanism</w:t>
        </w:r>
        <w:r>
          <w:rPr>
            <w:noProof/>
            <w:webHidden/>
          </w:rPr>
          <w:tab/>
        </w:r>
        <w:r>
          <w:rPr>
            <w:noProof/>
            <w:webHidden/>
          </w:rPr>
          <w:fldChar w:fldCharType="begin"/>
        </w:r>
        <w:r>
          <w:rPr>
            <w:noProof/>
            <w:webHidden/>
          </w:rPr>
          <w:instrText xml:space="preserve"> PAGEREF _Toc9348796 \h </w:instrText>
        </w:r>
      </w:ins>
      <w:r>
        <w:rPr>
          <w:noProof/>
          <w:webHidden/>
        </w:rPr>
      </w:r>
      <w:r>
        <w:rPr>
          <w:noProof/>
          <w:webHidden/>
        </w:rPr>
        <w:fldChar w:fldCharType="separate"/>
      </w:r>
      <w:ins w:id="133" w:author="Clemens Vasters" w:date="2019-05-21T16:32:00Z">
        <w:r>
          <w:rPr>
            <w:noProof/>
            <w:webHidden/>
          </w:rPr>
          <w:t>14</w:t>
        </w:r>
        <w:r>
          <w:rPr>
            <w:noProof/>
            <w:webHidden/>
          </w:rPr>
          <w:fldChar w:fldCharType="end"/>
        </w:r>
        <w:r w:rsidRPr="007551C1">
          <w:rPr>
            <w:rStyle w:val="Hyperlink"/>
            <w:noProof/>
          </w:rPr>
          <w:fldChar w:fldCharType="end"/>
        </w:r>
      </w:ins>
    </w:p>
    <w:p w14:paraId="3EA42F2A" w14:textId="1021A998" w:rsidR="00D64C53" w:rsidRPr="00C946DA" w:rsidRDefault="00D64C53">
      <w:pPr>
        <w:pStyle w:val="Verzeichnis3"/>
        <w:tabs>
          <w:tab w:val="right" w:leader="dot" w:pos="9350"/>
        </w:tabs>
        <w:rPr>
          <w:ins w:id="134" w:author="Clemens Vasters" w:date="2019-05-21T16:32:00Z"/>
          <w:rFonts w:ascii="Calibri" w:hAnsi="Calibri"/>
          <w:noProof/>
          <w:sz w:val="22"/>
          <w:szCs w:val="22"/>
        </w:rPr>
      </w:pPr>
      <w:ins w:id="135"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"_Toc9348797"</w:instrText>
        </w:r>
        <w:r w:rsidRPr="007551C1">
          <w:rPr>
            <w:rStyle w:val="Hyperlink"/>
            <w:noProof/>
          </w:rPr>
          <w:instrText xml:space="preserve"> </w:instrText>
        </w:r>
        <w:r w:rsidRPr="007551C1">
          <w:rPr>
            <w:rStyle w:val="Hyperlink"/>
            <w:noProof/>
          </w:rPr>
          <w:fldChar w:fldCharType="separate"/>
        </w:r>
        <w:r w:rsidRPr="007551C1">
          <w:rPr>
            <w:rStyle w:val="Hyperlink"/>
            <w:noProof/>
          </w:rPr>
          <w:t>4.2.1 SASL and MIN_MAX_FRAME_SIZE</w:t>
        </w:r>
        <w:r>
          <w:rPr>
            <w:noProof/>
            <w:webHidden/>
          </w:rPr>
          <w:tab/>
        </w:r>
        <w:r>
          <w:rPr>
            <w:noProof/>
            <w:webHidden/>
          </w:rPr>
          <w:fldChar w:fldCharType="begin"/>
        </w:r>
        <w:r>
          <w:rPr>
            <w:noProof/>
            <w:webHidden/>
          </w:rPr>
          <w:instrText xml:space="preserve"> PAGEREF _Toc9348797 \h </w:instrText>
        </w:r>
      </w:ins>
      <w:r>
        <w:rPr>
          <w:noProof/>
          <w:webHidden/>
        </w:rPr>
      </w:r>
      <w:r>
        <w:rPr>
          <w:noProof/>
          <w:webHidden/>
        </w:rPr>
        <w:fldChar w:fldCharType="separate"/>
      </w:r>
      <w:ins w:id="136" w:author="Clemens Vasters" w:date="2019-05-21T16:32:00Z">
        <w:r>
          <w:rPr>
            <w:noProof/>
            <w:webHidden/>
          </w:rPr>
          <w:t>14</w:t>
        </w:r>
        <w:r>
          <w:rPr>
            <w:noProof/>
            <w:webHidden/>
          </w:rPr>
          <w:fldChar w:fldCharType="end"/>
        </w:r>
        <w:r w:rsidRPr="007551C1">
          <w:rPr>
            <w:rStyle w:val="Hyperlink"/>
            <w:noProof/>
          </w:rPr>
          <w:fldChar w:fldCharType="end"/>
        </w:r>
      </w:ins>
    </w:p>
    <w:p w14:paraId="3BB22644" w14:textId="5724E2F6" w:rsidR="00D64C53" w:rsidRPr="00C946DA" w:rsidRDefault="00D64C53">
      <w:pPr>
        <w:pStyle w:val="Verzeichnis3"/>
        <w:tabs>
          <w:tab w:val="right" w:leader="dot" w:pos="9350"/>
        </w:tabs>
        <w:rPr>
          <w:ins w:id="137" w:author="Clemens Vasters" w:date="2019-05-21T16:32:00Z"/>
          <w:rFonts w:ascii="Calibri" w:hAnsi="Calibri"/>
          <w:noProof/>
          <w:sz w:val="22"/>
          <w:szCs w:val="22"/>
        </w:rPr>
      </w:pPr>
      <w:ins w:id="138"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"_Toc9348798"</w:instrText>
        </w:r>
        <w:r w:rsidRPr="007551C1">
          <w:rPr>
            <w:rStyle w:val="Hyperlink"/>
            <w:noProof/>
          </w:rPr>
          <w:instrText xml:space="preserve"> </w:instrText>
        </w:r>
        <w:r w:rsidRPr="007551C1">
          <w:rPr>
            <w:rStyle w:val="Hyperlink"/>
            <w:noProof/>
          </w:rPr>
          <w:fldChar w:fldCharType="separate"/>
        </w:r>
        <w:r w:rsidRPr="007551C1">
          <w:rPr>
            <w:rStyle w:val="Hyperlink"/>
            <w:noProof/>
          </w:rPr>
          <w:t>4.2.2 SASL Init</w:t>
        </w:r>
        <w:r>
          <w:rPr>
            <w:noProof/>
            <w:webHidden/>
          </w:rPr>
          <w:tab/>
        </w:r>
        <w:r>
          <w:rPr>
            <w:noProof/>
            <w:webHidden/>
          </w:rPr>
          <w:fldChar w:fldCharType="begin"/>
        </w:r>
        <w:r>
          <w:rPr>
            <w:noProof/>
            <w:webHidden/>
          </w:rPr>
          <w:instrText xml:space="preserve"> PAGEREF _Toc9348798 \h </w:instrText>
        </w:r>
      </w:ins>
      <w:r>
        <w:rPr>
          <w:noProof/>
          <w:webHidden/>
        </w:rPr>
      </w:r>
      <w:r>
        <w:rPr>
          <w:noProof/>
          <w:webHidden/>
        </w:rPr>
        <w:fldChar w:fldCharType="separate"/>
      </w:r>
      <w:ins w:id="139" w:author="Clemens Vasters" w:date="2019-05-21T16:32:00Z">
        <w:r>
          <w:rPr>
            <w:noProof/>
            <w:webHidden/>
          </w:rPr>
          <w:t>14</w:t>
        </w:r>
        <w:r>
          <w:rPr>
            <w:noProof/>
            <w:webHidden/>
          </w:rPr>
          <w:fldChar w:fldCharType="end"/>
        </w:r>
        <w:r w:rsidRPr="007551C1">
          <w:rPr>
            <w:rStyle w:val="Hyperlink"/>
            <w:noProof/>
          </w:rPr>
          <w:fldChar w:fldCharType="end"/>
        </w:r>
      </w:ins>
    </w:p>
    <w:p w14:paraId="3C72C789" w14:textId="6F4ACCAD" w:rsidR="00D64C53" w:rsidRPr="00C946DA" w:rsidRDefault="00D64C53">
      <w:pPr>
        <w:pStyle w:val="Verzeichnis3"/>
        <w:tabs>
          <w:tab w:val="right" w:leader="dot" w:pos="9350"/>
        </w:tabs>
        <w:rPr>
          <w:ins w:id="140" w:author="Clemens Vasters" w:date="2019-05-21T16:32:00Z"/>
          <w:rFonts w:ascii="Calibri" w:hAnsi="Calibri"/>
          <w:noProof/>
          <w:sz w:val="22"/>
          <w:szCs w:val="22"/>
        </w:rPr>
      </w:pPr>
      <w:ins w:id="141"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"_Toc9348799"</w:instrText>
        </w:r>
        <w:r w:rsidRPr="007551C1">
          <w:rPr>
            <w:rStyle w:val="Hyperlink"/>
            <w:noProof/>
          </w:rPr>
          <w:instrText xml:space="preserve"> </w:instrText>
        </w:r>
        <w:r w:rsidRPr="007551C1">
          <w:rPr>
            <w:rStyle w:val="Hyperlink"/>
            <w:noProof/>
          </w:rPr>
          <w:fldChar w:fldCharType="separate"/>
        </w:r>
        <w:r w:rsidRPr="007551C1">
          <w:rPr>
            <w:rStyle w:val="Hyperlink"/>
            <w:noProof/>
          </w:rPr>
          <w:t>4.2.3 SASL Challenge</w:t>
        </w:r>
        <w:r>
          <w:rPr>
            <w:noProof/>
            <w:webHidden/>
          </w:rPr>
          <w:tab/>
        </w:r>
        <w:r>
          <w:rPr>
            <w:noProof/>
            <w:webHidden/>
          </w:rPr>
          <w:fldChar w:fldCharType="begin"/>
        </w:r>
        <w:r>
          <w:rPr>
            <w:noProof/>
            <w:webHidden/>
          </w:rPr>
          <w:instrText xml:space="preserve"> PAGEREF _Toc9348799 \h </w:instrText>
        </w:r>
      </w:ins>
      <w:r>
        <w:rPr>
          <w:noProof/>
          <w:webHidden/>
        </w:rPr>
      </w:r>
      <w:r>
        <w:rPr>
          <w:noProof/>
          <w:webHidden/>
        </w:rPr>
        <w:fldChar w:fldCharType="separate"/>
      </w:r>
      <w:ins w:id="142" w:author="Clemens Vasters" w:date="2019-05-21T16:32:00Z">
        <w:r>
          <w:rPr>
            <w:noProof/>
            <w:webHidden/>
          </w:rPr>
          <w:t>14</w:t>
        </w:r>
        <w:r>
          <w:rPr>
            <w:noProof/>
            <w:webHidden/>
          </w:rPr>
          <w:fldChar w:fldCharType="end"/>
        </w:r>
        <w:r w:rsidRPr="007551C1">
          <w:rPr>
            <w:rStyle w:val="Hyperlink"/>
            <w:noProof/>
          </w:rPr>
          <w:fldChar w:fldCharType="end"/>
        </w:r>
      </w:ins>
    </w:p>
    <w:p w14:paraId="1A5D9B87" w14:textId="310A0F6A" w:rsidR="00D64C53" w:rsidRPr="00C946DA" w:rsidRDefault="00D64C53">
      <w:pPr>
        <w:pStyle w:val="Verzeichnis3"/>
        <w:tabs>
          <w:tab w:val="right" w:leader="dot" w:pos="9350"/>
        </w:tabs>
        <w:rPr>
          <w:ins w:id="143" w:author="Clemens Vasters" w:date="2019-05-21T16:32:00Z"/>
          <w:rFonts w:ascii="Calibri" w:hAnsi="Calibri"/>
          <w:noProof/>
          <w:sz w:val="22"/>
          <w:szCs w:val="22"/>
        </w:rPr>
      </w:pPr>
      <w:ins w:id="144"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"_Toc9348800"</w:instrText>
        </w:r>
        <w:r w:rsidRPr="007551C1">
          <w:rPr>
            <w:rStyle w:val="Hyperlink"/>
            <w:noProof/>
          </w:rPr>
          <w:instrText xml:space="preserve"> </w:instrText>
        </w:r>
        <w:r w:rsidRPr="007551C1">
          <w:rPr>
            <w:rStyle w:val="Hyperlink"/>
            <w:noProof/>
          </w:rPr>
          <w:fldChar w:fldCharType="separate"/>
        </w:r>
        <w:r w:rsidRPr="007551C1">
          <w:rPr>
            <w:rStyle w:val="Hyperlink"/>
            <w:noProof/>
          </w:rPr>
          <w:t>4.2.4 SASL Response</w:t>
        </w:r>
        <w:r>
          <w:rPr>
            <w:noProof/>
            <w:webHidden/>
          </w:rPr>
          <w:tab/>
        </w:r>
        <w:r>
          <w:rPr>
            <w:noProof/>
            <w:webHidden/>
          </w:rPr>
          <w:fldChar w:fldCharType="begin"/>
        </w:r>
        <w:r>
          <w:rPr>
            <w:noProof/>
            <w:webHidden/>
          </w:rPr>
          <w:instrText xml:space="preserve"> PAGEREF _Toc9348800 \h </w:instrText>
        </w:r>
      </w:ins>
      <w:r>
        <w:rPr>
          <w:noProof/>
          <w:webHidden/>
        </w:rPr>
      </w:r>
      <w:r>
        <w:rPr>
          <w:noProof/>
          <w:webHidden/>
        </w:rPr>
        <w:fldChar w:fldCharType="separate"/>
      </w:r>
      <w:ins w:id="145" w:author="Clemens Vasters" w:date="2019-05-21T16:32:00Z">
        <w:r>
          <w:rPr>
            <w:noProof/>
            <w:webHidden/>
          </w:rPr>
          <w:t>15</w:t>
        </w:r>
        <w:r>
          <w:rPr>
            <w:noProof/>
            <w:webHidden/>
          </w:rPr>
          <w:fldChar w:fldCharType="end"/>
        </w:r>
        <w:r w:rsidRPr="007551C1">
          <w:rPr>
            <w:rStyle w:val="Hyperlink"/>
            <w:noProof/>
          </w:rPr>
          <w:fldChar w:fldCharType="end"/>
        </w:r>
      </w:ins>
    </w:p>
    <w:p w14:paraId="14244BD5" w14:textId="237D6BA0" w:rsidR="00D64C53" w:rsidRPr="00C946DA" w:rsidRDefault="00D64C53">
      <w:pPr>
        <w:pStyle w:val="Verzeichnis3"/>
        <w:tabs>
          <w:tab w:val="right" w:leader="dot" w:pos="9350"/>
        </w:tabs>
        <w:rPr>
          <w:ins w:id="146" w:author="Clemens Vasters" w:date="2019-05-21T16:32:00Z"/>
          <w:rFonts w:ascii="Calibri" w:hAnsi="Calibri"/>
          <w:noProof/>
          <w:sz w:val="22"/>
          <w:szCs w:val="22"/>
        </w:rPr>
      </w:pPr>
      <w:ins w:id="147"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"_Toc9348801"</w:instrText>
        </w:r>
        <w:r w:rsidRPr="007551C1">
          <w:rPr>
            <w:rStyle w:val="Hyperlink"/>
            <w:noProof/>
          </w:rPr>
          <w:instrText xml:space="preserve"> </w:instrText>
        </w:r>
        <w:r w:rsidRPr="007551C1">
          <w:rPr>
            <w:rStyle w:val="Hyperlink"/>
            <w:noProof/>
          </w:rPr>
          <w:fldChar w:fldCharType="separate"/>
        </w:r>
        <w:r w:rsidRPr="007551C1">
          <w:rPr>
            <w:rStyle w:val="Hyperlink"/>
            <w:noProof/>
          </w:rPr>
          <w:t>4.2.5 SASL Outcome</w:t>
        </w:r>
        <w:r>
          <w:rPr>
            <w:noProof/>
            <w:webHidden/>
          </w:rPr>
          <w:tab/>
        </w:r>
        <w:r>
          <w:rPr>
            <w:noProof/>
            <w:webHidden/>
          </w:rPr>
          <w:fldChar w:fldCharType="begin"/>
        </w:r>
        <w:r>
          <w:rPr>
            <w:noProof/>
            <w:webHidden/>
          </w:rPr>
          <w:instrText xml:space="preserve"> PAGEREF _Toc9348801 \h </w:instrText>
        </w:r>
      </w:ins>
      <w:r>
        <w:rPr>
          <w:noProof/>
          <w:webHidden/>
        </w:rPr>
      </w:r>
      <w:r>
        <w:rPr>
          <w:noProof/>
          <w:webHidden/>
        </w:rPr>
        <w:fldChar w:fldCharType="separate"/>
      </w:r>
      <w:ins w:id="148" w:author="Clemens Vasters" w:date="2019-05-21T16:32:00Z">
        <w:r>
          <w:rPr>
            <w:noProof/>
            <w:webHidden/>
          </w:rPr>
          <w:t>15</w:t>
        </w:r>
        <w:r>
          <w:rPr>
            <w:noProof/>
            <w:webHidden/>
          </w:rPr>
          <w:fldChar w:fldCharType="end"/>
        </w:r>
        <w:r w:rsidRPr="007551C1">
          <w:rPr>
            <w:rStyle w:val="Hyperlink"/>
            <w:noProof/>
          </w:rPr>
          <w:fldChar w:fldCharType="end"/>
        </w:r>
      </w:ins>
    </w:p>
    <w:p w14:paraId="4F7DF049" w14:textId="2C149A40" w:rsidR="00D64C53" w:rsidRPr="00C946DA" w:rsidRDefault="00D64C53">
      <w:pPr>
        <w:pStyle w:val="Verzeichnis1"/>
        <w:tabs>
          <w:tab w:val="left" w:pos="480"/>
          <w:tab w:val="right" w:leader="dot" w:pos="9350"/>
        </w:tabs>
        <w:rPr>
          <w:ins w:id="149" w:author="Clemens Vasters" w:date="2019-05-21T16:32:00Z"/>
          <w:rFonts w:ascii="Calibri" w:hAnsi="Calibri"/>
          <w:noProof/>
          <w:sz w:val="22"/>
          <w:szCs w:val="22"/>
        </w:rPr>
      </w:pPr>
      <w:ins w:id="150"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"_Toc9348802"</w:instrText>
        </w:r>
        <w:r w:rsidRPr="007551C1">
          <w:rPr>
            <w:rStyle w:val="Hyperlink"/>
            <w:noProof/>
          </w:rPr>
          <w:instrText xml:space="preserve"> </w:instrText>
        </w:r>
        <w:r w:rsidRPr="007551C1">
          <w:rPr>
            <w:rStyle w:val="Hyperlink"/>
            <w:noProof/>
          </w:rPr>
          <w:fldChar w:fldCharType="separate"/>
        </w:r>
        <w:r w:rsidRPr="007551C1">
          <w:rPr>
            <w:rStyle w:val="Hyperlink"/>
            <w:noProof/>
          </w:rPr>
          <w:t>5</w:t>
        </w:r>
        <w:r w:rsidRPr="00C946DA">
          <w:rPr>
            <w:rFonts w:ascii="Calibri" w:hAnsi="Calibri"/>
            <w:noProof/>
            <w:sz w:val="22"/>
            <w:szCs w:val="22"/>
          </w:rPr>
          <w:tab/>
        </w:r>
        <w:r w:rsidRPr="007551C1">
          <w:rPr>
            <w:rStyle w:val="Hyperlink"/>
            <w:noProof/>
          </w:rPr>
          <w:t>Conformance</w:t>
        </w:r>
        <w:r>
          <w:rPr>
            <w:noProof/>
            <w:webHidden/>
          </w:rPr>
          <w:tab/>
        </w:r>
        <w:r>
          <w:rPr>
            <w:noProof/>
            <w:webHidden/>
          </w:rPr>
          <w:fldChar w:fldCharType="begin"/>
        </w:r>
        <w:r>
          <w:rPr>
            <w:noProof/>
            <w:webHidden/>
          </w:rPr>
          <w:instrText xml:space="preserve"> PAGEREF _Toc9348802 \h </w:instrText>
        </w:r>
      </w:ins>
      <w:r>
        <w:rPr>
          <w:noProof/>
          <w:webHidden/>
        </w:rPr>
      </w:r>
      <w:r>
        <w:rPr>
          <w:noProof/>
          <w:webHidden/>
        </w:rPr>
        <w:fldChar w:fldCharType="separate"/>
      </w:r>
      <w:ins w:id="151" w:author="Clemens Vasters" w:date="2019-05-21T16:32:00Z">
        <w:r>
          <w:rPr>
            <w:noProof/>
            <w:webHidden/>
          </w:rPr>
          <w:t>15</w:t>
        </w:r>
        <w:r>
          <w:rPr>
            <w:noProof/>
            <w:webHidden/>
          </w:rPr>
          <w:fldChar w:fldCharType="end"/>
        </w:r>
        <w:r w:rsidRPr="007551C1">
          <w:rPr>
            <w:rStyle w:val="Hyperlink"/>
            <w:noProof/>
          </w:rPr>
          <w:fldChar w:fldCharType="end"/>
        </w:r>
      </w:ins>
    </w:p>
    <w:p w14:paraId="2D780C6B" w14:textId="5423C1CA" w:rsidR="00D64C53" w:rsidRPr="00C946DA" w:rsidRDefault="00D64C53">
      <w:pPr>
        <w:pStyle w:val="Verzeichnis1"/>
        <w:tabs>
          <w:tab w:val="left" w:pos="1440"/>
          <w:tab w:val="right" w:leader="dot" w:pos="9350"/>
        </w:tabs>
        <w:rPr>
          <w:ins w:id="152" w:author="Clemens Vasters" w:date="2019-05-21T16:32:00Z"/>
          <w:rFonts w:ascii="Calibri" w:hAnsi="Calibri"/>
          <w:noProof/>
          <w:sz w:val="22"/>
          <w:szCs w:val="22"/>
        </w:rPr>
      </w:pPr>
      <w:ins w:id="153"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"_Toc9348803"</w:instrText>
        </w:r>
        <w:r w:rsidRPr="007551C1">
          <w:rPr>
            <w:rStyle w:val="Hyperlink"/>
            <w:noProof/>
          </w:rPr>
          <w:instrText xml:space="preserve"> </w:instrText>
        </w:r>
        <w:r w:rsidRPr="007551C1">
          <w:rPr>
            <w:rStyle w:val="Hyperlink"/>
            <w:noProof/>
          </w:rPr>
          <w:fldChar w:fldCharType="separate"/>
        </w:r>
        <w:r w:rsidRPr="007551C1">
          <w:rPr>
            <w:rStyle w:val="Hyperlink"/>
            <w:noProof/>
          </w:rPr>
          <w:t>Appendix A.</w:t>
        </w:r>
        <w:r w:rsidRPr="00C946DA">
          <w:rPr>
            <w:rFonts w:ascii="Calibri" w:hAnsi="Calibri"/>
            <w:noProof/>
            <w:sz w:val="22"/>
            <w:szCs w:val="22"/>
          </w:rPr>
          <w:tab/>
        </w:r>
        <w:r w:rsidRPr="007551C1">
          <w:rPr>
            <w:rStyle w:val="Hyperlink"/>
            <w:noProof/>
          </w:rPr>
          <w:t>Acknowledgments</w:t>
        </w:r>
        <w:r>
          <w:rPr>
            <w:noProof/>
            <w:webHidden/>
          </w:rPr>
          <w:tab/>
        </w:r>
        <w:r>
          <w:rPr>
            <w:noProof/>
            <w:webHidden/>
          </w:rPr>
          <w:fldChar w:fldCharType="begin"/>
        </w:r>
        <w:r>
          <w:rPr>
            <w:noProof/>
            <w:webHidden/>
          </w:rPr>
          <w:instrText xml:space="preserve"> PAGEREF _Toc9348803 \h </w:instrText>
        </w:r>
      </w:ins>
      <w:r>
        <w:rPr>
          <w:noProof/>
          <w:webHidden/>
        </w:rPr>
      </w:r>
      <w:r>
        <w:rPr>
          <w:noProof/>
          <w:webHidden/>
        </w:rPr>
        <w:fldChar w:fldCharType="separate"/>
      </w:r>
      <w:ins w:id="154" w:author="Clemens Vasters" w:date="2019-05-21T16:32:00Z">
        <w:r>
          <w:rPr>
            <w:noProof/>
            <w:webHidden/>
          </w:rPr>
          <w:t>16</w:t>
        </w:r>
        <w:r>
          <w:rPr>
            <w:noProof/>
            <w:webHidden/>
          </w:rPr>
          <w:fldChar w:fldCharType="end"/>
        </w:r>
        <w:r w:rsidRPr="007551C1">
          <w:rPr>
            <w:rStyle w:val="Hyperlink"/>
            <w:noProof/>
          </w:rPr>
          <w:fldChar w:fldCharType="end"/>
        </w:r>
      </w:ins>
    </w:p>
    <w:p w14:paraId="71812DEC" w14:textId="0F8A28D0" w:rsidR="00D64C53" w:rsidRPr="00C946DA" w:rsidRDefault="00D64C53">
      <w:pPr>
        <w:pStyle w:val="Verzeichnis1"/>
        <w:tabs>
          <w:tab w:val="left" w:pos="1440"/>
          <w:tab w:val="right" w:leader="dot" w:pos="9350"/>
        </w:tabs>
        <w:rPr>
          <w:ins w:id="155" w:author="Clemens Vasters" w:date="2019-05-21T16:32:00Z"/>
          <w:rFonts w:ascii="Calibri" w:hAnsi="Calibri"/>
          <w:noProof/>
          <w:sz w:val="22"/>
          <w:szCs w:val="22"/>
        </w:rPr>
      </w:pPr>
      <w:ins w:id="156"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"_Toc9348804"</w:instrText>
        </w:r>
        <w:r w:rsidRPr="007551C1">
          <w:rPr>
            <w:rStyle w:val="Hyperlink"/>
            <w:noProof/>
          </w:rPr>
          <w:instrText xml:space="preserve"> </w:instrText>
        </w:r>
        <w:r w:rsidRPr="007551C1">
          <w:rPr>
            <w:rStyle w:val="Hyperlink"/>
            <w:noProof/>
          </w:rPr>
          <w:fldChar w:fldCharType="separate"/>
        </w:r>
        <w:r w:rsidRPr="007551C1">
          <w:rPr>
            <w:rStyle w:val="Hyperlink"/>
            <w:noProof/>
          </w:rPr>
          <w:t>Appendix B.</w:t>
        </w:r>
        <w:r w:rsidRPr="00C946DA">
          <w:rPr>
            <w:rFonts w:ascii="Calibri" w:hAnsi="Calibri"/>
            <w:noProof/>
            <w:sz w:val="22"/>
            <w:szCs w:val="22"/>
          </w:rPr>
          <w:tab/>
        </w:r>
        <w:r w:rsidRPr="007551C1">
          <w:rPr>
            <w:rStyle w:val="Hyperlink"/>
            <w:noProof/>
          </w:rPr>
          <w:t>Revision History</w:t>
        </w:r>
        <w:r>
          <w:rPr>
            <w:noProof/>
            <w:webHidden/>
          </w:rPr>
          <w:tab/>
        </w:r>
        <w:r>
          <w:rPr>
            <w:noProof/>
            <w:webHidden/>
          </w:rPr>
          <w:fldChar w:fldCharType="begin"/>
        </w:r>
        <w:r>
          <w:rPr>
            <w:noProof/>
            <w:webHidden/>
          </w:rPr>
          <w:instrText xml:space="preserve"> PAGEREF _Toc9348804 \h </w:instrText>
        </w:r>
      </w:ins>
      <w:r>
        <w:rPr>
          <w:noProof/>
          <w:webHidden/>
        </w:rPr>
      </w:r>
      <w:r>
        <w:rPr>
          <w:noProof/>
          <w:webHidden/>
        </w:rPr>
        <w:fldChar w:fldCharType="separate"/>
      </w:r>
      <w:ins w:id="157" w:author="Clemens Vasters" w:date="2019-05-21T16:32:00Z">
        <w:r>
          <w:rPr>
            <w:noProof/>
            <w:webHidden/>
          </w:rPr>
          <w:t>17</w:t>
        </w:r>
        <w:r>
          <w:rPr>
            <w:noProof/>
            <w:webHidden/>
          </w:rPr>
          <w:fldChar w:fldCharType="end"/>
        </w:r>
        <w:r w:rsidRPr="007551C1">
          <w:rPr>
            <w:rStyle w:val="Hyperlink"/>
            <w:noProof/>
          </w:rPr>
          <w:fldChar w:fldCharType="end"/>
        </w:r>
      </w:ins>
    </w:p>
    <w:p w14:paraId="7A010CB3" w14:textId="4CB2DD40" w:rsidR="00E35EB3" w:rsidRPr="00DA627C" w:rsidDel="00D64C53" w:rsidRDefault="00E35EB3">
      <w:pPr>
        <w:pStyle w:val="Verzeichnis1"/>
        <w:tabs>
          <w:tab w:val="left" w:pos="480"/>
          <w:tab w:val="right" w:leader="dot" w:pos="9350"/>
        </w:tabs>
        <w:rPr>
          <w:del w:id="158" w:author="Clemens Vasters" w:date="2019-05-21T16:32:00Z"/>
          <w:rFonts w:ascii="Calibri" w:hAnsi="Calibri"/>
          <w:noProof/>
          <w:sz w:val="22"/>
          <w:szCs w:val="22"/>
        </w:rPr>
      </w:pPr>
      <w:del w:id="159" w:author="Clemens Vasters" w:date="2019-05-21T16:32:00Z">
        <w:r w:rsidRPr="00D64C53" w:rsidDel="00D64C53">
          <w:rPr>
            <w:noProof/>
          </w:rPr>
          <w:delText>1</w:delText>
        </w:r>
        <w:r w:rsidRPr="00DA627C" w:rsidDel="00D64C53">
          <w:rPr>
            <w:rFonts w:ascii="Calibri" w:hAnsi="Calibri"/>
            <w:noProof/>
            <w:sz w:val="22"/>
            <w:szCs w:val="22"/>
          </w:rPr>
          <w:tab/>
        </w:r>
        <w:r w:rsidRPr="00D64C53" w:rsidDel="00D64C53">
          <w:rPr>
            <w:noProof/>
          </w:rPr>
          <w:delText>Introduction</w:delText>
        </w:r>
        <w:r w:rsidDel="00D64C53">
          <w:rPr>
            <w:noProof/>
            <w:webHidden/>
          </w:rPr>
          <w:tab/>
          <w:delText>4</w:delText>
        </w:r>
      </w:del>
    </w:p>
    <w:p w14:paraId="15511E60" w14:textId="04DEC45C" w:rsidR="00E35EB3" w:rsidRPr="00DA627C" w:rsidDel="00D64C53" w:rsidRDefault="00E35EB3">
      <w:pPr>
        <w:pStyle w:val="Verzeichnis2"/>
        <w:tabs>
          <w:tab w:val="right" w:leader="dot" w:pos="9350"/>
        </w:tabs>
        <w:rPr>
          <w:del w:id="160" w:author="Clemens Vasters" w:date="2019-05-21T16:32:00Z"/>
          <w:rFonts w:ascii="Calibri" w:hAnsi="Calibri"/>
          <w:noProof/>
          <w:sz w:val="22"/>
          <w:szCs w:val="22"/>
        </w:rPr>
      </w:pPr>
      <w:del w:id="161" w:author="Clemens Vasters" w:date="2019-05-21T16:32:00Z">
        <w:r w:rsidRPr="00D64C53" w:rsidDel="00D64C53">
          <w:rPr>
            <w:noProof/>
          </w:rPr>
          <w:delText>1.1 Terminology</w:delText>
        </w:r>
        <w:r w:rsidDel="00D64C53">
          <w:rPr>
            <w:noProof/>
            <w:webHidden/>
          </w:rPr>
          <w:tab/>
          <w:delText>4</w:delText>
        </w:r>
      </w:del>
    </w:p>
    <w:p w14:paraId="6406F95A" w14:textId="711FA44F" w:rsidR="00E35EB3" w:rsidRPr="00DA627C" w:rsidDel="00D64C53" w:rsidRDefault="00E35EB3">
      <w:pPr>
        <w:pStyle w:val="Verzeichnis2"/>
        <w:tabs>
          <w:tab w:val="right" w:leader="dot" w:pos="9350"/>
        </w:tabs>
        <w:rPr>
          <w:del w:id="162" w:author="Clemens Vasters" w:date="2019-05-21T16:32:00Z"/>
          <w:rFonts w:ascii="Calibri" w:hAnsi="Calibri"/>
          <w:noProof/>
          <w:sz w:val="22"/>
          <w:szCs w:val="22"/>
        </w:rPr>
      </w:pPr>
      <w:del w:id="163" w:author="Clemens Vasters" w:date="2019-05-21T16:32:00Z">
        <w:r w:rsidRPr="00D64C53" w:rsidDel="00D64C53">
          <w:rPr>
            <w:noProof/>
          </w:rPr>
          <w:delText>1.2 Normative References</w:delText>
        </w:r>
        <w:r w:rsidDel="00D64C53">
          <w:rPr>
            <w:noProof/>
            <w:webHidden/>
          </w:rPr>
          <w:tab/>
          <w:delText>5</w:delText>
        </w:r>
      </w:del>
    </w:p>
    <w:p w14:paraId="7A98DF89" w14:textId="65EF4EF4" w:rsidR="00E35EB3" w:rsidRPr="00DA627C" w:rsidDel="00D64C53" w:rsidRDefault="00E35EB3">
      <w:pPr>
        <w:pStyle w:val="Verzeichnis2"/>
        <w:tabs>
          <w:tab w:val="right" w:leader="dot" w:pos="9350"/>
        </w:tabs>
        <w:rPr>
          <w:del w:id="164" w:author="Clemens Vasters" w:date="2019-05-21T16:32:00Z"/>
          <w:rFonts w:ascii="Calibri" w:hAnsi="Calibri"/>
          <w:noProof/>
          <w:sz w:val="22"/>
          <w:szCs w:val="22"/>
        </w:rPr>
      </w:pPr>
      <w:del w:id="165" w:author="Clemens Vasters" w:date="2019-05-21T16:32:00Z">
        <w:r w:rsidRPr="00D64C53" w:rsidDel="00D64C53">
          <w:rPr>
            <w:noProof/>
          </w:rPr>
          <w:delText>1.3 Non-Normative References</w:delText>
        </w:r>
        <w:r w:rsidDel="00D64C53">
          <w:rPr>
            <w:noProof/>
            <w:webHidden/>
          </w:rPr>
          <w:tab/>
          <w:delText>6</w:delText>
        </w:r>
      </w:del>
    </w:p>
    <w:p w14:paraId="55C495E9" w14:textId="28B4C1FB" w:rsidR="00E35EB3" w:rsidRPr="00DA627C" w:rsidDel="00D64C53" w:rsidRDefault="00E35EB3">
      <w:pPr>
        <w:pStyle w:val="Verzeichnis1"/>
        <w:tabs>
          <w:tab w:val="left" w:pos="480"/>
          <w:tab w:val="right" w:leader="dot" w:pos="9350"/>
        </w:tabs>
        <w:rPr>
          <w:del w:id="166" w:author="Clemens Vasters" w:date="2019-05-21T16:32:00Z"/>
          <w:rFonts w:ascii="Calibri" w:hAnsi="Calibri"/>
          <w:noProof/>
          <w:sz w:val="22"/>
          <w:szCs w:val="22"/>
        </w:rPr>
      </w:pPr>
      <w:del w:id="167" w:author="Clemens Vasters" w:date="2019-05-21T16:32:00Z">
        <w:r w:rsidRPr="00D64C53" w:rsidDel="00D64C53">
          <w:rPr>
            <w:noProof/>
          </w:rPr>
          <w:delText>2</w:delText>
        </w:r>
        <w:r w:rsidRPr="00DA627C" w:rsidDel="00D64C53">
          <w:rPr>
            <w:rFonts w:ascii="Calibri" w:hAnsi="Calibri"/>
            <w:noProof/>
            <w:sz w:val="22"/>
            <w:szCs w:val="22"/>
          </w:rPr>
          <w:tab/>
        </w:r>
        <w:r w:rsidRPr="00D64C53" w:rsidDel="00D64C53">
          <w:rPr>
            <w:noProof/>
          </w:rPr>
          <w:delText>Overview</w:delText>
        </w:r>
        <w:r w:rsidDel="00D64C53">
          <w:rPr>
            <w:noProof/>
            <w:webHidden/>
          </w:rPr>
          <w:tab/>
          <w:delText>6</w:delText>
        </w:r>
      </w:del>
    </w:p>
    <w:p w14:paraId="71B7F152" w14:textId="39827DC5" w:rsidR="00E35EB3" w:rsidRPr="00DA627C" w:rsidDel="00D64C53" w:rsidRDefault="00E35EB3">
      <w:pPr>
        <w:pStyle w:val="Verzeichnis2"/>
        <w:tabs>
          <w:tab w:val="right" w:leader="dot" w:pos="9350"/>
        </w:tabs>
        <w:rPr>
          <w:del w:id="168" w:author="Clemens Vasters" w:date="2019-05-21T16:32:00Z"/>
          <w:rFonts w:ascii="Calibri" w:hAnsi="Calibri"/>
          <w:noProof/>
          <w:sz w:val="22"/>
          <w:szCs w:val="22"/>
        </w:rPr>
      </w:pPr>
      <w:del w:id="169" w:author="Clemens Vasters" w:date="2019-05-21T16:32:00Z">
        <w:r w:rsidRPr="00D64C53" w:rsidDel="00D64C53">
          <w:rPr>
            <w:noProof/>
          </w:rPr>
          <w:delText>2.1 Interaction Model</w:delText>
        </w:r>
        <w:r w:rsidDel="00D64C53">
          <w:rPr>
            <w:noProof/>
            <w:webHidden/>
          </w:rPr>
          <w:tab/>
          <w:delText>7</w:delText>
        </w:r>
      </w:del>
    </w:p>
    <w:p w14:paraId="38B1C349" w14:textId="5E1FC243" w:rsidR="00E35EB3" w:rsidRPr="00DA627C" w:rsidDel="00D64C53" w:rsidRDefault="00E35EB3">
      <w:pPr>
        <w:pStyle w:val="Verzeichnis2"/>
        <w:tabs>
          <w:tab w:val="right" w:leader="dot" w:pos="9350"/>
        </w:tabs>
        <w:rPr>
          <w:del w:id="170" w:author="Clemens Vasters" w:date="2019-05-21T16:32:00Z"/>
          <w:rFonts w:ascii="Calibri" w:hAnsi="Calibri"/>
          <w:noProof/>
          <w:sz w:val="22"/>
          <w:szCs w:val="22"/>
        </w:rPr>
      </w:pPr>
      <w:del w:id="171" w:author="Clemens Vasters" w:date="2019-05-21T16:32:00Z">
        <w:r w:rsidRPr="00D64C53" w:rsidDel="00D64C53">
          <w:rPr>
            <w:noProof/>
            <w:highlight w:val="yellow"/>
          </w:rPr>
          <w:delText>2.2 Client Model</w:delText>
        </w:r>
        <w:r w:rsidDel="00D64C53">
          <w:rPr>
            <w:noProof/>
            <w:webHidden/>
          </w:rPr>
          <w:tab/>
          <w:delText>8</w:delText>
        </w:r>
      </w:del>
    </w:p>
    <w:p w14:paraId="169DA1F6" w14:textId="036C5A10" w:rsidR="00E35EB3" w:rsidRPr="00DA627C" w:rsidDel="00D64C53" w:rsidRDefault="00E35EB3">
      <w:pPr>
        <w:pStyle w:val="Verzeichnis2"/>
        <w:tabs>
          <w:tab w:val="right" w:leader="dot" w:pos="9350"/>
        </w:tabs>
        <w:rPr>
          <w:del w:id="172" w:author="Clemens Vasters" w:date="2019-05-21T16:32:00Z"/>
          <w:rFonts w:ascii="Calibri" w:hAnsi="Calibri"/>
          <w:noProof/>
          <w:sz w:val="22"/>
          <w:szCs w:val="22"/>
        </w:rPr>
      </w:pPr>
      <w:del w:id="173" w:author="Clemens Vasters" w:date="2019-05-21T16:32:00Z">
        <w:r w:rsidRPr="00D64C53" w:rsidDel="00D64C53">
          <w:rPr>
            <w:noProof/>
          </w:rPr>
          <w:delText>2.3 Scenarios</w:delText>
        </w:r>
        <w:r w:rsidDel="00D64C53">
          <w:rPr>
            <w:noProof/>
            <w:webHidden/>
          </w:rPr>
          <w:tab/>
          <w:delText>9</w:delText>
        </w:r>
      </w:del>
    </w:p>
    <w:p w14:paraId="385B170F" w14:textId="6EC7C37E" w:rsidR="00E35EB3" w:rsidRPr="00DA627C" w:rsidDel="00D64C53" w:rsidRDefault="00E35EB3">
      <w:pPr>
        <w:pStyle w:val="Verzeichnis3"/>
        <w:tabs>
          <w:tab w:val="right" w:leader="dot" w:pos="9350"/>
        </w:tabs>
        <w:rPr>
          <w:del w:id="174" w:author="Clemens Vasters" w:date="2019-05-21T16:32:00Z"/>
          <w:rFonts w:ascii="Calibri" w:hAnsi="Calibri"/>
          <w:noProof/>
          <w:sz w:val="22"/>
          <w:szCs w:val="22"/>
        </w:rPr>
      </w:pPr>
      <w:del w:id="175" w:author="Clemens Vasters" w:date="2019-05-21T16:32:00Z">
        <w:r w:rsidRPr="00D64C53" w:rsidDel="00D64C53">
          <w:rPr>
            <w:noProof/>
          </w:rPr>
          <w:delText>2.3.1 Link-based</w:delText>
        </w:r>
        <w:r w:rsidDel="00D64C53">
          <w:rPr>
            <w:noProof/>
            <w:webHidden/>
          </w:rPr>
          <w:tab/>
          <w:delText>9</w:delText>
        </w:r>
      </w:del>
    </w:p>
    <w:p w14:paraId="1990793C" w14:textId="00A3B502" w:rsidR="00E35EB3" w:rsidRPr="00DA627C" w:rsidDel="00D64C53" w:rsidRDefault="00E35EB3">
      <w:pPr>
        <w:pStyle w:val="Verzeichnis3"/>
        <w:tabs>
          <w:tab w:val="right" w:leader="dot" w:pos="9350"/>
        </w:tabs>
        <w:rPr>
          <w:del w:id="176" w:author="Clemens Vasters" w:date="2019-05-21T16:32:00Z"/>
          <w:rFonts w:ascii="Calibri" w:hAnsi="Calibri"/>
          <w:noProof/>
          <w:sz w:val="22"/>
          <w:szCs w:val="22"/>
        </w:rPr>
      </w:pPr>
      <w:del w:id="177" w:author="Clemens Vasters" w:date="2019-05-21T16:32:00Z">
        <w:r w:rsidRPr="00D64C53" w:rsidDel="00D64C53">
          <w:rPr>
            <w:noProof/>
          </w:rPr>
          <w:delText>2.3.2 Message-based</w:delText>
        </w:r>
        <w:r w:rsidDel="00D64C53">
          <w:rPr>
            <w:noProof/>
            <w:webHidden/>
          </w:rPr>
          <w:tab/>
          <w:delText>9</w:delText>
        </w:r>
      </w:del>
    </w:p>
    <w:p w14:paraId="5687C405" w14:textId="2363C780" w:rsidR="00E35EB3" w:rsidRPr="00DA627C" w:rsidDel="00D64C53" w:rsidRDefault="00E35EB3">
      <w:pPr>
        <w:pStyle w:val="Verzeichnis1"/>
        <w:tabs>
          <w:tab w:val="left" w:pos="480"/>
          <w:tab w:val="right" w:leader="dot" w:pos="9350"/>
        </w:tabs>
        <w:rPr>
          <w:del w:id="178" w:author="Clemens Vasters" w:date="2019-05-21T16:32:00Z"/>
          <w:rFonts w:ascii="Calibri" w:hAnsi="Calibri"/>
          <w:noProof/>
          <w:sz w:val="22"/>
          <w:szCs w:val="22"/>
        </w:rPr>
      </w:pPr>
      <w:del w:id="179" w:author="Clemens Vasters" w:date="2019-05-21T16:32:00Z">
        <w:r w:rsidRPr="00D64C53" w:rsidDel="00D64C53">
          <w:rPr>
            <w:noProof/>
          </w:rPr>
          <w:delText>3</w:delText>
        </w:r>
        <w:r w:rsidRPr="00DA627C" w:rsidDel="00D64C53">
          <w:rPr>
            <w:rFonts w:ascii="Calibri" w:hAnsi="Calibri"/>
            <w:noProof/>
            <w:sz w:val="22"/>
            <w:szCs w:val="22"/>
          </w:rPr>
          <w:tab/>
        </w:r>
        <w:r w:rsidRPr="00D64C53" w:rsidDel="00D64C53">
          <w:rPr>
            <w:noProof/>
          </w:rPr>
          <w:delText>Communicating Tokens</w:delText>
        </w:r>
        <w:r w:rsidDel="00D64C53">
          <w:rPr>
            <w:noProof/>
            <w:webHidden/>
          </w:rPr>
          <w:tab/>
          <w:delText>9</w:delText>
        </w:r>
      </w:del>
    </w:p>
    <w:p w14:paraId="3177C9C3" w14:textId="45E92EB3" w:rsidR="00E35EB3" w:rsidRPr="00DA627C" w:rsidDel="00D64C53" w:rsidRDefault="00E35EB3">
      <w:pPr>
        <w:pStyle w:val="Verzeichnis2"/>
        <w:tabs>
          <w:tab w:val="right" w:leader="dot" w:pos="9350"/>
        </w:tabs>
        <w:rPr>
          <w:del w:id="180" w:author="Clemens Vasters" w:date="2019-05-21T16:32:00Z"/>
          <w:rFonts w:ascii="Calibri" w:hAnsi="Calibri"/>
          <w:noProof/>
          <w:sz w:val="22"/>
          <w:szCs w:val="22"/>
        </w:rPr>
      </w:pPr>
      <w:del w:id="181" w:author="Clemens Vasters" w:date="2019-05-21T16:32:00Z">
        <w:r w:rsidRPr="00D64C53" w:rsidDel="00D64C53">
          <w:rPr>
            <w:noProof/>
          </w:rPr>
          <w:delText>3.1 Connection Capability</w:delText>
        </w:r>
        <w:r w:rsidDel="00D64C53">
          <w:rPr>
            <w:noProof/>
            <w:webHidden/>
          </w:rPr>
          <w:tab/>
          <w:delText>9</w:delText>
        </w:r>
      </w:del>
    </w:p>
    <w:p w14:paraId="5B83FE6D" w14:textId="1DB16D06" w:rsidR="00E35EB3" w:rsidRPr="00DA627C" w:rsidDel="00D64C53" w:rsidRDefault="00E35EB3">
      <w:pPr>
        <w:pStyle w:val="Verzeichnis2"/>
        <w:tabs>
          <w:tab w:val="right" w:leader="dot" w:pos="9350"/>
        </w:tabs>
        <w:rPr>
          <w:del w:id="182" w:author="Clemens Vasters" w:date="2019-05-21T16:32:00Z"/>
          <w:rFonts w:ascii="Calibri" w:hAnsi="Calibri"/>
          <w:noProof/>
          <w:sz w:val="22"/>
          <w:szCs w:val="22"/>
        </w:rPr>
      </w:pPr>
      <w:del w:id="183" w:author="Clemens Vasters" w:date="2019-05-21T16:32:00Z">
        <w:r w:rsidRPr="00D64C53" w:rsidDel="00D64C53">
          <w:rPr>
            <w:noProof/>
          </w:rPr>
          <w:delText>3.2 Establishing a Link</w:delText>
        </w:r>
        <w:r w:rsidDel="00D64C53">
          <w:rPr>
            <w:noProof/>
            <w:webHidden/>
          </w:rPr>
          <w:tab/>
          <w:delText>10</w:delText>
        </w:r>
      </w:del>
    </w:p>
    <w:p w14:paraId="71C48B76" w14:textId="3AB02ED6" w:rsidR="00E35EB3" w:rsidRPr="00DA627C" w:rsidDel="00D64C53" w:rsidRDefault="00E35EB3">
      <w:pPr>
        <w:pStyle w:val="Verzeichnis2"/>
        <w:tabs>
          <w:tab w:val="right" w:leader="dot" w:pos="9350"/>
        </w:tabs>
        <w:rPr>
          <w:del w:id="184" w:author="Clemens Vasters" w:date="2019-05-21T16:32:00Z"/>
          <w:rFonts w:ascii="Calibri" w:hAnsi="Calibri"/>
          <w:noProof/>
          <w:sz w:val="22"/>
          <w:szCs w:val="22"/>
        </w:rPr>
      </w:pPr>
      <w:del w:id="185" w:author="Clemens Vasters" w:date="2019-05-21T16:32:00Z">
        <w:r w:rsidRPr="00D64C53" w:rsidDel="00D64C53">
          <w:rPr>
            <w:noProof/>
          </w:rPr>
          <w:delText>3.3 Putting a Token</w:delText>
        </w:r>
        <w:r w:rsidDel="00D64C53">
          <w:rPr>
            <w:noProof/>
            <w:webHidden/>
          </w:rPr>
          <w:tab/>
          <w:delText>10</w:delText>
        </w:r>
      </w:del>
    </w:p>
    <w:p w14:paraId="1C273557" w14:textId="14018F4D" w:rsidR="00E35EB3" w:rsidRPr="00DA627C" w:rsidDel="00D64C53" w:rsidRDefault="00E35EB3">
      <w:pPr>
        <w:pStyle w:val="Verzeichnis3"/>
        <w:tabs>
          <w:tab w:val="right" w:leader="dot" w:pos="9350"/>
        </w:tabs>
        <w:rPr>
          <w:del w:id="186" w:author="Clemens Vasters" w:date="2019-05-21T16:32:00Z"/>
          <w:rFonts w:ascii="Calibri" w:hAnsi="Calibri"/>
          <w:noProof/>
          <w:sz w:val="22"/>
          <w:szCs w:val="22"/>
        </w:rPr>
      </w:pPr>
      <w:del w:id="187" w:author="Clemens Vasters" w:date="2019-05-21T16:32:00Z">
        <w:r w:rsidRPr="00D64C53" w:rsidDel="00D64C53">
          <w:rPr>
            <w:noProof/>
          </w:rPr>
          <w:delText>3.3.1 put-token Message</w:delText>
        </w:r>
        <w:r w:rsidDel="00D64C53">
          <w:rPr>
            <w:noProof/>
            <w:webHidden/>
          </w:rPr>
          <w:tab/>
          <w:delText>10</w:delText>
        </w:r>
      </w:del>
    </w:p>
    <w:p w14:paraId="27360DAB" w14:textId="1AE3425C" w:rsidR="00E35EB3" w:rsidRPr="00DA627C" w:rsidDel="00D64C53" w:rsidRDefault="00E35EB3">
      <w:pPr>
        <w:pStyle w:val="Verzeichnis3"/>
        <w:tabs>
          <w:tab w:val="right" w:leader="dot" w:pos="9350"/>
        </w:tabs>
        <w:rPr>
          <w:del w:id="188" w:author="Clemens Vasters" w:date="2019-05-21T16:32:00Z"/>
          <w:rFonts w:ascii="Calibri" w:hAnsi="Calibri"/>
          <w:noProof/>
          <w:sz w:val="22"/>
          <w:szCs w:val="22"/>
        </w:rPr>
      </w:pPr>
      <w:del w:id="189" w:author="Clemens Vasters" w:date="2019-05-21T16:32:00Z">
        <w:r w:rsidRPr="00D64C53" w:rsidDel="00D64C53">
          <w:rPr>
            <w:noProof/>
          </w:rPr>
          <w:delText>3.3.2 Indication of Settlement</w:delText>
        </w:r>
        <w:r w:rsidDel="00D64C53">
          <w:rPr>
            <w:noProof/>
            <w:webHidden/>
          </w:rPr>
          <w:tab/>
          <w:delText>11</w:delText>
        </w:r>
      </w:del>
    </w:p>
    <w:p w14:paraId="5FB72266" w14:textId="1B757E8B" w:rsidR="00E35EB3" w:rsidRPr="00DA627C" w:rsidDel="00D64C53" w:rsidRDefault="00E35EB3">
      <w:pPr>
        <w:pStyle w:val="Verzeichnis2"/>
        <w:tabs>
          <w:tab w:val="right" w:leader="dot" w:pos="9350"/>
        </w:tabs>
        <w:rPr>
          <w:del w:id="190" w:author="Clemens Vasters" w:date="2019-05-21T16:32:00Z"/>
          <w:rFonts w:ascii="Calibri" w:hAnsi="Calibri"/>
          <w:noProof/>
          <w:sz w:val="22"/>
          <w:szCs w:val="22"/>
        </w:rPr>
      </w:pPr>
      <w:del w:id="191" w:author="Clemens Vasters" w:date="2019-05-21T16:32:00Z">
        <w:r w:rsidRPr="00D64C53" w:rsidDel="00D64C53">
          <w:rPr>
            <w:noProof/>
          </w:rPr>
          <w:delText>3.4 Deleting a Token</w:delText>
        </w:r>
        <w:r w:rsidDel="00D64C53">
          <w:rPr>
            <w:noProof/>
            <w:webHidden/>
          </w:rPr>
          <w:tab/>
          <w:delText>11</w:delText>
        </w:r>
      </w:del>
    </w:p>
    <w:p w14:paraId="0FAF95A0" w14:textId="05845A0A" w:rsidR="00E35EB3" w:rsidRPr="00DA627C" w:rsidDel="00D64C53" w:rsidRDefault="00E35EB3">
      <w:pPr>
        <w:pStyle w:val="Verzeichnis3"/>
        <w:tabs>
          <w:tab w:val="right" w:leader="dot" w:pos="9350"/>
        </w:tabs>
        <w:rPr>
          <w:del w:id="192" w:author="Clemens Vasters" w:date="2019-05-21T16:32:00Z"/>
          <w:rFonts w:ascii="Calibri" w:hAnsi="Calibri"/>
          <w:noProof/>
          <w:sz w:val="22"/>
          <w:szCs w:val="22"/>
        </w:rPr>
      </w:pPr>
      <w:del w:id="193" w:author="Clemens Vasters" w:date="2019-05-21T16:32:00Z">
        <w:r w:rsidRPr="00D64C53" w:rsidDel="00D64C53">
          <w:rPr>
            <w:noProof/>
          </w:rPr>
          <w:delText>3.4.1 delete-token Message</w:delText>
        </w:r>
        <w:r w:rsidDel="00D64C53">
          <w:rPr>
            <w:noProof/>
            <w:webHidden/>
          </w:rPr>
          <w:tab/>
          <w:delText>11</w:delText>
        </w:r>
      </w:del>
    </w:p>
    <w:p w14:paraId="5E0BC42F" w14:textId="417EE64F" w:rsidR="00E35EB3" w:rsidRPr="00DA627C" w:rsidDel="00D64C53" w:rsidRDefault="00E35EB3">
      <w:pPr>
        <w:pStyle w:val="Verzeichnis3"/>
        <w:tabs>
          <w:tab w:val="right" w:leader="dot" w:pos="9350"/>
        </w:tabs>
        <w:rPr>
          <w:del w:id="194" w:author="Clemens Vasters" w:date="2019-05-21T16:32:00Z"/>
          <w:rFonts w:ascii="Calibri" w:hAnsi="Calibri"/>
          <w:noProof/>
          <w:sz w:val="22"/>
          <w:szCs w:val="22"/>
        </w:rPr>
      </w:pPr>
      <w:del w:id="195" w:author="Clemens Vasters" w:date="2019-05-21T16:32:00Z">
        <w:r w:rsidRPr="00D64C53" w:rsidDel="00D64C53">
          <w:rPr>
            <w:noProof/>
          </w:rPr>
          <w:delText>3.4.2 Indication of Settlement</w:delText>
        </w:r>
        <w:r w:rsidDel="00D64C53">
          <w:rPr>
            <w:noProof/>
            <w:webHidden/>
          </w:rPr>
          <w:tab/>
          <w:delText>11</w:delText>
        </w:r>
      </w:del>
    </w:p>
    <w:p w14:paraId="04722D99" w14:textId="3C5632C6" w:rsidR="00E35EB3" w:rsidRPr="00DA627C" w:rsidDel="00D64C53" w:rsidRDefault="00E35EB3">
      <w:pPr>
        <w:pStyle w:val="Verzeichnis1"/>
        <w:tabs>
          <w:tab w:val="left" w:pos="480"/>
          <w:tab w:val="right" w:leader="dot" w:pos="9350"/>
        </w:tabs>
        <w:rPr>
          <w:del w:id="196" w:author="Clemens Vasters" w:date="2019-05-21T16:32:00Z"/>
          <w:rFonts w:ascii="Calibri" w:hAnsi="Calibri"/>
          <w:noProof/>
          <w:sz w:val="22"/>
          <w:szCs w:val="22"/>
        </w:rPr>
      </w:pPr>
      <w:del w:id="197" w:author="Clemens Vasters" w:date="2019-05-21T16:32:00Z">
        <w:r w:rsidRPr="00D64C53" w:rsidDel="00D64C53">
          <w:rPr>
            <w:noProof/>
          </w:rPr>
          <w:delText>4</w:delText>
        </w:r>
        <w:r w:rsidRPr="00DA627C" w:rsidDel="00D64C53">
          <w:rPr>
            <w:rFonts w:ascii="Calibri" w:hAnsi="Calibri"/>
            <w:noProof/>
            <w:sz w:val="22"/>
            <w:szCs w:val="22"/>
          </w:rPr>
          <w:tab/>
        </w:r>
        <w:r w:rsidRPr="00D64C53" w:rsidDel="00D64C53">
          <w:rPr>
            <w:noProof/>
          </w:rPr>
          <w:delText>TLS and SASL Integration</w:delText>
        </w:r>
        <w:r w:rsidDel="00D64C53">
          <w:rPr>
            <w:noProof/>
            <w:webHidden/>
          </w:rPr>
          <w:tab/>
          <w:delText>12</w:delText>
        </w:r>
      </w:del>
    </w:p>
    <w:p w14:paraId="2B4BF6FD" w14:textId="51E6BA1C" w:rsidR="00E35EB3" w:rsidRPr="00DA627C" w:rsidDel="00D64C53" w:rsidRDefault="00E35EB3">
      <w:pPr>
        <w:pStyle w:val="Verzeichnis2"/>
        <w:tabs>
          <w:tab w:val="right" w:leader="dot" w:pos="9350"/>
        </w:tabs>
        <w:rPr>
          <w:del w:id="198" w:author="Clemens Vasters" w:date="2019-05-21T16:32:00Z"/>
          <w:rFonts w:ascii="Calibri" w:hAnsi="Calibri"/>
          <w:noProof/>
          <w:sz w:val="22"/>
          <w:szCs w:val="22"/>
        </w:rPr>
      </w:pPr>
      <w:del w:id="199" w:author="Clemens Vasters" w:date="2019-05-21T16:32:00Z">
        <w:r w:rsidRPr="00D64C53" w:rsidDel="00D64C53">
          <w:rPr>
            <w:noProof/>
          </w:rPr>
          <w:delText>4.1 Integration with common SASL mechanisms</w:delText>
        </w:r>
        <w:r w:rsidDel="00D64C53">
          <w:rPr>
            <w:noProof/>
            <w:webHidden/>
          </w:rPr>
          <w:tab/>
          <w:delText>12</w:delText>
        </w:r>
      </w:del>
    </w:p>
    <w:p w14:paraId="1C4F086D" w14:textId="1B7E9865" w:rsidR="00E35EB3" w:rsidRPr="00DA627C" w:rsidDel="00D64C53" w:rsidRDefault="00E35EB3">
      <w:pPr>
        <w:pStyle w:val="Verzeichnis3"/>
        <w:tabs>
          <w:tab w:val="right" w:leader="dot" w:pos="9350"/>
        </w:tabs>
        <w:rPr>
          <w:del w:id="200" w:author="Clemens Vasters" w:date="2019-05-21T16:32:00Z"/>
          <w:rFonts w:ascii="Calibri" w:hAnsi="Calibri"/>
          <w:noProof/>
          <w:sz w:val="22"/>
          <w:szCs w:val="22"/>
        </w:rPr>
      </w:pPr>
      <w:del w:id="201" w:author="Clemens Vasters" w:date="2019-05-21T16:32:00Z">
        <w:r w:rsidRPr="00D64C53" w:rsidDel="00D64C53">
          <w:rPr>
            <w:noProof/>
          </w:rPr>
          <w:delText>4.1.1 SASL ANONYMOUS</w:delText>
        </w:r>
        <w:r w:rsidDel="00D64C53">
          <w:rPr>
            <w:noProof/>
            <w:webHidden/>
          </w:rPr>
          <w:tab/>
          <w:delText>12</w:delText>
        </w:r>
      </w:del>
    </w:p>
    <w:p w14:paraId="1F030023" w14:textId="62A91476" w:rsidR="00E35EB3" w:rsidRPr="00DA627C" w:rsidDel="00D64C53" w:rsidRDefault="00E35EB3">
      <w:pPr>
        <w:pStyle w:val="Verzeichnis3"/>
        <w:tabs>
          <w:tab w:val="right" w:leader="dot" w:pos="9350"/>
        </w:tabs>
        <w:rPr>
          <w:del w:id="202" w:author="Clemens Vasters" w:date="2019-05-21T16:32:00Z"/>
          <w:rFonts w:ascii="Calibri" w:hAnsi="Calibri"/>
          <w:noProof/>
          <w:sz w:val="22"/>
          <w:szCs w:val="22"/>
        </w:rPr>
      </w:pPr>
      <w:del w:id="203" w:author="Clemens Vasters" w:date="2019-05-21T16:32:00Z">
        <w:r w:rsidRPr="00D64C53" w:rsidDel="00D64C53">
          <w:rPr>
            <w:noProof/>
          </w:rPr>
          <w:delText>4.1.2 SASL EXTERNAL</w:delText>
        </w:r>
        <w:r w:rsidDel="00D64C53">
          <w:rPr>
            <w:noProof/>
            <w:webHidden/>
          </w:rPr>
          <w:tab/>
          <w:delText>12</w:delText>
        </w:r>
      </w:del>
    </w:p>
    <w:p w14:paraId="5128FD94" w14:textId="0B82CE6F" w:rsidR="00E35EB3" w:rsidRPr="00DA627C" w:rsidDel="00D64C53" w:rsidRDefault="00E35EB3">
      <w:pPr>
        <w:pStyle w:val="Verzeichnis3"/>
        <w:tabs>
          <w:tab w:val="right" w:leader="dot" w:pos="9350"/>
        </w:tabs>
        <w:rPr>
          <w:del w:id="204" w:author="Clemens Vasters" w:date="2019-05-21T16:32:00Z"/>
          <w:rFonts w:ascii="Calibri" w:hAnsi="Calibri"/>
          <w:noProof/>
          <w:sz w:val="22"/>
          <w:szCs w:val="22"/>
        </w:rPr>
      </w:pPr>
      <w:del w:id="205" w:author="Clemens Vasters" w:date="2019-05-21T16:32:00Z">
        <w:r w:rsidRPr="00D64C53" w:rsidDel="00D64C53">
          <w:rPr>
            <w:noProof/>
          </w:rPr>
          <w:delText>4.1.3 SASL PLAIN and Others</w:delText>
        </w:r>
        <w:r w:rsidDel="00D64C53">
          <w:rPr>
            <w:noProof/>
            <w:webHidden/>
          </w:rPr>
          <w:tab/>
          <w:delText>12</w:delText>
        </w:r>
      </w:del>
    </w:p>
    <w:p w14:paraId="2C94FFD1" w14:textId="34362A74" w:rsidR="00E35EB3" w:rsidRPr="00DA627C" w:rsidDel="00D64C53" w:rsidRDefault="00E35EB3">
      <w:pPr>
        <w:pStyle w:val="Verzeichnis2"/>
        <w:tabs>
          <w:tab w:val="right" w:leader="dot" w:pos="9350"/>
        </w:tabs>
        <w:rPr>
          <w:del w:id="206" w:author="Clemens Vasters" w:date="2019-05-21T16:32:00Z"/>
          <w:rFonts w:ascii="Calibri" w:hAnsi="Calibri"/>
          <w:noProof/>
          <w:sz w:val="22"/>
          <w:szCs w:val="22"/>
        </w:rPr>
      </w:pPr>
      <w:del w:id="207" w:author="Clemens Vasters" w:date="2019-05-21T16:32:00Z">
        <w:r w:rsidRPr="00D64C53" w:rsidDel="00D64C53">
          <w:rPr>
            <w:noProof/>
          </w:rPr>
          <w:delText>4.2 SASL AMQPCBS Mechanism</w:delText>
        </w:r>
        <w:r w:rsidDel="00D64C53">
          <w:rPr>
            <w:noProof/>
            <w:webHidden/>
          </w:rPr>
          <w:tab/>
          <w:delText>13</w:delText>
        </w:r>
      </w:del>
    </w:p>
    <w:p w14:paraId="6B26C1BA" w14:textId="1D076B7A" w:rsidR="00E35EB3" w:rsidRPr="00DA627C" w:rsidDel="00D64C53" w:rsidRDefault="00E35EB3">
      <w:pPr>
        <w:pStyle w:val="Verzeichnis3"/>
        <w:tabs>
          <w:tab w:val="right" w:leader="dot" w:pos="9350"/>
        </w:tabs>
        <w:rPr>
          <w:del w:id="208" w:author="Clemens Vasters" w:date="2019-05-21T16:32:00Z"/>
          <w:rFonts w:ascii="Calibri" w:hAnsi="Calibri"/>
          <w:noProof/>
          <w:sz w:val="22"/>
          <w:szCs w:val="22"/>
        </w:rPr>
      </w:pPr>
      <w:del w:id="209" w:author="Clemens Vasters" w:date="2019-05-21T16:32:00Z">
        <w:r w:rsidRPr="00D64C53" w:rsidDel="00D64C53">
          <w:rPr>
            <w:noProof/>
          </w:rPr>
          <w:delText>4.2.1 SASL and MIN_MAX_FRAME_SIZE</w:delText>
        </w:r>
        <w:r w:rsidDel="00D64C53">
          <w:rPr>
            <w:noProof/>
            <w:webHidden/>
          </w:rPr>
          <w:tab/>
          <w:delText>13</w:delText>
        </w:r>
      </w:del>
    </w:p>
    <w:p w14:paraId="48E2DD61" w14:textId="40B2D7CD" w:rsidR="00E35EB3" w:rsidRPr="00DA627C" w:rsidDel="00D64C53" w:rsidRDefault="00E35EB3">
      <w:pPr>
        <w:pStyle w:val="Verzeichnis3"/>
        <w:tabs>
          <w:tab w:val="right" w:leader="dot" w:pos="9350"/>
        </w:tabs>
        <w:rPr>
          <w:del w:id="210" w:author="Clemens Vasters" w:date="2019-05-21T16:32:00Z"/>
          <w:rFonts w:ascii="Calibri" w:hAnsi="Calibri"/>
          <w:noProof/>
          <w:sz w:val="22"/>
          <w:szCs w:val="22"/>
        </w:rPr>
      </w:pPr>
      <w:del w:id="211" w:author="Clemens Vasters" w:date="2019-05-21T16:32:00Z">
        <w:r w:rsidRPr="00D64C53" w:rsidDel="00D64C53">
          <w:rPr>
            <w:noProof/>
          </w:rPr>
          <w:delText>4.2.2 SASL Init</w:delText>
        </w:r>
        <w:r w:rsidDel="00D64C53">
          <w:rPr>
            <w:noProof/>
            <w:webHidden/>
          </w:rPr>
          <w:tab/>
          <w:delText>13</w:delText>
        </w:r>
      </w:del>
    </w:p>
    <w:p w14:paraId="42539FCA" w14:textId="280D9AF5" w:rsidR="00E35EB3" w:rsidRPr="00DA627C" w:rsidDel="00D64C53" w:rsidRDefault="00E35EB3">
      <w:pPr>
        <w:pStyle w:val="Verzeichnis3"/>
        <w:tabs>
          <w:tab w:val="right" w:leader="dot" w:pos="9350"/>
        </w:tabs>
        <w:rPr>
          <w:del w:id="212" w:author="Clemens Vasters" w:date="2019-05-21T16:32:00Z"/>
          <w:rFonts w:ascii="Calibri" w:hAnsi="Calibri"/>
          <w:noProof/>
          <w:sz w:val="22"/>
          <w:szCs w:val="22"/>
        </w:rPr>
      </w:pPr>
      <w:del w:id="213" w:author="Clemens Vasters" w:date="2019-05-21T16:32:00Z">
        <w:r w:rsidRPr="00D64C53" w:rsidDel="00D64C53">
          <w:rPr>
            <w:noProof/>
          </w:rPr>
          <w:delText>4.2.3 SASL Challenge</w:delText>
        </w:r>
        <w:r w:rsidDel="00D64C53">
          <w:rPr>
            <w:noProof/>
            <w:webHidden/>
          </w:rPr>
          <w:tab/>
          <w:delText>13</w:delText>
        </w:r>
      </w:del>
    </w:p>
    <w:p w14:paraId="1D25E226" w14:textId="2CFE676C" w:rsidR="00E35EB3" w:rsidRPr="00DA627C" w:rsidDel="00D64C53" w:rsidRDefault="00E35EB3">
      <w:pPr>
        <w:pStyle w:val="Verzeichnis3"/>
        <w:tabs>
          <w:tab w:val="right" w:leader="dot" w:pos="9350"/>
        </w:tabs>
        <w:rPr>
          <w:del w:id="214" w:author="Clemens Vasters" w:date="2019-05-21T16:32:00Z"/>
          <w:rFonts w:ascii="Calibri" w:hAnsi="Calibri"/>
          <w:noProof/>
          <w:sz w:val="22"/>
          <w:szCs w:val="22"/>
        </w:rPr>
      </w:pPr>
      <w:del w:id="215" w:author="Clemens Vasters" w:date="2019-05-21T16:32:00Z">
        <w:r w:rsidRPr="00D64C53" w:rsidDel="00D64C53">
          <w:rPr>
            <w:noProof/>
          </w:rPr>
          <w:delText>4.2.4 SASL Response</w:delText>
        </w:r>
        <w:r w:rsidDel="00D64C53">
          <w:rPr>
            <w:noProof/>
            <w:webHidden/>
          </w:rPr>
          <w:tab/>
          <w:delText>14</w:delText>
        </w:r>
      </w:del>
    </w:p>
    <w:p w14:paraId="51619682" w14:textId="36D2597A" w:rsidR="00E35EB3" w:rsidRPr="00DA627C" w:rsidDel="00D64C53" w:rsidRDefault="00E35EB3">
      <w:pPr>
        <w:pStyle w:val="Verzeichnis3"/>
        <w:tabs>
          <w:tab w:val="right" w:leader="dot" w:pos="9350"/>
        </w:tabs>
        <w:rPr>
          <w:del w:id="216" w:author="Clemens Vasters" w:date="2019-05-21T16:32:00Z"/>
          <w:rFonts w:ascii="Calibri" w:hAnsi="Calibri"/>
          <w:noProof/>
          <w:sz w:val="22"/>
          <w:szCs w:val="22"/>
        </w:rPr>
      </w:pPr>
      <w:del w:id="217" w:author="Clemens Vasters" w:date="2019-05-21T16:32:00Z">
        <w:r w:rsidRPr="00D64C53" w:rsidDel="00D64C53">
          <w:rPr>
            <w:noProof/>
          </w:rPr>
          <w:delText>4.2.5 SASL Outcome</w:delText>
        </w:r>
        <w:r w:rsidDel="00D64C53">
          <w:rPr>
            <w:noProof/>
            <w:webHidden/>
          </w:rPr>
          <w:tab/>
          <w:delText>14</w:delText>
        </w:r>
      </w:del>
    </w:p>
    <w:p w14:paraId="27D7D6BD" w14:textId="3EBF5C7C" w:rsidR="00E35EB3" w:rsidRPr="00DA627C" w:rsidDel="00D64C53" w:rsidRDefault="00E35EB3">
      <w:pPr>
        <w:pStyle w:val="Verzeichnis1"/>
        <w:tabs>
          <w:tab w:val="left" w:pos="480"/>
          <w:tab w:val="right" w:leader="dot" w:pos="9350"/>
        </w:tabs>
        <w:rPr>
          <w:del w:id="218" w:author="Clemens Vasters" w:date="2019-05-21T16:32:00Z"/>
          <w:rFonts w:ascii="Calibri" w:hAnsi="Calibri"/>
          <w:noProof/>
          <w:sz w:val="22"/>
          <w:szCs w:val="22"/>
        </w:rPr>
      </w:pPr>
      <w:del w:id="219" w:author="Clemens Vasters" w:date="2019-05-21T16:32:00Z">
        <w:r w:rsidRPr="00D64C53" w:rsidDel="00D64C53">
          <w:rPr>
            <w:noProof/>
          </w:rPr>
          <w:delText>5</w:delText>
        </w:r>
        <w:r w:rsidRPr="00DA627C" w:rsidDel="00D64C53">
          <w:rPr>
            <w:rFonts w:ascii="Calibri" w:hAnsi="Calibri"/>
            <w:noProof/>
            <w:sz w:val="22"/>
            <w:szCs w:val="22"/>
          </w:rPr>
          <w:tab/>
        </w:r>
        <w:r w:rsidRPr="00D64C53" w:rsidDel="00D64C53">
          <w:rPr>
            <w:noProof/>
          </w:rPr>
          <w:delText>Conformance</w:delText>
        </w:r>
        <w:r w:rsidDel="00D64C53">
          <w:rPr>
            <w:noProof/>
            <w:webHidden/>
          </w:rPr>
          <w:tab/>
          <w:delText>14</w:delText>
        </w:r>
      </w:del>
    </w:p>
    <w:p w14:paraId="1E55DE83" w14:textId="4E4BDF9B" w:rsidR="00E35EB3" w:rsidRPr="00DA627C" w:rsidDel="00D64C53" w:rsidRDefault="00E35EB3">
      <w:pPr>
        <w:pStyle w:val="Verzeichnis1"/>
        <w:tabs>
          <w:tab w:val="left" w:pos="1440"/>
          <w:tab w:val="right" w:leader="dot" w:pos="9350"/>
        </w:tabs>
        <w:rPr>
          <w:del w:id="220" w:author="Clemens Vasters" w:date="2019-05-21T16:32:00Z"/>
          <w:rFonts w:ascii="Calibri" w:hAnsi="Calibri"/>
          <w:noProof/>
          <w:sz w:val="22"/>
          <w:szCs w:val="22"/>
        </w:rPr>
      </w:pPr>
      <w:del w:id="221" w:author="Clemens Vasters" w:date="2019-05-21T16:32:00Z">
        <w:r w:rsidRPr="00D64C53" w:rsidDel="00D64C53">
          <w:rPr>
            <w:noProof/>
          </w:rPr>
          <w:delText>Appendix A.</w:delText>
        </w:r>
        <w:r w:rsidRPr="00DA627C" w:rsidDel="00D64C53">
          <w:rPr>
            <w:rFonts w:ascii="Calibri" w:hAnsi="Calibri"/>
            <w:noProof/>
            <w:sz w:val="22"/>
            <w:szCs w:val="22"/>
          </w:rPr>
          <w:tab/>
        </w:r>
        <w:r w:rsidRPr="00D64C53" w:rsidDel="00D64C53">
          <w:rPr>
            <w:noProof/>
          </w:rPr>
          <w:delText>Acknowledgments</w:delText>
        </w:r>
        <w:r w:rsidDel="00D64C53">
          <w:rPr>
            <w:noProof/>
            <w:webHidden/>
          </w:rPr>
          <w:tab/>
          <w:delText>15</w:delText>
        </w:r>
      </w:del>
    </w:p>
    <w:p w14:paraId="5F4616DD" w14:textId="4FCE1FFD" w:rsidR="00E35EB3" w:rsidRPr="00DA627C" w:rsidDel="00D64C53" w:rsidRDefault="00E35EB3">
      <w:pPr>
        <w:pStyle w:val="Verzeichnis1"/>
        <w:tabs>
          <w:tab w:val="left" w:pos="1440"/>
          <w:tab w:val="right" w:leader="dot" w:pos="9350"/>
        </w:tabs>
        <w:rPr>
          <w:del w:id="222" w:author="Clemens Vasters" w:date="2019-05-21T16:32:00Z"/>
          <w:rFonts w:ascii="Calibri" w:hAnsi="Calibri"/>
          <w:noProof/>
          <w:sz w:val="22"/>
          <w:szCs w:val="22"/>
        </w:rPr>
      </w:pPr>
      <w:del w:id="223" w:author="Clemens Vasters" w:date="2019-05-21T16:32:00Z">
        <w:r w:rsidRPr="00D64C53" w:rsidDel="00D64C53">
          <w:rPr>
            <w:noProof/>
          </w:rPr>
          <w:delText>Appendix B.</w:delText>
        </w:r>
        <w:r w:rsidRPr="00DA627C" w:rsidDel="00D64C53">
          <w:rPr>
            <w:rFonts w:ascii="Calibri" w:hAnsi="Calibri"/>
            <w:noProof/>
            <w:sz w:val="22"/>
            <w:szCs w:val="22"/>
          </w:rPr>
          <w:tab/>
        </w:r>
        <w:r w:rsidRPr="00D64C53" w:rsidDel="00D64C53">
          <w:rPr>
            <w:noProof/>
          </w:rPr>
          <w:delText>Revision History</w:delText>
        </w:r>
        <w:r w:rsidDel="00D64C53">
          <w:rPr>
            <w:noProof/>
            <w:webHidden/>
          </w:rPr>
          <w:tab/>
          <w:delText>16</w:delText>
        </w:r>
      </w:del>
    </w:p>
    <w:p w14:paraId="1EE7FCDF" w14:textId="77777777" w:rsidR="006E4329" w:rsidRDefault="0012387E" w:rsidP="00544386">
      <w:pPr>
        <w:pStyle w:val="Abstract"/>
      </w:pPr>
      <w:r>
        <w:rPr>
          <w:szCs w:val="24"/>
        </w:rPr>
        <w:fldChar w:fldCharType="end"/>
      </w:r>
    </w:p>
    <w:p w14:paraId="44DCAFA8" w14:textId="77777777" w:rsidR="00903BE1" w:rsidRDefault="00903BE1" w:rsidP="00E01912">
      <w:pPr>
        <w:pStyle w:val="Heading1WP"/>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239" w:name="_Toc287332006"/>
    </w:p>
    <w:p w14:paraId="614BA628" w14:textId="77777777" w:rsidR="00C71349" w:rsidRPr="00C52EFC" w:rsidRDefault="00177DED" w:rsidP="0076113A">
      <w:pPr>
        <w:pStyle w:val="berschrift1"/>
      </w:pPr>
      <w:bookmarkStart w:id="240" w:name="_Toc9348772"/>
      <w:r>
        <w:lastRenderedPageBreak/>
        <w:t>Introduction</w:t>
      </w:r>
      <w:bookmarkEnd w:id="3"/>
      <w:bookmarkEnd w:id="239"/>
      <w:bookmarkEnd w:id="240"/>
    </w:p>
    <w:p w14:paraId="2E323C7A" w14:textId="451E0455" w:rsidR="00482621" w:rsidRDefault="0011281D" w:rsidP="008C100C">
      <w:r>
        <w:t>This specification defines a claims-based security (CBS) extension</w:t>
      </w:r>
      <w:ins w:id="241" w:author="Clemens Vasters" w:date="2019-05-22T08:13:00Z">
        <w:r w:rsidR="00936AAA">
          <w:t xml:space="preserve"> of AMQP</w:t>
        </w:r>
      </w:ins>
      <w:r>
        <w:t xml:space="preserve"> for </w:t>
      </w:r>
      <w:r w:rsidR="00EC6F9E">
        <w:t xml:space="preserve">authorizing interactions with </w:t>
      </w:r>
      <w:ins w:id="242" w:author="Clemens Vasters" w:date="2019-05-22T08:20:00Z">
        <w:r w:rsidR="005B7BB7">
          <w:t xml:space="preserve">the resources inside an </w:t>
        </w:r>
      </w:ins>
      <w:r>
        <w:t>AMQP 1.0</w:t>
      </w:r>
      <w:r w:rsidR="006D2ABC">
        <w:t xml:space="preserve"> </w:t>
      </w:r>
      <w:r w:rsidR="006D2ABC">
        <w:fldChar w:fldCharType="begin"/>
      </w:r>
      <w:r w:rsidR="006D2ABC">
        <w:instrText xml:space="preserve"> REF AMQP \h </w:instrText>
      </w:r>
      <w:r w:rsidR="006D2ABC">
        <w:fldChar w:fldCharType="separate"/>
      </w:r>
      <w:r w:rsidR="00646DB7">
        <w:rPr>
          <w:rStyle w:val="Refterm"/>
        </w:rPr>
        <w:t>[AMQP]</w:t>
      </w:r>
      <w:r w:rsidR="006D2ABC">
        <w:fldChar w:fldCharType="end"/>
      </w:r>
      <w:r w:rsidR="00EC6F9E">
        <w:t xml:space="preserve"> container</w:t>
      </w:r>
      <w:del w:id="243" w:author="Clemens Vasters" w:date="2019-05-22T08:20:00Z">
        <w:r w:rsidR="00EC6F9E" w:rsidDel="005B7BB7">
          <w:delText>s and nodes</w:delText>
        </w:r>
      </w:del>
      <w:r>
        <w:t xml:space="preserve">. </w:t>
      </w:r>
    </w:p>
    <w:p w14:paraId="5846D608" w14:textId="77777777" w:rsidR="00631847" w:rsidRDefault="0011281D" w:rsidP="008C100C">
      <w:r>
        <w:t>The goals for this extension are:</w:t>
      </w:r>
    </w:p>
    <w:p w14:paraId="308DD636" w14:textId="39ECBF83" w:rsidR="0011281D" w:rsidRDefault="0011281D" w:rsidP="00B76878">
      <w:pPr>
        <w:numPr>
          <w:ilvl w:val="0"/>
          <w:numId w:val="7"/>
        </w:numPr>
      </w:pPr>
      <w:r>
        <w:t xml:space="preserve">To </w:t>
      </w:r>
      <w:r w:rsidR="00BA338D">
        <w:t>support</w:t>
      </w:r>
      <w:r>
        <w:t xml:space="preserve"> fine-grained claims-based access control </w:t>
      </w:r>
      <w:r w:rsidR="00D03E3E">
        <w:t xml:space="preserve">for </w:t>
      </w:r>
      <w:r w:rsidR="00641994">
        <w:t>interactions with</w:t>
      </w:r>
      <w:r>
        <w:t xml:space="preserve"> </w:t>
      </w:r>
      <w:ins w:id="244" w:author="Clemens Vasters" w:date="2019-05-22T08:20:00Z">
        <w:r w:rsidR="005B7BB7">
          <w:t xml:space="preserve">the resources inside a </w:t>
        </w:r>
      </w:ins>
      <w:r w:rsidR="00641994">
        <w:t>container</w:t>
      </w:r>
      <w:del w:id="245" w:author="Clemens Vasters" w:date="2019-05-22T08:20:00Z">
        <w:r w:rsidR="00641994" w:rsidDel="005B7BB7">
          <w:delText>s and nodes</w:delText>
        </w:r>
      </w:del>
      <w:r w:rsidR="00641994">
        <w:t xml:space="preserve"> within the scope of an </w:t>
      </w:r>
      <w:r>
        <w:t>AMQP connection.</w:t>
      </w:r>
    </w:p>
    <w:p w14:paraId="4C5F9F45" w14:textId="77777777" w:rsidR="0011281D" w:rsidRDefault="0011281D" w:rsidP="00B76878">
      <w:pPr>
        <w:numPr>
          <w:ilvl w:val="0"/>
          <w:numId w:val="7"/>
        </w:numPr>
      </w:pPr>
      <w:r>
        <w:t xml:space="preserve">To work with existing AMQP client libraries without </w:t>
      </w:r>
      <w:r w:rsidR="00F229A5">
        <w:t xml:space="preserve">low-level </w:t>
      </w:r>
      <w:r>
        <w:t>change</w:t>
      </w:r>
      <w:r w:rsidR="00F229A5">
        <w:t>s</w:t>
      </w:r>
      <w:r>
        <w:t>.</w:t>
      </w:r>
    </w:p>
    <w:p w14:paraId="0B6E091D" w14:textId="1281B07F" w:rsidR="00BA18F0" w:rsidRDefault="0011281D" w:rsidP="008C100C">
      <w:r>
        <w:t xml:space="preserve">To satisfy these goals, </w:t>
      </w:r>
      <w:r w:rsidR="00BA18F0">
        <w:t xml:space="preserve">a layered protocol is defined to </w:t>
      </w:r>
      <w:ins w:id="246" w:author="Clemens Vasters" w:date="2019-05-22T08:14:00Z">
        <w:r w:rsidR="001414E2">
          <w:t xml:space="preserve">place </w:t>
        </w:r>
      </w:ins>
      <w:del w:id="247" w:author="Clemens Vasters" w:date="2019-05-22T08:14:00Z">
        <w:r w:rsidR="00BA18F0" w:rsidDel="001414E2">
          <w:delText xml:space="preserve">exchange </w:delText>
        </w:r>
      </w:del>
      <w:ins w:id="248" w:author="Clemens Vasters" w:date="2019-05-21T16:33:00Z">
        <w:r w:rsidR="00DA086A">
          <w:t>security tokens</w:t>
        </w:r>
      </w:ins>
      <w:del w:id="249" w:author="Clemens Vasters" w:date="2019-05-21T16:33:00Z">
        <w:r w:rsidR="00BA18F0" w:rsidDel="00DA086A">
          <w:delText>claims</w:delText>
        </w:r>
      </w:del>
      <w:r w:rsidR="00BA18F0">
        <w:t xml:space="preserve"> </w:t>
      </w:r>
      <w:ins w:id="250" w:author="Clemens Vasters" w:date="2019-05-22T08:14:00Z">
        <w:r w:rsidR="001414E2">
          <w:t xml:space="preserve">into a token cache </w:t>
        </w:r>
      </w:ins>
      <w:del w:id="251" w:author="Clemens Vasters" w:date="2019-05-21T16:33:00Z">
        <w:r w:rsidR="00BA18F0" w:rsidDel="00DA086A">
          <w:delText xml:space="preserve">tokens </w:delText>
        </w:r>
      </w:del>
      <w:r w:rsidR="00BA18F0">
        <w:t>over an AMQP connection.</w:t>
      </w:r>
      <w:ins w:id="252" w:author="Clemens Vasters" w:date="2019-05-22T08:13:00Z">
        <w:r w:rsidR="0061087C">
          <w:t xml:space="preserve"> In addition, a </w:t>
        </w:r>
      </w:ins>
      <w:ins w:id="253" w:author="Clemens Vasters" w:date="2019-05-22T08:14:00Z">
        <w:r w:rsidR="0061087C">
          <w:t xml:space="preserve">new </w:t>
        </w:r>
      </w:ins>
      <w:ins w:id="254" w:author="Clemens Vasters" w:date="2019-05-22T08:13:00Z">
        <w:r w:rsidR="0061087C">
          <w:t xml:space="preserve">SASL </w:t>
        </w:r>
      </w:ins>
      <w:del w:id="255" w:author="Clemens Vasters" w:date="2019-05-22T08:14:00Z">
        <w:r w:rsidR="00BA18F0" w:rsidDel="0061087C">
          <w:delText xml:space="preserve"> </w:delText>
        </w:r>
      </w:del>
      <w:del w:id="256" w:author="Clemens Vasters" w:date="2019-05-22T08:13:00Z">
        <w:r w:rsidR="00BA18F0" w:rsidDel="0061087C">
          <w:delText>This protocol use</w:delText>
        </w:r>
        <w:r w:rsidR="0070126B" w:rsidDel="0061087C">
          <w:delText>s</w:delText>
        </w:r>
        <w:r w:rsidR="00BA18F0" w:rsidDel="0061087C">
          <w:delText xml:space="preserve"> a dedicated link to a </w:delText>
        </w:r>
      </w:del>
      <w:del w:id="257" w:author="Clemens Vasters" w:date="2019-05-21T16:33:00Z">
        <w:r w:rsidR="00BA18F0" w:rsidDel="005206E6">
          <w:delText xml:space="preserve">special claims-based security </w:delText>
        </w:r>
      </w:del>
      <w:del w:id="258" w:author="Clemens Vasters" w:date="2019-05-22T08:13:00Z">
        <w:r w:rsidR="00BA18F0" w:rsidDel="0061087C">
          <w:delText>node, over which tokens are transferred as standard AMQP messages with a well-defined structure</w:delText>
        </w:r>
      </w:del>
      <w:ins w:id="259" w:author="Clemens Vasters" w:date="2019-05-22T08:14:00Z">
        <w:r w:rsidR="0061087C">
          <w:t>mechanism is introduced for optionally</w:t>
        </w:r>
      </w:ins>
      <w:del w:id="260" w:author="Clemens Vasters" w:date="2019-05-22T08:13:00Z">
        <w:r w:rsidR="00BA18F0" w:rsidDel="0061087C">
          <w:delText xml:space="preserve">. </w:delText>
        </w:r>
      </w:del>
      <w:ins w:id="261" w:author="Clemens Vasters" w:date="2019-05-22T08:14:00Z">
        <w:r w:rsidR="0061087C">
          <w:t xml:space="preserve"> </w:t>
        </w:r>
        <w:r w:rsidR="0061063B">
          <w:t xml:space="preserve">loading this </w:t>
        </w:r>
      </w:ins>
      <w:ins w:id="262" w:author="Clemens Vasters" w:date="2019-05-22T08:15:00Z">
        <w:r w:rsidR="0061063B">
          <w:t>token cache at connection time.</w:t>
        </w:r>
      </w:ins>
    </w:p>
    <w:p w14:paraId="1760585B" w14:textId="0C02BF28" w:rsidR="007C1E37" w:rsidRPr="002152E3" w:rsidRDefault="00BA18F0" w:rsidP="008C100C">
      <w:pPr>
        <w:rPr>
          <w:rFonts w:ascii="Consolas" w:hAnsi="Consolas" w:cs="Consolas"/>
        </w:rPr>
      </w:pPr>
      <w:del w:id="263" w:author="Clemens Vasters" w:date="2019-05-21T16:35:00Z">
        <w:r w:rsidDel="00BB550D">
          <w:delText>A non-goal for this specification is the runtime negotiation and configuration</w:delText>
        </w:r>
      </w:del>
      <w:del w:id="264" w:author="Clemens Vasters" w:date="2019-05-21T16:34:00Z">
        <w:r w:rsidDel="00BB550D">
          <w:delText xml:space="preserve"> of CBS for a </w:delText>
        </w:r>
        <w:r w:rsidR="00341CBF" w:rsidDel="00BB550D">
          <w:delText xml:space="preserve">specific </w:delText>
        </w:r>
        <w:r w:rsidDel="00BB550D">
          <w:delText>connection</w:delText>
        </w:r>
      </w:del>
      <w:del w:id="265" w:author="Clemens Vasters" w:date="2019-05-21T16:35:00Z">
        <w:r w:rsidDel="00BB550D">
          <w:delText xml:space="preserve">. </w:delText>
        </w:r>
      </w:del>
      <w:r>
        <w:t xml:space="preserve">It is assumed that applications will be configured out-of-band with </w:t>
      </w:r>
      <w:r w:rsidR="006D2ABC">
        <w:t xml:space="preserve">the knowledge as to when claims-based security is to be used and what options are supported, e.g., which </w:t>
      </w:r>
      <w:del w:id="266" w:author="Clemens Vasters" w:date="2019-05-21T16:35:00Z">
        <w:r w:rsidR="006D2ABC" w:rsidDel="005C17B6">
          <w:delText xml:space="preserve">claim </w:delText>
        </w:r>
      </w:del>
      <w:ins w:id="267" w:author="Clemens Vasters" w:date="2019-05-21T16:35:00Z">
        <w:r w:rsidR="005C17B6">
          <w:t xml:space="preserve">security </w:t>
        </w:r>
      </w:ins>
      <w:r w:rsidR="006D2ABC">
        <w:t>token type is to be used.</w:t>
      </w:r>
    </w:p>
    <w:p w14:paraId="662A6516" w14:textId="77777777" w:rsidR="00C71349" w:rsidRDefault="00C02DEC" w:rsidP="00A710C8">
      <w:pPr>
        <w:pStyle w:val="berschrift2"/>
      </w:pPr>
      <w:bookmarkStart w:id="268" w:name="_Toc85472893"/>
      <w:bookmarkStart w:id="269" w:name="_Toc287332007"/>
      <w:bookmarkStart w:id="270" w:name="_Toc9348773"/>
      <w:r>
        <w:t>Terminology</w:t>
      </w:r>
      <w:bookmarkEnd w:id="268"/>
      <w:bookmarkEnd w:id="269"/>
      <w:bookmarkEnd w:id="270"/>
    </w:p>
    <w:p w14:paraId="0374E885" w14:textId="77777777" w:rsidR="00C71349" w:rsidRDefault="00745446" w:rsidP="008C100C">
      <w:r w:rsidRPr="006D2ABC">
        <w:t xml:space="preserve">The key words “MUST”, “MUST NOT”, “REQUIRED”, “SHALL”, “SHALL NOT”, “SHOULD”, “SHOULD NOT”, “RECOMMENDED”, </w:t>
      </w:r>
      <w:ins w:id="271" w:author="Brian Raymor" w:date="2017-07-25T13:08:00Z">
        <w:r w:rsidR="00FD3821" w:rsidRPr="00FD3821">
          <w:t>"NOT RECOMMENDED"</w:t>
        </w:r>
        <w:r w:rsidR="00FD3821">
          <w:t xml:space="preserve">, </w:t>
        </w:r>
      </w:ins>
      <w:r w:rsidRPr="006D2ABC">
        <w:t>“MAY”, and “OPTIONAL” in this document are to be interpreted as described in</w:t>
      </w:r>
      <w:ins w:id="272" w:author="Brian Raymor" w:date="2017-07-25T12:59:00Z">
        <w:r w:rsidR="000A53EA">
          <w:t xml:space="preserve"> BCP14</w:t>
        </w:r>
      </w:ins>
      <w:r w:rsidRPr="006D2ABC">
        <w:t xml:space="preserve"> </w:t>
      </w:r>
      <w:r w:rsidR="006D2ABC">
        <w:fldChar w:fldCharType="begin"/>
      </w:r>
      <w:r w:rsidR="006D2ABC">
        <w:instrText xml:space="preserve"> REF RFC2119 \h </w:instrText>
      </w:r>
      <w:r w:rsidR="006D2ABC">
        <w:fldChar w:fldCharType="separate"/>
      </w:r>
      <w:r w:rsidR="00646DB7">
        <w:rPr>
          <w:rStyle w:val="Refterm"/>
        </w:rPr>
        <w:t>[RFC2119]</w:t>
      </w:r>
      <w:r w:rsidR="006D2ABC">
        <w:fldChar w:fldCharType="end"/>
      </w:r>
      <w:ins w:id="273" w:author="Brian Raymor" w:date="2017-07-25T12:59:00Z">
        <w:r w:rsidR="000A53EA">
          <w:t xml:space="preserve"> </w:t>
        </w:r>
      </w:ins>
      <w:ins w:id="274" w:author="Brian Raymor" w:date="2017-07-25T13:07:00Z">
        <w:r w:rsidR="00FD3821">
          <w:fldChar w:fldCharType="begin"/>
        </w:r>
        <w:r w:rsidR="00FD3821">
          <w:instrText xml:space="preserve"> REF RFC8174 \h </w:instrText>
        </w:r>
      </w:ins>
      <w:r w:rsidR="00FD3821">
        <w:fldChar w:fldCharType="separate"/>
      </w:r>
      <w:ins w:id="275" w:author="Brian Raymor" w:date="2017-07-25T13:07:00Z">
        <w:r w:rsidR="00FD3821" w:rsidRPr="00FD3821">
          <w:rPr>
            <w:b/>
          </w:rPr>
          <w:t>[RFC8174]</w:t>
        </w:r>
        <w:r w:rsidR="00FD3821">
          <w:fldChar w:fldCharType="end"/>
        </w:r>
        <w:r w:rsidR="00FD3821">
          <w:t xml:space="preserve"> </w:t>
        </w:r>
      </w:ins>
      <w:ins w:id="276" w:author="Brian Raymor" w:date="2017-07-25T12:59:00Z">
        <w:r w:rsidR="000A53EA">
          <w:t>when, and only when, they appear in all capitals, as shown here</w:t>
        </w:r>
      </w:ins>
      <w:r w:rsidR="006D2ABC">
        <w:t>.</w:t>
      </w:r>
    </w:p>
    <w:p w14:paraId="3708DC88" w14:textId="77777777" w:rsidR="00DC66BE" w:rsidRDefault="00DC66BE" w:rsidP="008C100C"/>
    <w:p w14:paraId="6988FEBC" w14:textId="77777777" w:rsidR="0017312D" w:rsidRPr="00005A61" w:rsidRDefault="0017312D" w:rsidP="0017312D">
      <w:pPr>
        <w:rPr>
          <w:ins w:id="277" w:author="Clemens Vasters" w:date="2019-05-22T08:27:00Z"/>
          <w:rStyle w:val="Fett"/>
        </w:rPr>
      </w:pPr>
      <w:ins w:id="278" w:author="Clemens Vasters" w:date="2019-05-22T08:27:00Z">
        <w:r>
          <w:rPr>
            <w:rStyle w:val="Fett"/>
          </w:rPr>
          <w:t>CBS</w:t>
        </w:r>
        <w:r w:rsidRPr="00005A61">
          <w:rPr>
            <w:rStyle w:val="Fett"/>
          </w:rPr>
          <w:t xml:space="preserve"> </w:t>
        </w:r>
        <w:r>
          <w:rPr>
            <w:rStyle w:val="Fett"/>
          </w:rPr>
          <w:t>n</w:t>
        </w:r>
        <w:r w:rsidRPr="00005A61">
          <w:rPr>
            <w:rStyle w:val="Fett"/>
          </w:rPr>
          <w:t>ode</w:t>
        </w:r>
        <w:r>
          <w:rPr>
            <w:rStyle w:val="Fett"/>
          </w:rPr>
          <w:t>:</w:t>
        </w:r>
      </w:ins>
    </w:p>
    <w:p w14:paraId="7E4CFCCA" w14:textId="3FEB69B2" w:rsidR="0017312D" w:rsidRPr="00AD6AF4" w:rsidRDefault="0017312D" w:rsidP="00D27F9F">
      <w:pPr>
        <w:rPr>
          <w:ins w:id="279" w:author="Clemens Vasters" w:date="2019-05-22T08:27:00Z"/>
          <w:rStyle w:val="Fett"/>
          <w:b w:val="0"/>
          <w:bCs w:val="0"/>
        </w:rPr>
      </w:pPr>
      <w:ins w:id="280" w:author="Clemens Vasters" w:date="2019-05-22T08:27:00Z">
        <w:r>
          <w:t xml:space="preserve">The “CBS node” is responsible for accepting tokens to be placed into the </w:t>
        </w:r>
      </w:ins>
      <w:ins w:id="281" w:author="Clemens Vasters" w:date="2019-05-23T13:44:00Z">
        <w:r w:rsidR="00840501">
          <w:t xml:space="preserve">token </w:t>
        </w:r>
      </w:ins>
      <w:ins w:id="282" w:author="Clemens Vasters" w:date="2019-05-22T08:27:00Z">
        <w:r>
          <w:t>cache. Each container supporting this specification SHOULD provide a CBS node with the address “</w:t>
        </w:r>
        <w:r w:rsidRPr="00BE377A">
          <w:rPr>
            <w:rFonts w:ascii="Consolas" w:hAnsi="Consolas" w:cs="Consolas"/>
          </w:rPr>
          <w:t>$</w:t>
        </w:r>
        <w:proofErr w:type="spellStart"/>
        <w:r w:rsidRPr="00BE377A">
          <w:rPr>
            <w:rFonts w:ascii="Consolas" w:hAnsi="Consolas" w:cs="Consolas"/>
          </w:rPr>
          <w:t>cbs</w:t>
        </w:r>
        <w:proofErr w:type="spellEnd"/>
        <w:r>
          <w:t>”. The container MAY override this name with the “</w:t>
        </w:r>
        <w:proofErr w:type="spellStart"/>
        <w:r>
          <w:t>cbs</w:t>
        </w:r>
        <w:proofErr w:type="spellEnd"/>
        <w:r>
          <w:t>-node” connection property.</w:t>
        </w:r>
      </w:ins>
    </w:p>
    <w:p w14:paraId="6A01194E" w14:textId="129F24A1" w:rsidR="00D27F9F" w:rsidRPr="00005A61" w:rsidRDefault="00D27F9F" w:rsidP="00D27F9F">
      <w:pPr>
        <w:rPr>
          <w:rStyle w:val="Fett"/>
        </w:rPr>
      </w:pPr>
      <w:r>
        <w:rPr>
          <w:rStyle w:val="Fett"/>
        </w:rPr>
        <w:t>Claim</w:t>
      </w:r>
      <w:r w:rsidR="00A72590">
        <w:rPr>
          <w:rStyle w:val="Fett"/>
        </w:rPr>
        <w:t>:</w:t>
      </w:r>
    </w:p>
    <w:p w14:paraId="4734C59D" w14:textId="77777777" w:rsidR="00D27F9F" w:rsidDel="00AD6AF4" w:rsidRDefault="00D27F9F" w:rsidP="00D27F9F">
      <w:pPr>
        <w:rPr>
          <w:del w:id="283" w:author="Clemens Vasters" w:date="2019-05-22T08:27:00Z"/>
        </w:rPr>
      </w:pPr>
      <w:r>
        <w:t>A claim is asserted information about a subject by an issuer. It can be evaluated during an authorization process to determine access rights to protected resources.</w:t>
      </w:r>
      <w:r w:rsidR="001C5D75">
        <w:t xml:space="preserve"> A claim is represented as a name-value pair.</w:t>
      </w:r>
    </w:p>
    <w:p w14:paraId="4E8DF0AD" w14:textId="77777777" w:rsidR="00D27F9F" w:rsidRDefault="00D27F9F" w:rsidP="008C100C"/>
    <w:p w14:paraId="09FAEACB" w14:textId="664491E9" w:rsidR="00AD6AF4" w:rsidRDefault="00AD6AF4" w:rsidP="00DC66BE">
      <w:pPr>
        <w:rPr>
          <w:ins w:id="284" w:author="Clemens Vasters" w:date="2019-05-22T08:27:00Z"/>
          <w:rStyle w:val="Fett"/>
        </w:rPr>
      </w:pPr>
      <w:ins w:id="285" w:author="Clemens Vasters" w:date="2019-05-22T08:27:00Z">
        <w:r>
          <w:rPr>
            <w:rStyle w:val="Fett"/>
          </w:rPr>
          <w:t>Resource:</w:t>
        </w:r>
      </w:ins>
    </w:p>
    <w:p w14:paraId="6F9E7EAB" w14:textId="282A87A7" w:rsidR="00AD6AF4" w:rsidRPr="00AD6AF4" w:rsidRDefault="00AD6AF4" w:rsidP="00AD6AF4">
      <w:pPr>
        <w:rPr>
          <w:ins w:id="286" w:author="Clemens Vasters" w:date="2019-05-22T08:27:00Z"/>
          <w:rStyle w:val="Fett"/>
          <w:b w:val="0"/>
        </w:rPr>
      </w:pPr>
      <w:ins w:id="287" w:author="Clemens Vasters" w:date="2019-05-22T08:27:00Z">
        <w:r w:rsidRPr="00AD6AF4">
          <w:rPr>
            <w:rStyle w:val="Fett"/>
            <w:b w:val="0"/>
          </w:rPr>
          <w:t xml:space="preserve">Any </w:t>
        </w:r>
      </w:ins>
      <w:ins w:id="288" w:author="Clemens Vasters" w:date="2019-05-22T08:28:00Z">
        <w:r w:rsidR="003E5167">
          <w:rPr>
            <w:rStyle w:val="Fett"/>
            <w:b w:val="0"/>
          </w:rPr>
          <w:t xml:space="preserve">feature of an AMQP container that </w:t>
        </w:r>
      </w:ins>
      <w:ins w:id="289" w:author="Clemens Vasters" w:date="2019-05-22T08:30:00Z">
        <w:r w:rsidR="00AD362C">
          <w:rPr>
            <w:rStyle w:val="Fett"/>
            <w:b w:val="0"/>
          </w:rPr>
          <w:t xml:space="preserve">the partner </w:t>
        </w:r>
      </w:ins>
      <w:ins w:id="290" w:author="Clemens Vasters" w:date="2019-05-22T08:28:00Z">
        <w:r w:rsidR="003E5167">
          <w:rPr>
            <w:rStyle w:val="Fett"/>
            <w:b w:val="0"/>
          </w:rPr>
          <w:t>can interact with</w:t>
        </w:r>
      </w:ins>
      <w:ins w:id="291" w:author="Clemens Vasters" w:date="2019-05-22T08:29:00Z">
        <w:r w:rsidR="00260206">
          <w:rPr>
            <w:rStyle w:val="Fett"/>
            <w:b w:val="0"/>
          </w:rPr>
          <w:t xml:space="preserve"> via AMQP.</w:t>
        </w:r>
      </w:ins>
      <w:ins w:id="292" w:author="Clemens Vasters" w:date="2019-05-22T08:30:00Z">
        <w:r w:rsidR="00AD362C">
          <w:rPr>
            <w:rStyle w:val="Fett"/>
            <w:b w:val="0"/>
          </w:rPr>
          <w:t xml:space="preserve"> </w:t>
        </w:r>
        <w:r w:rsidR="00204CA3">
          <w:rPr>
            <w:rStyle w:val="Fett"/>
            <w:b w:val="0"/>
          </w:rPr>
          <w:t>Most often, tokens will be scoped to the entirety of the container or to individual</w:t>
        </w:r>
      </w:ins>
      <w:ins w:id="293" w:author="Clemens Vasters" w:date="2019-05-22T08:31:00Z">
        <w:r w:rsidR="00204CA3">
          <w:rPr>
            <w:rStyle w:val="Fett"/>
            <w:b w:val="0"/>
          </w:rPr>
          <w:t xml:space="preserve"> nodes, but a token can also be scoped to a </w:t>
        </w:r>
        <w:proofErr w:type="gramStart"/>
        <w:r w:rsidR="00204CA3">
          <w:rPr>
            <w:rStyle w:val="Fett"/>
            <w:b w:val="0"/>
          </w:rPr>
          <w:t>particular feature</w:t>
        </w:r>
        <w:proofErr w:type="gramEnd"/>
        <w:r w:rsidR="00204CA3">
          <w:rPr>
            <w:rStyle w:val="Fett"/>
            <w:b w:val="0"/>
          </w:rPr>
          <w:t xml:space="preserve">. </w:t>
        </w:r>
        <w:r w:rsidR="008B7336">
          <w:rPr>
            <w:rStyle w:val="Fett"/>
            <w:b w:val="0"/>
          </w:rPr>
          <w:t xml:space="preserve">This mechanism would, for instance, </w:t>
        </w:r>
      </w:ins>
      <w:ins w:id="294" w:author="Clemens Vasters" w:date="2019-05-22T08:32:00Z">
        <w:r w:rsidR="006A73F7">
          <w:rPr>
            <w:rStyle w:val="Fett"/>
            <w:b w:val="0"/>
          </w:rPr>
          <w:t xml:space="preserve">enable for authorization tokens to be issued and applied that unlock </w:t>
        </w:r>
      </w:ins>
      <w:ins w:id="295" w:author="Clemens Vasters" w:date="2019-05-22T08:33:00Z">
        <w:r w:rsidR="008D7F10">
          <w:rPr>
            <w:rStyle w:val="Fett"/>
            <w:b w:val="0"/>
          </w:rPr>
          <w:t xml:space="preserve">access to </w:t>
        </w:r>
      </w:ins>
      <w:ins w:id="296" w:author="Clemens Vasters" w:date="2019-05-22T08:32:00Z">
        <w:r w:rsidR="006A73F7">
          <w:rPr>
            <w:rStyle w:val="Fett"/>
            <w:b w:val="0"/>
          </w:rPr>
          <w:t xml:space="preserve">a </w:t>
        </w:r>
        <w:proofErr w:type="gramStart"/>
        <w:r w:rsidR="006A73F7">
          <w:rPr>
            <w:rStyle w:val="Fett"/>
            <w:b w:val="0"/>
          </w:rPr>
          <w:t>particular feature</w:t>
        </w:r>
        <w:proofErr w:type="gramEnd"/>
        <w:r w:rsidR="006A73F7">
          <w:rPr>
            <w:rStyle w:val="Fett"/>
            <w:b w:val="0"/>
          </w:rPr>
          <w:t xml:space="preserve"> for t</w:t>
        </w:r>
        <w:r w:rsidR="008D7F10">
          <w:rPr>
            <w:rStyle w:val="Fett"/>
            <w:b w:val="0"/>
          </w:rPr>
          <w:t>he partner.</w:t>
        </w:r>
      </w:ins>
    </w:p>
    <w:p w14:paraId="3656F21E" w14:textId="52DB44B8" w:rsidR="00DC66BE" w:rsidRPr="00005A61" w:rsidRDefault="00DC66BE" w:rsidP="00DC66BE">
      <w:pPr>
        <w:rPr>
          <w:rStyle w:val="Fett"/>
        </w:rPr>
      </w:pPr>
      <w:r w:rsidRPr="00005A61">
        <w:rPr>
          <w:rStyle w:val="Fett"/>
        </w:rPr>
        <w:t>Token</w:t>
      </w:r>
      <w:r w:rsidR="00A72590">
        <w:rPr>
          <w:rStyle w:val="Fett"/>
        </w:rPr>
        <w:t>:</w:t>
      </w:r>
    </w:p>
    <w:p w14:paraId="40933780" w14:textId="09C952BC" w:rsidR="00DC66BE" w:rsidRPr="00DF0612" w:rsidDel="00AD6AF4" w:rsidRDefault="005C6D00" w:rsidP="00DC66BE">
      <w:pPr>
        <w:rPr>
          <w:del w:id="297" w:author="Clemens Vasters" w:date="2019-05-22T08:27:00Z"/>
        </w:rPr>
      </w:pPr>
      <w:r>
        <w:t xml:space="preserve">A token contains one or more claims. It may be digitally signed by the issuer so that it can be verified by the receiver. The tokens in this specification are bearer tokens where possession of the token authorizes the bearer to access the resource indicated by the token. </w:t>
      </w:r>
      <w:r w:rsidR="00DC66BE">
        <w:t xml:space="preserve">Examples of commonly-used </w:t>
      </w:r>
      <w:r w:rsidR="00DD5564">
        <w:t xml:space="preserve">formats and encodings for tokens </w:t>
      </w:r>
      <w:r w:rsidR="00DC66BE">
        <w:t xml:space="preserve">include JSON Web Token (JWT) </w:t>
      </w:r>
      <w:r w:rsidR="00DC27F0">
        <w:fldChar w:fldCharType="begin"/>
      </w:r>
      <w:r w:rsidR="00DC27F0">
        <w:instrText xml:space="preserve"> REF  RFC7519 \h </w:instrText>
      </w:r>
      <w:r w:rsidR="00DC27F0">
        <w:fldChar w:fldCharType="separate"/>
      </w:r>
      <w:r w:rsidR="00DC27F0">
        <w:rPr>
          <w:rStyle w:val="Refterm"/>
        </w:rPr>
        <w:t>[RFC7519]</w:t>
      </w:r>
      <w:r w:rsidR="00DC27F0">
        <w:fldChar w:fldCharType="end"/>
      </w:r>
      <w:ins w:id="298" w:author="Brian Raymor" w:date="2017-06-13T14:32:00Z">
        <w:r w:rsidR="00E41F72">
          <w:t xml:space="preserve">, </w:t>
        </w:r>
      </w:ins>
      <w:ins w:id="299" w:author="Brian Raymor" w:date="2017-06-13T14:33:00Z">
        <w:r w:rsidR="00E41F72" w:rsidRPr="00E41F72">
          <w:t xml:space="preserve">Security Assertion Markup Language </w:t>
        </w:r>
        <w:r w:rsidR="00E41F72">
          <w:t xml:space="preserve">(SAML) </w:t>
        </w:r>
      </w:ins>
      <w:ins w:id="300" w:author="Brian Raymor" w:date="2017-06-13T14:36:00Z">
        <w:r w:rsidR="00E41F72" w:rsidRPr="00E41F72">
          <w:rPr>
            <w:b/>
          </w:rPr>
          <w:fldChar w:fldCharType="begin"/>
        </w:r>
        <w:r w:rsidR="00E41F72" w:rsidRPr="00E41F72">
          <w:rPr>
            <w:b/>
          </w:rPr>
          <w:instrText xml:space="preserve"> REF SAMLCore \h </w:instrText>
        </w:r>
      </w:ins>
      <w:r w:rsidR="00E41F72">
        <w:rPr>
          <w:b/>
        </w:rPr>
        <w:instrText xml:space="preserve"> \* MERGEFORMAT </w:instrText>
      </w:r>
      <w:r w:rsidR="00E41F72" w:rsidRPr="00E41F72">
        <w:rPr>
          <w:b/>
        </w:rPr>
      </w:r>
      <w:r w:rsidR="00E41F72" w:rsidRPr="00E41F72">
        <w:rPr>
          <w:b/>
        </w:rPr>
        <w:fldChar w:fldCharType="separate"/>
      </w:r>
      <w:ins w:id="301" w:author="Brian Raymor" w:date="2017-06-13T14:36:00Z">
        <w:r w:rsidR="00E41F72" w:rsidRPr="00E41F72">
          <w:rPr>
            <w:b/>
          </w:rPr>
          <w:t>[</w:t>
        </w:r>
        <w:proofErr w:type="spellStart"/>
        <w:r w:rsidR="00E41F72" w:rsidRPr="00E41F72">
          <w:rPr>
            <w:b/>
          </w:rPr>
          <w:t>SAMLCore</w:t>
        </w:r>
        <w:proofErr w:type="spellEnd"/>
        <w:r w:rsidR="00E41F72" w:rsidRPr="00E41F72">
          <w:rPr>
            <w:b/>
          </w:rPr>
          <w:t>]</w:t>
        </w:r>
        <w:r w:rsidR="00E41F72" w:rsidRPr="00E41F72">
          <w:rPr>
            <w:b/>
          </w:rPr>
          <w:fldChar w:fldCharType="end"/>
        </w:r>
        <w:r w:rsidR="00E41F72" w:rsidRPr="00E41F72">
          <w:rPr>
            <w:b/>
          </w:rPr>
          <w:t>,</w:t>
        </w:r>
      </w:ins>
      <w:r w:rsidR="00DC66BE">
        <w:t xml:space="preserve"> and Simple Web Token (SWT) </w:t>
      </w:r>
      <w:r w:rsidR="00DC66BE">
        <w:fldChar w:fldCharType="begin"/>
      </w:r>
      <w:r w:rsidR="00DC66BE">
        <w:instrText xml:space="preserve"> REF SWT \h </w:instrText>
      </w:r>
      <w:r w:rsidR="00DC66BE">
        <w:fldChar w:fldCharType="separate"/>
      </w:r>
      <w:r w:rsidR="00DC66BE">
        <w:rPr>
          <w:rStyle w:val="Refterm"/>
        </w:rPr>
        <w:t>[SWT]</w:t>
      </w:r>
      <w:r w:rsidR="00DC66BE">
        <w:fldChar w:fldCharType="end"/>
      </w:r>
      <w:r w:rsidR="00DC66BE">
        <w:t>.</w:t>
      </w:r>
      <w:r w:rsidR="00213078">
        <w:t xml:space="preserve"> This specification does not mandate a </w:t>
      </w:r>
      <w:proofErr w:type="gramStart"/>
      <w:r w:rsidR="00213078">
        <w:t>particular token</w:t>
      </w:r>
      <w:proofErr w:type="gramEnd"/>
      <w:r w:rsidR="00213078">
        <w:t xml:space="preserve"> type other than that it is expressible as a string.</w:t>
      </w:r>
    </w:p>
    <w:p w14:paraId="6AC4F1BB" w14:textId="77777777" w:rsidR="00DC66BE" w:rsidRDefault="00DC66BE" w:rsidP="00DC66BE"/>
    <w:p w14:paraId="0D054F2B" w14:textId="4DAEBFBF" w:rsidR="0072642E" w:rsidRDefault="0072642E" w:rsidP="00DC66BE">
      <w:pPr>
        <w:rPr>
          <w:ins w:id="302" w:author="Clemens Vasters" w:date="2019-05-23T13:43:00Z"/>
          <w:rStyle w:val="Fett"/>
        </w:rPr>
      </w:pPr>
      <w:ins w:id="303" w:author="Clemens Vasters" w:date="2019-05-23T13:43:00Z">
        <w:r>
          <w:rPr>
            <w:rStyle w:val="Fett"/>
          </w:rPr>
          <w:t>Token Cache:</w:t>
        </w:r>
      </w:ins>
    </w:p>
    <w:p w14:paraId="316C2CDF" w14:textId="0E816ECC" w:rsidR="0072642E" w:rsidRPr="0072642E" w:rsidRDefault="0072642E" w:rsidP="00DC66BE">
      <w:pPr>
        <w:rPr>
          <w:ins w:id="304" w:author="Clemens Vasters" w:date="2019-05-23T13:43:00Z"/>
          <w:rStyle w:val="Fett"/>
          <w:b w:val="0"/>
        </w:rPr>
      </w:pPr>
      <w:ins w:id="305" w:author="Clemens Vasters" w:date="2019-05-23T13:43:00Z">
        <w:r w:rsidRPr="0072642E">
          <w:rPr>
            <w:rStyle w:val="Fett"/>
            <w:b w:val="0"/>
          </w:rPr>
          <w:t>A</w:t>
        </w:r>
        <w:r>
          <w:rPr>
            <w:rStyle w:val="Fett"/>
            <w:b w:val="0"/>
          </w:rPr>
          <w:t xml:space="preserve"> connection-scoped </w:t>
        </w:r>
        <w:r w:rsidR="00992A97">
          <w:rPr>
            <w:rStyle w:val="Fett"/>
            <w:b w:val="0"/>
          </w:rPr>
          <w:t>token store inside the AMQP container mana</w:t>
        </w:r>
      </w:ins>
      <w:ins w:id="306" w:author="Clemens Vasters" w:date="2019-05-23T13:44:00Z">
        <w:r w:rsidR="00992A97">
          <w:rPr>
            <w:rStyle w:val="Fett"/>
            <w:b w:val="0"/>
          </w:rPr>
          <w:t>ged through the CBS node.</w:t>
        </w:r>
      </w:ins>
    </w:p>
    <w:p w14:paraId="207A70AC" w14:textId="5ECA2BF5" w:rsidR="00DC66BE" w:rsidRPr="00005A61" w:rsidRDefault="00DC66BE" w:rsidP="00DC66BE">
      <w:pPr>
        <w:rPr>
          <w:rStyle w:val="Fett"/>
        </w:rPr>
      </w:pPr>
      <w:r w:rsidRPr="00005A61">
        <w:rPr>
          <w:rStyle w:val="Fett"/>
        </w:rPr>
        <w:t>Token Expiry</w:t>
      </w:r>
      <w:r w:rsidR="00A72590">
        <w:rPr>
          <w:rStyle w:val="Fett"/>
        </w:rPr>
        <w:t>:</w:t>
      </w:r>
    </w:p>
    <w:p w14:paraId="144132F4" w14:textId="77777777" w:rsidR="00AC3A44" w:rsidDel="00AD6AF4" w:rsidRDefault="00D31C19" w:rsidP="00AC3A44">
      <w:pPr>
        <w:rPr>
          <w:del w:id="307" w:author="Clemens Vasters" w:date="2019-05-22T08:27:00Z"/>
        </w:rPr>
      </w:pPr>
      <w:r>
        <w:t xml:space="preserve">Token expiry is the lifetime (expiration date) for the token after which it must not be accepted. </w:t>
      </w:r>
      <w:r w:rsidRPr="00A53D0C">
        <w:t xml:space="preserve">This limits the </w:t>
      </w:r>
      <w:r>
        <w:t>exposure</w:t>
      </w:r>
      <w:r w:rsidRPr="00A53D0C">
        <w:t xml:space="preserve"> of the token if it is compromised.</w:t>
      </w:r>
      <w:r>
        <w:t xml:space="preserve"> </w:t>
      </w:r>
    </w:p>
    <w:p w14:paraId="244C8486" w14:textId="77777777" w:rsidR="00DC66BE" w:rsidRPr="00646CFB" w:rsidRDefault="00DC66BE" w:rsidP="00AC3A44"/>
    <w:p w14:paraId="2684BFE7" w14:textId="77777777" w:rsidR="00DC66BE" w:rsidRPr="00005A61" w:rsidRDefault="00DC66BE" w:rsidP="00DC66BE">
      <w:pPr>
        <w:rPr>
          <w:rStyle w:val="Fett"/>
        </w:rPr>
      </w:pPr>
      <w:r w:rsidRPr="00005A61">
        <w:rPr>
          <w:rStyle w:val="Fett"/>
        </w:rPr>
        <w:t>Token Type</w:t>
      </w:r>
      <w:r w:rsidR="00A72590">
        <w:rPr>
          <w:rStyle w:val="Fett"/>
        </w:rPr>
        <w:t>:</w:t>
      </w:r>
    </w:p>
    <w:p w14:paraId="4DC2D5BC" w14:textId="12B5EF2D" w:rsidR="00541888" w:rsidRDefault="00541888" w:rsidP="00541888">
      <w:r>
        <w:lastRenderedPageBreak/>
        <w:t>Tokens are assigned a type to allow the receiver to identify the specific claims format and encoding for the token. Types are represented as strings that observe the same namespace convention for types defined in the core AMQP specification. Standard token types have names prefixed with “</w:t>
      </w:r>
      <w:proofErr w:type="spellStart"/>
      <w:r>
        <w:t>amqp</w:t>
      </w:r>
      <w:proofErr w:type="spellEnd"/>
      <w:r>
        <w:t>:”, e.g., the type of a JSON Web Token is represented as “</w:t>
      </w:r>
      <w:proofErr w:type="spellStart"/>
      <w:proofErr w:type="gramStart"/>
      <w:r>
        <w:t>amqp:jwt</w:t>
      </w:r>
      <w:proofErr w:type="spellEnd"/>
      <w:proofErr w:type="gramEnd"/>
      <w:r>
        <w:t>”. It is recommended that proprietary token types are named using a reverse domain name prefix, e.g., “</w:t>
      </w:r>
      <w:proofErr w:type="spellStart"/>
      <w:proofErr w:type="gramStart"/>
      <w:r>
        <w:t>acme.com:acmetoken</w:t>
      </w:r>
      <w:proofErr w:type="spellEnd"/>
      <w:proofErr w:type="gramEnd"/>
      <w:r>
        <w:t xml:space="preserve">”. A registry of commonly defined token types and their meanings is maintained </w:t>
      </w:r>
      <w:r>
        <w:fldChar w:fldCharType="begin"/>
      </w:r>
      <w:r>
        <w:instrText xml:space="preserve"> REF AMQPTOKENS \h </w:instrText>
      </w:r>
      <w:r>
        <w:fldChar w:fldCharType="separate"/>
      </w:r>
      <w:r>
        <w:rPr>
          <w:rStyle w:val="Refterm"/>
        </w:rPr>
        <w:t>[AMQPTOKENS]</w:t>
      </w:r>
      <w:r>
        <w:fldChar w:fldCharType="end"/>
      </w:r>
      <w:r>
        <w:t>.</w:t>
      </w:r>
    </w:p>
    <w:p w14:paraId="468E7ED0" w14:textId="77777777" w:rsidR="00DC66BE" w:rsidRDefault="00DC66BE" w:rsidP="00DC66BE"/>
    <w:p w14:paraId="63A3D285" w14:textId="0472A576" w:rsidR="00DC66BE" w:rsidRPr="00005A61" w:rsidDel="00387D30" w:rsidRDefault="00DC66BE" w:rsidP="00DC66BE">
      <w:pPr>
        <w:rPr>
          <w:del w:id="308" w:author="Clemens Vasters" w:date="2019-05-22T08:21:00Z"/>
          <w:rStyle w:val="Fett"/>
        </w:rPr>
      </w:pPr>
      <w:del w:id="309" w:author="Clemens Vasters" w:date="2019-05-22T08:21:00Z">
        <w:r w:rsidRPr="00005A61" w:rsidDel="00387D30">
          <w:rPr>
            <w:rStyle w:val="Fett"/>
          </w:rPr>
          <w:delText>Roles</w:delText>
        </w:r>
        <w:r w:rsidR="00A72590" w:rsidDel="00387D30">
          <w:rPr>
            <w:rStyle w:val="Fett"/>
          </w:rPr>
          <w:delText>:</w:delText>
        </w:r>
      </w:del>
    </w:p>
    <w:p w14:paraId="1ED013CE" w14:textId="5628E79E" w:rsidR="00DC66BE" w:rsidDel="00387D30" w:rsidRDefault="00DC66BE" w:rsidP="00DC66BE">
      <w:pPr>
        <w:rPr>
          <w:del w:id="310" w:author="Clemens Vasters" w:date="2019-05-22T08:21:00Z"/>
        </w:rPr>
      </w:pPr>
      <w:del w:id="311" w:author="Clemens Vasters" w:date="2019-05-22T08:21:00Z">
        <w:r w:rsidDel="00387D30">
          <w:delText>AMQP is a symmetric peer-to-peer protocol that can be used in a variety of topologies, e.g., client-to-client, client-to-broker and broker-to-broker. This specification is applicable to all these different usage patterns. For the purposes of illustration, this specification defines two roles: Resource Manager and Client. Be aware however, that in some topologies, e.g., broker-to-broker, both endpoints could play both roles.</w:delText>
        </w:r>
      </w:del>
    </w:p>
    <w:p w14:paraId="2F94975C" w14:textId="7A4A7BC0" w:rsidR="00DC66BE" w:rsidDel="00387D30" w:rsidRDefault="00DC66BE" w:rsidP="00DC66BE">
      <w:pPr>
        <w:rPr>
          <w:del w:id="312" w:author="Clemens Vasters" w:date="2019-05-22T08:21:00Z"/>
        </w:rPr>
      </w:pPr>
    </w:p>
    <w:p w14:paraId="6951A3B7" w14:textId="6AB45B02" w:rsidR="00005A61" w:rsidRPr="00005A61" w:rsidDel="0017312D" w:rsidRDefault="00005A61" w:rsidP="00005A61">
      <w:pPr>
        <w:rPr>
          <w:del w:id="313" w:author="Clemens Vasters" w:date="2019-05-22T08:26:00Z"/>
          <w:rStyle w:val="Fett"/>
        </w:rPr>
      </w:pPr>
      <w:del w:id="314" w:author="Clemens Vasters" w:date="2019-05-22T08:22:00Z">
        <w:r w:rsidRPr="00005A61" w:rsidDel="00AC2CB3">
          <w:rPr>
            <w:rStyle w:val="Fett"/>
          </w:rPr>
          <w:delText>Claims-based Security</w:delText>
        </w:r>
      </w:del>
      <w:del w:id="315" w:author="Clemens Vasters" w:date="2019-05-22T08:26:00Z">
        <w:r w:rsidRPr="00005A61" w:rsidDel="0017312D">
          <w:rPr>
            <w:rStyle w:val="Fett"/>
          </w:rPr>
          <w:delText xml:space="preserve"> </w:delText>
        </w:r>
      </w:del>
      <w:del w:id="316" w:author="Clemens Vasters" w:date="2019-05-21T16:35:00Z">
        <w:r w:rsidRPr="00005A61" w:rsidDel="00145BA5">
          <w:rPr>
            <w:rStyle w:val="Fett"/>
          </w:rPr>
          <w:delText>Node</w:delText>
        </w:r>
      </w:del>
      <w:del w:id="317" w:author="Clemens Vasters" w:date="2019-05-22T08:26:00Z">
        <w:r w:rsidR="00A72590" w:rsidDel="0017312D">
          <w:rPr>
            <w:rStyle w:val="Fett"/>
          </w:rPr>
          <w:delText>:</w:delText>
        </w:r>
      </w:del>
    </w:p>
    <w:p w14:paraId="7C02A554" w14:textId="2B9E0DED" w:rsidR="00005A61" w:rsidDel="0017312D" w:rsidRDefault="00005A61" w:rsidP="00005A61">
      <w:pPr>
        <w:rPr>
          <w:del w:id="318" w:author="Clemens Vasters" w:date="2019-05-22T08:26:00Z"/>
        </w:rPr>
      </w:pPr>
      <w:del w:id="319" w:author="Clemens Vasters" w:date="2019-05-22T08:22:00Z">
        <w:r w:rsidDel="00321C29">
          <w:delText xml:space="preserve">A </w:delText>
        </w:r>
        <w:r w:rsidR="00006285" w:rsidDel="00321C29">
          <w:delText>c</w:delText>
        </w:r>
        <w:r w:rsidDel="00321C29">
          <w:delText xml:space="preserve">laims-based </w:delText>
        </w:r>
        <w:r w:rsidR="00006285" w:rsidDel="00321C29">
          <w:delText>s</w:delText>
        </w:r>
        <w:r w:rsidDel="00321C29">
          <w:delText xml:space="preserve">ecurity </w:delText>
        </w:r>
      </w:del>
      <w:del w:id="320" w:author="Clemens Vasters" w:date="2019-05-21T16:35:00Z">
        <w:r w:rsidDel="006369C4">
          <w:delText>N</w:delText>
        </w:r>
      </w:del>
      <w:del w:id="321" w:author="Clemens Vasters" w:date="2019-05-22T08:22:00Z">
        <w:r w:rsidDel="00321C29">
          <w:delText>ode (</w:delText>
        </w:r>
      </w:del>
      <w:del w:id="322" w:author="Clemens Vasters" w:date="2019-05-22T08:26:00Z">
        <w:r w:rsidDel="0017312D">
          <w:delText xml:space="preserve">CBS </w:delText>
        </w:r>
      </w:del>
      <w:del w:id="323" w:author="Clemens Vasters" w:date="2019-05-21T16:35:00Z">
        <w:r w:rsidDel="006369C4">
          <w:delText>N</w:delText>
        </w:r>
      </w:del>
      <w:del w:id="324" w:author="Clemens Vasters" w:date="2019-05-22T08:26:00Z">
        <w:r w:rsidDel="0017312D">
          <w:delText>ode</w:delText>
        </w:r>
      </w:del>
      <w:del w:id="325" w:author="Clemens Vasters" w:date="2019-05-22T08:22:00Z">
        <w:r w:rsidDel="00321C29">
          <w:delText>)</w:delText>
        </w:r>
      </w:del>
      <w:del w:id="326" w:author="Clemens Vasters" w:date="2019-05-22T08:26:00Z">
        <w:r w:rsidDel="0017312D">
          <w:delText xml:space="preserve"> is responsible for</w:delText>
        </w:r>
      </w:del>
      <w:del w:id="327" w:author="Clemens Vasters" w:date="2019-05-22T08:22:00Z">
        <w:r w:rsidDel="00321C29">
          <w:delText xml:space="preserve"> </w:delText>
        </w:r>
        <w:r w:rsidR="00643C1A" w:rsidDel="00321C29">
          <w:delText xml:space="preserve">caching </w:delText>
        </w:r>
        <w:r w:rsidDel="00321C29">
          <w:delText>tokens</w:delText>
        </w:r>
      </w:del>
      <w:del w:id="328" w:author="Clemens Vasters" w:date="2019-05-22T08:26:00Z">
        <w:r w:rsidDel="0017312D">
          <w:delText xml:space="preserve">. Each </w:delText>
        </w:r>
        <w:r w:rsidR="00643C1A" w:rsidDel="0017312D">
          <w:delText>container supporting this specification</w:delText>
        </w:r>
        <w:r w:rsidDel="0017312D">
          <w:delText xml:space="preserve"> </w:delText>
        </w:r>
      </w:del>
      <w:del w:id="329" w:author="Clemens Vasters" w:date="2019-05-22T08:22:00Z">
        <w:r w:rsidDel="00AC2CB3">
          <w:delText xml:space="preserve">MUST </w:delText>
        </w:r>
      </w:del>
      <w:del w:id="330" w:author="Clemens Vasters" w:date="2019-05-22T08:26:00Z">
        <w:r w:rsidDel="0017312D">
          <w:delText xml:space="preserve">provide a CBS </w:delText>
        </w:r>
      </w:del>
      <w:del w:id="331" w:author="Clemens Vasters" w:date="2019-05-21T16:35:00Z">
        <w:r w:rsidDel="00145BA5">
          <w:delText xml:space="preserve">Node </w:delText>
        </w:r>
      </w:del>
      <w:del w:id="332" w:author="Clemens Vasters" w:date="2019-05-22T08:26:00Z">
        <w:r w:rsidDel="0017312D">
          <w:delText>with the address “</w:delText>
        </w:r>
        <w:r w:rsidRPr="00BE377A" w:rsidDel="0017312D">
          <w:rPr>
            <w:rFonts w:ascii="Consolas" w:hAnsi="Consolas" w:cs="Consolas"/>
          </w:rPr>
          <w:delText>$cbs</w:delText>
        </w:r>
        <w:r w:rsidDel="0017312D">
          <w:delText>”.</w:delText>
        </w:r>
      </w:del>
    </w:p>
    <w:p w14:paraId="0C8D7F68" w14:textId="703DA6B6" w:rsidR="00DC66BE" w:rsidDel="00470549" w:rsidRDefault="00DC66BE" w:rsidP="00DC66BE">
      <w:pPr>
        <w:rPr>
          <w:del w:id="333" w:author="Clemens Vasters" w:date="2019-05-22T08:23:00Z"/>
        </w:rPr>
      </w:pPr>
    </w:p>
    <w:p w14:paraId="2B5D5DDF" w14:textId="5F348823" w:rsidR="00DC66BE" w:rsidRPr="00005A61" w:rsidDel="00470549" w:rsidRDefault="00DC66BE" w:rsidP="00DC66BE">
      <w:pPr>
        <w:rPr>
          <w:del w:id="334" w:author="Clemens Vasters" w:date="2019-05-22T08:23:00Z"/>
          <w:rStyle w:val="Fett"/>
        </w:rPr>
      </w:pPr>
      <w:del w:id="335" w:author="Clemens Vasters" w:date="2019-05-22T08:23:00Z">
        <w:r w:rsidRPr="00005A61" w:rsidDel="00470549">
          <w:rPr>
            <w:rStyle w:val="Fett"/>
          </w:rPr>
          <w:delText>Client</w:delText>
        </w:r>
        <w:r w:rsidR="00A72590" w:rsidDel="00470549">
          <w:rPr>
            <w:rStyle w:val="Fett"/>
          </w:rPr>
          <w:delText>:</w:delText>
        </w:r>
      </w:del>
    </w:p>
    <w:p w14:paraId="37E70A7B" w14:textId="388B3EB1" w:rsidR="00DC66BE" w:rsidDel="00470549" w:rsidRDefault="00DC66BE" w:rsidP="008C100C">
      <w:pPr>
        <w:rPr>
          <w:del w:id="336" w:author="Clemens Vasters" w:date="2019-05-22T08:23:00Z"/>
        </w:rPr>
      </w:pPr>
      <w:del w:id="337" w:author="Clemens Vasters" w:date="2019-05-22T08:23:00Z">
        <w:r w:rsidDel="00470549">
          <w:delText xml:space="preserve">A Client is an application program hosting an AMQP container </w:delText>
        </w:r>
      </w:del>
      <w:del w:id="338" w:author="Clemens Vasters" w:date="2019-05-16T09:01:00Z">
        <w:r w:rsidDel="00665953">
          <w:delText>that is sending messages to, and/or receiving messages from</w:delText>
        </w:r>
        <w:r w:rsidDel="00D45751">
          <w:delText>, AMQP nodes hosted in a Resource Manager.</w:delText>
        </w:r>
      </w:del>
    </w:p>
    <w:p w14:paraId="3589DBB0" w14:textId="77777777" w:rsidR="00C02DEC" w:rsidRDefault="00C02DEC" w:rsidP="00A710C8">
      <w:pPr>
        <w:pStyle w:val="berschrift2"/>
      </w:pPr>
      <w:bookmarkStart w:id="339" w:name="_Ref7502892"/>
      <w:bookmarkStart w:id="340" w:name="_Toc12011611"/>
      <w:bookmarkStart w:id="341" w:name="_Toc85472894"/>
      <w:bookmarkStart w:id="342" w:name="_Toc287332008"/>
      <w:bookmarkStart w:id="343" w:name="_Toc9348774"/>
      <w:r>
        <w:t>Normative</w:t>
      </w:r>
      <w:bookmarkEnd w:id="339"/>
      <w:bookmarkEnd w:id="340"/>
      <w:r>
        <w:t xml:space="preserve"> References</w:t>
      </w:r>
      <w:bookmarkEnd w:id="341"/>
      <w:bookmarkEnd w:id="342"/>
      <w:bookmarkEnd w:id="343"/>
    </w:p>
    <w:p w14:paraId="04BDC1F6" w14:textId="33F81993" w:rsidR="0074749F" w:rsidRDefault="0074749F" w:rsidP="0074749F">
      <w:pPr>
        <w:pStyle w:val="Ref"/>
        <w:rPr>
          <w:ins w:id="344" w:author="Clemens Vasters" w:date="2019-05-22T09:10:00Z"/>
          <w:rStyle w:val="Refterm"/>
        </w:rPr>
      </w:pPr>
      <w:bookmarkStart w:id="345" w:name="AMQP"/>
      <w:r>
        <w:rPr>
          <w:rStyle w:val="Refterm"/>
        </w:rPr>
        <w:t>[AMQP]</w:t>
      </w:r>
      <w:bookmarkEnd w:id="345"/>
      <w:r>
        <w:rPr>
          <w:rStyle w:val="Refterm"/>
        </w:rPr>
        <w:tab/>
      </w:r>
      <w:r w:rsidR="00C37827">
        <w:rPr>
          <w:rStyle w:val="Refterm"/>
          <w:b w:val="0"/>
        </w:rPr>
        <w:t>Godfrey, R.,</w:t>
      </w:r>
      <w:r w:rsidRPr="00A26EFF">
        <w:rPr>
          <w:rStyle w:val="Refterm"/>
          <w:b w:val="0"/>
        </w:rPr>
        <w:t xml:space="preserve"> Ingham, D</w:t>
      </w:r>
      <w:r w:rsidR="00C37827">
        <w:rPr>
          <w:rStyle w:val="Refterm"/>
          <w:b w:val="0"/>
        </w:rPr>
        <w:t>.,</w:t>
      </w:r>
      <w:r w:rsidRPr="00A26EFF">
        <w:rPr>
          <w:rStyle w:val="Refterm"/>
          <w:b w:val="0"/>
        </w:rPr>
        <w:t xml:space="preserve"> </w:t>
      </w:r>
      <w:proofErr w:type="spellStart"/>
      <w:r w:rsidRPr="00A26EFF">
        <w:rPr>
          <w:rStyle w:val="Refterm"/>
          <w:b w:val="0"/>
        </w:rPr>
        <w:t>Schloming</w:t>
      </w:r>
      <w:proofErr w:type="spellEnd"/>
      <w:r w:rsidRPr="00A26EFF">
        <w:rPr>
          <w:rStyle w:val="Refterm"/>
          <w:b w:val="0"/>
        </w:rPr>
        <w:t>, R</w:t>
      </w:r>
      <w:r w:rsidR="00C37827">
        <w:rPr>
          <w:rStyle w:val="Refterm"/>
          <w:b w:val="0"/>
        </w:rPr>
        <w:t>.</w:t>
      </w:r>
      <w:r w:rsidRPr="00A26EFF">
        <w:rPr>
          <w:rStyle w:val="Refterm"/>
          <w:b w:val="0"/>
        </w:rPr>
        <w:t xml:space="preserve">, “Advanced Message </w:t>
      </w:r>
      <w:r w:rsidR="007C7E80">
        <w:rPr>
          <w:rStyle w:val="Refterm"/>
          <w:b w:val="0"/>
        </w:rPr>
        <w:t>Queu</w:t>
      </w:r>
      <w:r w:rsidRPr="00E92F23">
        <w:rPr>
          <w:rStyle w:val="Refterm"/>
          <w:b w:val="0"/>
        </w:rPr>
        <w:t xml:space="preserve">ing Protocol (AMQP) Version 1.0”, October 2012. </w:t>
      </w:r>
      <w:r w:rsidR="00CA23A2">
        <w:rPr>
          <w:rStyle w:val="Refterm"/>
          <w:b w:val="0"/>
        </w:rPr>
        <w:t>OASIS Standard.</w:t>
      </w:r>
      <w:r w:rsidR="00CA23A2">
        <w:rPr>
          <w:rStyle w:val="Refterm"/>
          <w:b w:val="0"/>
        </w:rPr>
        <w:br/>
      </w:r>
      <w:hyperlink r:id="rId30" w:anchor="amqpv1.0" w:history="1">
        <w:r w:rsidRPr="006E7D03">
          <w:rPr>
            <w:rStyle w:val="Hyperlink"/>
          </w:rPr>
          <w:t>https://www.oasis-open.org/standards#amqpv1.0</w:t>
        </w:r>
      </w:hyperlink>
      <w:r>
        <w:rPr>
          <w:rStyle w:val="Refterm"/>
        </w:rPr>
        <w:t xml:space="preserve"> </w:t>
      </w:r>
    </w:p>
    <w:p w14:paraId="5FBD1EAC" w14:textId="56E52A54" w:rsidR="00C27F51" w:rsidRPr="00C27F51" w:rsidDel="00FC7D1F" w:rsidRDefault="00C27F51" w:rsidP="004C07C7">
      <w:pPr>
        <w:pStyle w:val="Ref"/>
        <w:rPr>
          <w:del w:id="346" w:author="Clemens Vasters" w:date="2020-06-25T10:11:00Z"/>
          <w:rStyle w:val="Refterm"/>
          <w:b w:val="0"/>
        </w:rPr>
      </w:pPr>
    </w:p>
    <w:p w14:paraId="7EC6B7BB" w14:textId="77777777" w:rsidR="00F34D78" w:rsidRDefault="00C02DEC" w:rsidP="0074749F">
      <w:pPr>
        <w:pStyle w:val="Ref"/>
      </w:pPr>
      <w:bookmarkStart w:id="347" w:name="RFC2119"/>
      <w:r>
        <w:rPr>
          <w:rStyle w:val="Refterm"/>
        </w:rPr>
        <w:t>[RFC2119]</w:t>
      </w:r>
      <w:bookmarkEnd w:id="347"/>
      <w:r>
        <w:tab/>
      </w:r>
      <w:proofErr w:type="spellStart"/>
      <w:r w:rsidR="00F34D78">
        <w:t>Bradner</w:t>
      </w:r>
      <w:proofErr w:type="spellEnd"/>
      <w:r w:rsidR="00F34D78">
        <w:t>, S., "Key words for use in RFCs to Indicate Requirement Levels", BCP 14, RFC 2119, DO</w:t>
      </w:r>
      <w:r w:rsidR="0062399B">
        <w:t>I 10.17487/RFC2119, March 1997.</w:t>
      </w:r>
    </w:p>
    <w:p w14:paraId="28837812" w14:textId="77777777" w:rsidR="003F28AD" w:rsidRDefault="00F34D78" w:rsidP="00F34D78">
      <w:pPr>
        <w:pStyle w:val="Ref"/>
        <w:ind w:firstLine="0"/>
      </w:pPr>
      <w:r>
        <w:t>&lt;</w:t>
      </w:r>
      <w:hyperlink r:id="rId31" w:history="1">
        <w:r>
          <w:rPr>
            <w:rStyle w:val="Hyperlink"/>
          </w:rPr>
          <w:t>http://www.rfc-editor.org/info/rfc2119</w:t>
        </w:r>
      </w:hyperlink>
      <w:r w:rsidR="003F28AD">
        <w:t>&gt;</w:t>
      </w:r>
    </w:p>
    <w:p w14:paraId="56A21D2F" w14:textId="77777777" w:rsidR="004578CA" w:rsidRDefault="004578CA" w:rsidP="004578CA">
      <w:pPr>
        <w:pStyle w:val="Ref"/>
      </w:pPr>
      <w:bookmarkStart w:id="348" w:name="RFC3339"/>
      <w:r>
        <w:rPr>
          <w:rStyle w:val="Fett"/>
        </w:rPr>
        <w:t>[RFC3339]</w:t>
      </w:r>
      <w:bookmarkEnd w:id="348"/>
      <w:r>
        <w:tab/>
      </w:r>
      <w:proofErr w:type="spellStart"/>
      <w:r>
        <w:t>Klyne</w:t>
      </w:r>
      <w:proofErr w:type="spellEnd"/>
      <w:r>
        <w:t>, G. and C. Newman, "Date and Time on the Internet: Timestamps", RFC 3339, DOI 10.17487/RFC3339, July 2002.</w:t>
      </w:r>
    </w:p>
    <w:p w14:paraId="24467B54" w14:textId="77777777" w:rsidR="004578CA" w:rsidRDefault="004578CA" w:rsidP="004578CA">
      <w:pPr>
        <w:pStyle w:val="Ref"/>
        <w:ind w:firstLine="0"/>
      </w:pPr>
      <w:r>
        <w:t>&lt;</w:t>
      </w:r>
      <w:hyperlink r:id="rId32" w:history="1">
        <w:r>
          <w:rPr>
            <w:rStyle w:val="Hyperlink"/>
          </w:rPr>
          <w:t>http://www.rfc-editor.org/info/rfc3339</w:t>
        </w:r>
      </w:hyperlink>
      <w:r>
        <w:t>&gt;</w:t>
      </w:r>
    </w:p>
    <w:p w14:paraId="3EF60488" w14:textId="77777777" w:rsidR="0028032C" w:rsidRDefault="0028032C" w:rsidP="0028032C">
      <w:pPr>
        <w:pStyle w:val="Ref"/>
      </w:pPr>
      <w:bookmarkStart w:id="349" w:name="RFC3629"/>
      <w:r>
        <w:rPr>
          <w:rStyle w:val="Fett"/>
        </w:rPr>
        <w:t>[RFC3629]</w:t>
      </w:r>
      <w:bookmarkEnd w:id="349"/>
      <w:r>
        <w:tab/>
        <w:t>Yergeau, F., "UTF-8, a transformation format of ISO 10646", STD 63, RFC 3629, DOI 10.17487/RFC3629, November 2003.</w:t>
      </w:r>
    </w:p>
    <w:p w14:paraId="7F18A607" w14:textId="77777777" w:rsidR="0028032C" w:rsidRDefault="0028032C" w:rsidP="0028032C">
      <w:pPr>
        <w:pStyle w:val="Ref"/>
        <w:ind w:firstLine="0"/>
      </w:pPr>
      <w:r>
        <w:t>&lt;</w:t>
      </w:r>
      <w:hyperlink r:id="rId33" w:history="1">
        <w:r>
          <w:rPr>
            <w:rStyle w:val="Hyperlink"/>
          </w:rPr>
          <w:t>http://www.rfc-editor.org/info/rfc3629</w:t>
        </w:r>
      </w:hyperlink>
      <w:r>
        <w:t>&gt;</w:t>
      </w:r>
    </w:p>
    <w:p w14:paraId="6FA64577" w14:textId="77777777" w:rsidR="00CE3147" w:rsidRDefault="00CE3147" w:rsidP="00CE3147">
      <w:pPr>
        <w:pStyle w:val="Ref"/>
      </w:pPr>
      <w:bookmarkStart w:id="350" w:name="RFC4301"/>
      <w:r>
        <w:rPr>
          <w:rStyle w:val="Fett"/>
        </w:rPr>
        <w:t>[RFC4301]</w:t>
      </w:r>
      <w:bookmarkEnd w:id="350"/>
      <w:r>
        <w:tab/>
        <w:t xml:space="preserve">Kent, </w:t>
      </w:r>
      <w:proofErr w:type="gramStart"/>
      <w:r>
        <w:t>S.</w:t>
      </w:r>
      <w:proofErr w:type="gramEnd"/>
      <w:r>
        <w:t xml:space="preserve"> and K. </w:t>
      </w:r>
      <w:proofErr w:type="spellStart"/>
      <w:r>
        <w:t>Seo</w:t>
      </w:r>
      <w:proofErr w:type="spellEnd"/>
      <w:r>
        <w:t>, "Security Architecture for the Internet Protocol", RFC 4301, DOI 10.17487/RFC4301, December 2005.</w:t>
      </w:r>
    </w:p>
    <w:p w14:paraId="58C3C7DC" w14:textId="77777777" w:rsidR="00C02DEC" w:rsidRDefault="00CE3147" w:rsidP="00CE3147">
      <w:pPr>
        <w:pStyle w:val="Ref"/>
        <w:ind w:firstLine="0"/>
      </w:pPr>
      <w:r>
        <w:t>&lt;</w:t>
      </w:r>
      <w:hyperlink r:id="rId34" w:history="1">
        <w:r>
          <w:rPr>
            <w:rStyle w:val="Hyperlink"/>
          </w:rPr>
          <w:t>http://www.rfc-editor.org/info/rfc4301</w:t>
        </w:r>
      </w:hyperlink>
      <w:r>
        <w:t>&gt;</w:t>
      </w:r>
    </w:p>
    <w:p w14:paraId="69D736D5" w14:textId="77777777" w:rsidR="00CE3147" w:rsidRDefault="0074749F" w:rsidP="00DE61FB">
      <w:pPr>
        <w:pStyle w:val="Ref"/>
      </w:pPr>
      <w:bookmarkStart w:id="351" w:name="RFC4422"/>
      <w:r>
        <w:rPr>
          <w:rStyle w:val="Refterm"/>
        </w:rPr>
        <w:t>[RFC4422]</w:t>
      </w:r>
      <w:bookmarkEnd w:id="351"/>
      <w:r>
        <w:rPr>
          <w:rStyle w:val="Refterm"/>
        </w:rPr>
        <w:tab/>
      </w:r>
      <w:r w:rsidR="00CE3147">
        <w:t xml:space="preserve">Melnikov, A., Ed., and K. </w:t>
      </w:r>
      <w:proofErr w:type="spellStart"/>
      <w:r w:rsidR="00CE3147">
        <w:t>Zeilenga</w:t>
      </w:r>
      <w:proofErr w:type="spellEnd"/>
      <w:r w:rsidR="00CE3147">
        <w:t>, Ed., "Simple Authentication and Security Layer (SASL)", RFC 4422, DOI 10.17487/RFC4422, June 2006.</w:t>
      </w:r>
    </w:p>
    <w:p w14:paraId="005F8983" w14:textId="77777777" w:rsidR="009B442E" w:rsidRDefault="00CE3147" w:rsidP="00CE3147">
      <w:pPr>
        <w:pStyle w:val="Ref"/>
        <w:ind w:firstLine="0"/>
      </w:pPr>
      <w:r>
        <w:t>&lt;</w:t>
      </w:r>
      <w:hyperlink r:id="rId35" w:history="1">
        <w:r>
          <w:rPr>
            <w:rStyle w:val="Hyperlink"/>
          </w:rPr>
          <w:t>http://www.rfc-editor.org/info/rfc4422</w:t>
        </w:r>
      </w:hyperlink>
      <w:r w:rsidR="009B442E">
        <w:t>&gt;</w:t>
      </w:r>
    </w:p>
    <w:p w14:paraId="6C2B0AED" w14:textId="77777777" w:rsidR="009B442E" w:rsidRDefault="009B442E" w:rsidP="009B442E">
      <w:pPr>
        <w:pStyle w:val="Ref"/>
      </w:pPr>
      <w:bookmarkStart w:id="352" w:name="RFC5234"/>
      <w:r>
        <w:rPr>
          <w:rStyle w:val="Fett"/>
        </w:rPr>
        <w:t>[RFC5234]</w:t>
      </w:r>
      <w:bookmarkEnd w:id="352"/>
      <w:r>
        <w:tab/>
        <w:t xml:space="preserve">Crocker, D., Ed., and P. </w:t>
      </w:r>
      <w:proofErr w:type="spellStart"/>
      <w:r>
        <w:t>Overell</w:t>
      </w:r>
      <w:proofErr w:type="spellEnd"/>
      <w:r>
        <w:t>, "Augmented BNF for Syntax Specifications: ABNF", STD 68, RFC 5234, DOI 10.17487/RFC5234, January 2008.</w:t>
      </w:r>
    </w:p>
    <w:p w14:paraId="4A4F29F9" w14:textId="0C739A6D" w:rsidR="0074749F" w:rsidRDefault="009B442E" w:rsidP="009B442E">
      <w:pPr>
        <w:pStyle w:val="Ref"/>
        <w:ind w:firstLine="0"/>
        <w:rPr>
          <w:ins w:id="353" w:author="Clemens Vasters" w:date="2019-05-22T08:46:00Z"/>
        </w:rPr>
      </w:pPr>
      <w:r>
        <w:t>&lt;</w:t>
      </w:r>
      <w:hyperlink r:id="rId36" w:history="1">
        <w:r w:rsidRPr="00D95AD3">
          <w:rPr>
            <w:rStyle w:val="Hyperlink"/>
          </w:rPr>
          <w:t>http://www.rfc-editor.org/info/rfc5234</w:t>
        </w:r>
      </w:hyperlink>
      <w:r>
        <w:t>&gt;</w:t>
      </w:r>
    </w:p>
    <w:p w14:paraId="49F7EE09" w14:textId="7CF33A3B" w:rsidR="00DC7EF5" w:rsidRDefault="00DC7EF5" w:rsidP="00DC7EF5">
      <w:pPr>
        <w:pStyle w:val="Ref"/>
        <w:rPr>
          <w:rStyle w:val="Refterm"/>
          <w:b w:val="0"/>
        </w:rPr>
      </w:pPr>
      <w:ins w:id="354" w:author="Clemens Vasters" w:date="2019-05-22T08:46:00Z">
        <w:r w:rsidRPr="00A875D8">
          <w:rPr>
            <w:rStyle w:val="Refterm"/>
            <w:bCs w:val="0"/>
          </w:rPr>
          <w:t>[RFC6749]</w:t>
        </w:r>
        <w:r>
          <w:rPr>
            <w:rFonts w:cs="Arial"/>
            <w:szCs w:val="20"/>
            <w:shd w:val="clear" w:color="auto" w:fill="FFFFFF"/>
          </w:rPr>
          <w:t xml:space="preserve"> </w:t>
        </w:r>
      </w:ins>
      <w:ins w:id="355" w:author="Clemens Vasters" w:date="2019-05-22T08:47:00Z">
        <w:r>
          <w:rPr>
            <w:rFonts w:cs="Arial"/>
            <w:szCs w:val="20"/>
            <w:shd w:val="clear" w:color="auto" w:fill="FFFFFF"/>
          </w:rPr>
          <w:tab/>
        </w:r>
      </w:ins>
      <w:ins w:id="356" w:author="Clemens Vasters" w:date="2019-05-22T08:46:00Z">
        <w:r>
          <w:rPr>
            <w:rFonts w:cs="Arial"/>
            <w:szCs w:val="20"/>
            <w:shd w:val="clear" w:color="auto" w:fill="FFFFFF"/>
          </w:rPr>
          <w:t>Hardt, D., Ed., "The OAuth 2.0 Authorization Framework", RFC 6749, DOI 10.17487/RFC6749, October 2012, &lt;</w:t>
        </w:r>
        <w:r>
          <w:fldChar w:fldCharType="begin"/>
        </w:r>
        <w:r>
          <w:instrText xml:space="preserve"> HYPERLINK "https://www.rfc-editor.org/info/rfc6749" </w:instrText>
        </w:r>
        <w:r>
          <w:fldChar w:fldCharType="separate"/>
        </w:r>
        <w:r>
          <w:rPr>
            <w:rStyle w:val="Hyperlink"/>
            <w:rFonts w:ascii="&amp;quot" w:hAnsi="&amp;quot"/>
            <w:szCs w:val="20"/>
          </w:rPr>
          <w:t>https://www.rfc-editor.org/info/rfc6749</w:t>
        </w:r>
        <w:r>
          <w:fldChar w:fldCharType="end"/>
        </w:r>
        <w:r>
          <w:rPr>
            <w:rFonts w:cs="Arial"/>
            <w:szCs w:val="20"/>
            <w:shd w:val="clear" w:color="auto" w:fill="FFFFFF"/>
          </w:rPr>
          <w:t>&gt;.</w:t>
        </w:r>
      </w:ins>
    </w:p>
    <w:p w14:paraId="5A0A11B1" w14:textId="77777777" w:rsidR="008E1567" w:rsidRDefault="008E1567" w:rsidP="008E1567">
      <w:pPr>
        <w:pStyle w:val="Ref"/>
      </w:pPr>
      <w:bookmarkStart w:id="357" w:name="RFC7519"/>
      <w:r>
        <w:rPr>
          <w:rStyle w:val="Refterm"/>
        </w:rPr>
        <w:t>[RFC7519]</w:t>
      </w:r>
      <w:bookmarkEnd w:id="357"/>
      <w:r>
        <w:rPr>
          <w:rStyle w:val="Refterm"/>
        </w:rPr>
        <w:tab/>
      </w:r>
      <w:r>
        <w:t xml:space="preserve">Jones, M., Bradley, J., and N. </w:t>
      </w:r>
      <w:proofErr w:type="spellStart"/>
      <w:r>
        <w:t>Sakimura</w:t>
      </w:r>
      <w:proofErr w:type="spellEnd"/>
      <w:r>
        <w:t xml:space="preserve">, "JSON Web Token (JWT)", RFC 7519, </w:t>
      </w:r>
      <w:r w:rsidR="0062399B">
        <w:t>DOI 10.17487/RFC7519, May 2015.</w:t>
      </w:r>
    </w:p>
    <w:p w14:paraId="4F55A424" w14:textId="77777777" w:rsidR="000315B2" w:rsidRDefault="008E1567" w:rsidP="000315B2">
      <w:pPr>
        <w:pStyle w:val="Ref"/>
        <w:ind w:firstLine="0"/>
        <w:rPr>
          <w:ins w:id="358" w:author="Brian Raymor" w:date="2017-07-25T13:02:00Z"/>
        </w:rPr>
      </w:pPr>
      <w:r>
        <w:t>&lt;</w:t>
      </w:r>
      <w:hyperlink r:id="rId37" w:history="1">
        <w:r>
          <w:rPr>
            <w:rStyle w:val="Hyperlink"/>
          </w:rPr>
          <w:t>http://www.rfc-editor.org/info/rfc7519</w:t>
        </w:r>
      </w:hyperlink>
      <w:r>
        <w:t>&gt;</w:t>
      </w:r>
    </w:p>
    <w:p w14:paraId="2386E80D" w14:textId="77777777" w:rsidR="000A53EA" w:rsidRDefault="000A53EA" w:rsidP="000A53EA">
      <w:pPr>
        <w:pStyle w:val="Ref"/>
        <w:rPr>
          <w:ins w:id="359" w:author="Brian Raymor" w:date="2017-07-25T13:04:00Z"/>
        </w:rPr>
      </w:pPr>
      <w:bookmarkStart w:id="360" w:name="RFC8174"/>
      <w:ins w:id="361" w:author="Brian Raymor" w:date="2017-07-25T13:02:00Z">
        <w:r w:rsidRPr="00FD3821">
          <w:rPr>
            <w:b/>
          </w:rPr>
          <w:t>[RFC8174]</w:t>
        </w:r>
        <w:bookmarkEnd w:id="360"/>
        <w:r>
          <w:tab/>
        </w:r>
      </w:ins>
      <w:proofErr w:type="spellStart"/>
      <w:ins w:id="362" w:author="Brian Raymor" w:date="2017-07-25T13:03:00Z">
        <w:r>
          <w:t>Leiba</w:t>
        </w:r>
        <w:proofErr w:type="spellEnd"/>
        <w:r>
          <w:t xml:space="preserve">, B., “Ambiguity of Uppercase vs Lowercase in RFC 2119 Key Words”, RFC 8174, DOI </w:t>
        </w:r>
      </w:ins>
      <w:ins w:id="363" w:author="Brian Raymor" w:date="2017-07-25T13:04:00Z">
        <w:r w:rsidRPr="000A53EA">
          <w:t>10.17487/RFC8174</w:t>
        </w:r>
        <w:r>
          <w:t>, May 2017.</w:t>
        </w:r>
      </w:ins>
    </w:p>
    <w:p w14:paraId="0980EE94" w14:textId="031401D8" w:rsidR="000A53EA" w:rsidRDefault="000A53EA" w:rsidP="000A53EA">
      <w:pPr>
        <w:pStyle w:val="Ref"/>
        <w:rPr>
          <w:ins w:id="364" w:author="Clemens Vasters" w:date="2019-05-22T08:48:00Z"/>
        </w:rPr>
      </w:pPr>
      <w:ins w:id="365" w:author="Brian Raymor" w:date="2017-07-25T13:04:00Z">
        <w:r>
          <w:tab/>
          <w:t>&lt;</w:t>
        </w:r>
      </w:ins>
      <w:ins w:id="366" w:author="Brian Raymor" w:date="2017-07-25T13:05:00Z">
        <w:r w:rsidR="00FD3821">
          <w:fldChar w:fldCharType="begin"/>
        </w:r>
        <w:r w:rsidR="00FD3821">
          <w:instrText xml:space="preserve"> HYPERLINK "http://www.rfc-editor.org/info/rfc8174" </w:instrText>
        </w:r>
        <w:r w:rsidR="00FD3821">
          <w:fldChar w:fldCharType="separate"/>
        </w:r>
        <w:r w:rsidRPr="00FD3821">
          <w:rPr>
            <w:rStyle w:val="Hyperlink"/>
          </w:rPr>
          <w:t>http://www.rfc-editor.org/info/rfc8174</w:t>
        </w:r>
        <w:r w:rsidR="00FD3821">
          <w:fldChar w:fldCharType="end"/>
        </w:r>
        <w:r w:rsidR="00FD3821">
          <w:t>&gt;</w:t>
        </w:r>
      </w:ins>
    </w:p>
    <w:p w14:paraId="31976F65" w14:textId="668F3040" w:rsidR="00833038" w:rsidRDefault="00833038" w:rsidP="00383CF3">
      <w:pPr>
        <w:ind w:left="2160" w:hanging="1800"/>
        <w:rPr>
          <w:ins w:id="367" w:author="Brian Raymor" w:date="2017-06-13T14:01:00Z"/>
        </w:rPr>
      </w:pPr>
      <w:ins w:id="368" w:author="Clemens Vasters" w:date="2019-05-22T08:48:00Z">
        <w:r w:rsidRPr="00AC242A">
          <w:rPr>
            <w:b/>
            <w:shd w:val="clear" w:color="auto" w:fill="FFFFFF"/>
          </w:rPr>
          <w:t>[</w:t>
        </w:r>
        <w:proofErr w:type="gramStart"/>
        <w:r w:rsidRPr="00AC242A">
          <w:rPr>
            <w:b/>
          </w:rPr>
          <w:t>OpenID</w:t>
        </w:r>
        <w:r w:rsidRPr="00AC242A">
          <w:rPr>
            <w:b/>
            <w:shd w:val="clear" w:color="auto" w:fill="FFFFFF"/>
          </w:rPr>
          <w:t>]</w:t>
        </w:r>
        <w:r>
          <w:rPr>
            <w:shd w:val="clear" w:color="auto" w:fill="FFFFFF"/>
          </w:rPr>
          <w:t xml:space="preserve">   </w:t>
        </w:r>
      </w:ins>
      <w:proofErr w:type="gramEnd"/>
      <w:ins w:id="369" w:author="Clemens Vasters" w:date="2019-05-22T08:49:00Z">
        <w:r w:rsidR="00F35189">
          <w:rPr>
            <w:shd w:val="clear" w:color="auto" w:fill="FFFFFF"/>
          </w:rPr>
          <w:tab/>
        </w:r>
      </w:ins>
      <w:proofErr w:type="spellStart"/>
      <w:ins w:id="370" w:author="Clemens Vasters" w:date="2019-05-22T08:52:00Z">
        <w:r w:rsidR="008677AD">
          <w:t>Sakimura</w:t>
        </w:r>
      </w:ins>
      <w:proofErr w:type="spellEnd"/>
      <w:ins w:id="371" w:author="Clemens Vasters" w:date="2019-05-22T08:53:00Z">
        <w:r w:rsidR="006A17D1">
          <w:t xml:space="preserve"> N.</w:t>
        </w:r>
      </w:ins>
      <w:ins w:id="372" w:author="Clemens Vasters" w:date="2019-05-22T08:52:00Z">
        <w:r w:rsidR="008677AD">
          <w:t xml:space="preserve">, </w:t>
        </w:r>
      </w:ins>
      <w:ins w:id="373" w:author="Clemens Vasters" w:date="2019-05-22T08:53:00Z">
        <w:r w:rsidR="008677AD">
          <w:t xml:space="preserve">Bradley, J., </w:t>
        </w:r>
      </w:ins>
      <w:ins w:id="374" w:author="Clemens Vasters" w:date="2019-05-22T08:52:00Z">
        <w:r w:rsidR="005922AA">
          <w:t xml:space="preserve">Jones, M., </w:t>
        </w:r>
      </w:ins>
      <w:ins w:id="375" w:author="Clemens Vasters" w:date="2019-05-22T08:53:00Z">
        <w:r w:rsidR="006A17D1">
          <w:t>de Medeiros, B.</w:t>
        </w:r>
        <w:r w:rsidR="00CC770E">
          <w:t xml:space="preserve">, </w:t>
        </w:r>
      </w:ins>
      <w:ins w:id="376" w:author="Clemens Vasters" w:date="2019-05-22T08:54:00Z">
        <w:r w:rsidR="00CC770E">
          <w:t>and Mortimore, C.,</w:t>
        </w:r>
      </w:ins>
      <w:ins w:id="377" w:author="Clemens Vasters" w:date="2019-05-22T08:52:00Z">
        <w:r w:rsidR="005922AA">
          <w:rPr>
            <w:shd w:val="clear" w:color="auto" w:fill="FFFFFF"/>
          </w:rPr>
          <w:t xml:space="preserve"> </w:t>
        </w:r>
      </w:ins>
      <w:ins w:id="378" w:author="Clemens Vasters" w:date="2019-05-22T08:48:00Z">
        <w:r>
          <w:rPr>
            <w:shd w:val="clear" w:color="auto" w:fill="FFFFFF"/>
          </w:rPr>
          <w:t xml:space="preserve">OpenID Foundation, "OpenID </w:t>
        </w:r>
      </w:ins>
      <w:ins w:id="379" w:author="Clemens Vasters" w:date="2019-05-22T08:50:00Z">
        <w:r w:rsidR="0006052D">
          <w:rPr>
            <w:shd w:val="clear" w:color="auto" w:fill="FFFFFF"/>
          </w:rPr>
          <w:t xml:space="preserve">Connect </w:t>
        </w:r>
      </w:ins>
      <w:ins w:id="380" w:author="Clemens Vasters" w:date="2019-05-22T08:51:00Z">
        <w:r w:rsidR="009D341E">
          <w:rPr>
            <w:shd w:val="clear" w:color="auto" w:fill="FFFFFF"/>
          </w:rPr>
          <w:t>1.0</w:t>
        </w:r>
      </w:ins>
      <w:ins w:id="381" w:author="Clemens Vasters" w:date="2019-05-22T08:48:00Z">
        <w:r>
          <w:rPr>
            <w:shd w:val="clear" w:color="auto" w:fill="FFFFFF"/>
          </w:rPr>
          <w:t xml:space="preserve">", </w:t>
        </w:r>
      </w:ins>
      <w:ins w:id="382" w:author="Clemens Vasters" w:date="2019-05-22T08:51:00Z">
        <w:r w:rsidR="009D341E">
          <w:rPr>
            <w:shd w:val="clear" w:color="auto" w:fill="FFFFFF"/>
          </w:rPr>
          <w:t>2014</w:t>
        </w:r>
      </w:ins>
      <w:ins w:id="383" w:author="Clemens Vasters" w:date="2019-05-22T08:48:00Z">
        <w:r>
          <w:rPr>
            <w:shd w:val="clear" w:color="auto" w:fill="FFFFFF"/>
          </w:rPr>
          <w:t>,</w:t>
        </w:r>
      </w:ins>
      <w:ins w:id="384" w:author="Clemens Vasters" w:date="2019-05-22T08:50:00Z">
        <w:r w:rsidR="00383CF3">
          <w:rPr>
            <w:shd w:val="clear" w:color="auto" w:fill="FFFFFF"/>
          </w:rPr>
          <w:t xml:space="preserve"> &lt;</w:t>
        </w:r>
        <w:r w:rsidR="0006052D" w:rsidRPr="0006052D">
          <w:rPr>
            <w:shd w:val="clear" w:color="auto" w:fill="FFFFFF"/>
          </w:rPr>
          <w:t>https://openid.net/connect/</w:t>
        </w:r>
        <w:r w:rsidR="00383CF3">
          <w:rPr>
            <w:shd w:val="clear" w:color="auto" w:fill="FFFFFF"/>
          </w:rPr>
          <w:t>&gt;</w:t>
        </w:r>
      </w:ins>
    </w:p>
    <w:p w14:paraId="324D4B8E" w14:textId="77777777" w:rsidR="000315B2" w:rsidRDefault="000315B2" w:rsidP="000315B2">
      <w:pPr>
        <w:pStyle w:val="Ref"/>
        <w:rPr>
          <w:ins w:id="385" w:author="Brian Raymor" w:date="2017-06-13T14:00:00Z"/>
        </w:rPr>
      </w:pPr>
      <w:bookmarkStart w:id="386" w:name="SAMLCore"/>
      <w:ins w:id="387" w:author="Brian Raymor" w:date="2017-06-13T13:58:00Z">
        <w:r w:rsidRPr="00E41F72">
          <w:rPr>
            <w:b/>
          </w:rPr>
          <w:t>[</w:t>
        </w:r>
        <w:proofErr w:type="spellStart"/>
        <w:r w:rsidRPr="00E41F72">
          <w:rPr>
            <w:b/>
          </w:rPr>
          <w:t>SAMLCore</w:t>
        </w:r>
        <w:proofErr w:type="spellEnd"/>
        <w:r w:rsidRPr="00E41F72">
          <w:rPr>
            <w:b/>
          </w:rPr>
          <w:t>]</w:t>
        </w:r>
      </w:ins>
      <w:bookmarkEnd w:id="386"/>
      <w:ins w:id="388" w:author="Brian Raymor" w:date="2017-06-13T14:00:00Z">
        <w:r>
          <w:tab/>
        </w:r>
      </w:ins>
      <w:ins w:id="389" w:author="Brian Raymor" w:date="2017-06-13T13:58:00Z">
        <w:r>
          <w:t>S</w:t>
        </w:r>
      </w:ins>
      <w:ins w:id="390" w:author="Brian Raymor" w:date="2017-06-13T14:00:00Z">
        <w:r w:rsidRPr="003150C2">
          <w:t xml:space="preserve">. Cantor et al. </w:t>
        </w:r>
      </w:ins>
      <w:ins w:id="391" w:author="Brian Raymor" w:date="2017-06-13T14:01:00Z">
        <w:r>
          <w:t>“</w:t>
        </w:r>
      </w:ins>
      <w:ins w:id="392" w:author="Brian Raymor" w:date="2017-06-13T14:00:00Z">
        <w:r w:rsidRPr="003150C2">
          <w:t>Assertions and Protocols for the OASIS Security Assertion</w:t>
        </w:r>
      </w:ins>
    </w:p>
    <w:p w14:paraId="5A584B5E" w14:textId="77777777" w:rsidR="000315B2" w:rsidRDefault="000315B2" w:rsidP="000315B2">
      <w:pPr>
        <w:pStyle w:val="Ref"/>
        <w:ind w:left="1800" w:firstLine="360"/>
        <w:rPr>
          <w:ins w:id="393" w:author="Brian Raymor" w:date="2017-06-13T14:03:00Z"/>
        </w:rPr>
      </w:pPr>
      <w:ins w:id="394" w:author="Brian Raymor" w:date="2017-06-13T14:00:00Z">
        <w:r w:rsidRPr="003150C2">
          <w:t>Markup Language (SAML) V2.0</w:t>
        </w:r>
      </w:ins>
      <w:ins w:id="395" w:author="Brian Raymor" w:date="2017-06-13T14:01:00Z">
        <w:r>
          <w:t xml:space="preserve">”, </w:t>
        </w:r>
      </w:ins>
      <w:ins w:id="396" w:author="Brian Raymor" w:date="2017-06-13T14:03:00Z">
        <w:r w:rsidRPr="003150C2">
          <w:t>OASIS SSTC, March 2005. Document ID</w:t>
        </w:r>
      </w:ins>
    </w:p>
    <w:p w14:paraId="08504B9D" w14:textId="77777777" w:rsidR="000315B2" w:rsidRDefault="000315B2" w:rsidP="000315B2">
      <w:pPr>
        <w:pStyle w:val="Ref"/>
        <w:ind w:left="1800" w:firstLine="360"/>
        <w:rPr>
          <w:ins w:id="397" w:author="Brian Raymor" w:date="2017-06-13T14:03:00Z"/>
        </w:rPr>
      </w:pPr>
      <w:ins w:id="398" w:author="Brian Raymor" w:date="2017-06-13T14:03:00Z">
        <w:r>
          <w:t>samlcore-2.0-os.</w:t>
        </w:r>
      </w:ins>
    </w:p>
    <w:p w14:paraId="0B71802F" w14:textId="77777777" w:rsidR="000315B2" w:rsidRDefault="000315B2" w:rsidP="000315B2">
      <w:pPr>
        <w:pStyle w:val="Ref"/>
        <w:ind w:left="1800" w:firstLine="360"/>
        <w:rPr>
          <w:rStyle w:val="Refterm"/>
          <w:b w:val="0"/>
        </w:rPr>
      </w:pPr>
      <w:ins w:id="399" w:author="Brian Raymor" w:date="2017-06-13T14:04:00Z">
        <w:r>
          <w:t>&lt;</w:t>
        </w:r>
      </w:ins>
      <w:ins w:id="400" w:author="Brian Raymor" w:date="2017-06-13T14:05:00Z">
        <w:r>
          <w:fldChar w:fldCharType="begin"/>
        </w:r>
        <w:r>
          <w:instrText xml:space="preserve"> HYPERLINK "http://www.oasis-open.org/committees/security/" </w:instrText>
        </w:r>
        <w:r>
          <w:fldChar w:fldCharType="separate"/>
        </w:r>
        <w:r w:rsidRPr="000315B2">
          <w:rPr>
            <w:rStyle w:val="Hyperlink"/>
          </w:rPr>
          <w:t>http://www.oasis-open.org/committees/security/</w:t>
        </w:r>
        <w:r>
          <w:fldChar w:fldCharType="end"/>
        </w:r>
      </w:ins>
      <w:ins w:id="401" w:author="Brian Raymor" w:date="2017-06-13T14:04:00Z">
        <w:r>
          <w:t>&gt;</w:t>
        </w:r>
      </w:ins>
    </w:p>
    <w:p w14:paraId="1C4F3CC1" w14:textId="216DC681" w:rsidR="00C37827" w:rsidRDefault="00C37827" w:rsidP="0074749F">
      <w:pPr>
        <w:pStyle w:val="Ref"/>
        <w:rPr>
          <w:ins w:id="402" w:author="Clemens Vasters" w:date="2019-05-22T08:44:00Z"/>
          <w:rStyle w:val="Hyperlink"/>
        </w:rPr>
      </w:pPr>
      <w:bookmarkStart w:id="403" w:name="SWT"/>
      <w:r>
        <w:rPr>
          <w:rStyle w:val="Refterm"/>
        </w:rPr>
        <w:t>[SWT]</w:t>
      </w:r>
      <w:bookmarkEnd w:id="403"/>
      <w:r>
        <w:rPr>
          <w:rStyle w:val="Refterm"/>
        </w:rPr>
        <w:tab/>
      </w:r>
      <w:r w:rsidRPr="00C37827">
        <w:rPr>
          <w:rStyle w:val="Refterm"/>
          <w:b w:val="0"/>
        </w:rPr>
        <w:t>Hardt</w:t>
      </w:r>
      <w:r>
        <w:rPr>
          <w:rStyle w:val="Refterm"/>
          <w:b w:val="0"/>
        </w:rPr>
        <w:t xml:space="preserve"> D., Goland Y., “Simple Web Token (SWT)”</w:t>
      </w:r>
      <w:r w:rsidR="00CA23A2">
        <w:rPr>
          <w:rStyle w:val="Refterm"/>
          <w:b w:val="0"/>
        </w:rPr>
        <w:t>, November 2009.</w:t>
      </w:r>
      <w:r w:rsidR="00CA23A2">
        <w:rPr>
          <w:rStyle w:val="Refterm"/>
          <w:b w:val="0"/>
        </w:rPr>
        <w:br/>
      </w:r>
      <w:hyperlink r:id="rId38" w:history="1">
        <w:r>
          <w:rPr>
            <w:rStyle w:val="Hyperlink"/>
          </w:rPr>
          <w:t>http://msdn.microsoft.com/en-us/library/windowsazure/hh781551.aspx</w:t>
        </w:r>
      </w:hyperlink>
    </w:p>
    <w:p w14:paraId="7EDD36AE" w14:textId="3669D1A3" w:rsidR="003F3B6F" w:rsidRPr="00C37827" w:rsidDel="003F3B6F" w:rsidRDefault="003F3B6F" w:rsidP="0074749F">
      <w:pPr>
        <w:pStyle w:val="Ref"/>
        <w:rPr>
          <w:del w:id="404" w:author="Clemens Vasters" w:date="2019-05-22T08:45:00Z"/>
          <w:b/>
        </w:rPr>
      </w:pPr>
    </w:p>
    <w:p w14:paraId="26DA7C00" w14:textId="77777777" w:rsidR="00C02DEC" w:rsidRDefault="00C02DEC" w:rsidP="00A710C8">
      <w:pPr>
        <w:pStyle w:val="berschrift2"/>
      </w:pPr>
      <w:bookmarkStart w:id="405" w:name="_Toc85472895"/>
      <w:bookmarkStart w:id="406" w:name="_Toc287332009"/>
      <w:bookmarkStart w:id="407" w:name="_Toc9348775"/>
      <w:r>
        <w:t>Non-Normative References</w:t>
      </w:r>
      <w:bookmarkEnd w:id="405"/>
      <w:bookmarkEnd w:id="406"/>
      <w:bookmarkEnd w:id="407"/>
    </w:p>
    <w:p w14:paraId="26D3D535" w14:textId="77777777" w:rsidR="00CA23A2" w:rsidRDefault="00CA23A2" w:rsidP="00CA23A2">
      <w:pPr>
        <w:pStyle w:val="Ref"/>
        <w:rPr>
          <w:rStyle w:val="Refterm"/>
          <w:b w:val="0"/>
        </w:rPr>
      </w:pPr>
      <w:bookmarkStart w:id="408" w:name="AMQPTOKENS"/>
      <w:r>
        <w:rPr>
          <w:rStyle w:val="Refterm"/>
        </w:rPr>
        <w:t>[AMQPTOKENS]</w:t>
      </w:r>
      <w:bookmarkEnd w:id="408"/>
      <w:r>
        <w:rPr>
          <w:rStyle w:val="Refterm"/>
        </w:rPr>
        <w:tab/>
      </w:r>
      <w:r>
        <w:rPr>
          <w:rStyle w:val="Refterm"/>
          <w:b w:val="0"/>
        </w:rPr>
        <w:t>AMQP Capabilities Registry: Token Types.</w:t>
      </w:r>
      <w:r>
        <w:rPr>
          <w:rStyle w:val="Refterm"/>
          <w:b w:val="0"/>
        </w:rPr>
        <w:br/>
      </w:r>
      <w:hyperlink r:id="rId39" w:history="1">
        <w:r w:rsidRPr="00CA7C34">
          <w:rPr>
            <w:rStyle w:val="Hyperlink"/>
          </w:rPr>
          <w:t>http://www.amqp.org/amqp-cbs/1.0/token-types</w:t>
        </w:r>
      </w:hyperlink>
    </w:p>
    <w:p w14:paraId="27A7177D" w14:textId="77777777" w:rsidR="00D5207A" w:rsidDel="0059269E" w:rsidRDefault="00D5207A" w:rsidP="00AE0702">
      <w:pPr>
        <w:pStyle w:val="Ref"/>
        <w:rPr>
          <w:del w:id="409" w:author="Clemens Vasters" w:date="2019-07-02T13:18:00Z"/>
        </w:rPr>
      </w:pPr>
    </w:p>
    <w:p w14:paraId="503CE9F4" w14:textId="77777777" w:rsidR="00AE0702" w:rsidRDefault="00AE0702" w:rsidP="0059269E">
      <w:pPr>
        <w:pStyle w:val="Ref"/>
        <w:ind w:left="0" w:firstLine="0"/>
      </w:pPr>
    </w:p>
    <w:p w14:paraId="4BE823C9" w14:textId="77777777" w:rsidR="00A851DD" w:rsidRDefault="00A851DD" w:rsidP="00A851DD">
      <w:pPr>
        <w:pStyle w:val="Heading1WP"/>
      </w:pPr>
      <w:bookmarkStart w:id="410" w:name="_Toc9348776"/>
      <w:r>
        <w:t>Overview</w:t>
      </w:r>
      <w:bookmarkEnd w:id="410"/>
    </w:p>
    <w:p w14:paraId="23B1B04F" w14:textId="77777777" w:rsidR="0052637B" w:rsidRPr="00665953" w:rsidRDefault="00FF46EA" w:rsidP="00A851DD">
      <w:r w:rsidRPr="00665953">
        <w:t>While some message brokers maintain internal account databases and manage local access control lists for the resources they offer, m</w:t>
      </w:r>
      <w:r w:rsidR="0052637B" w:rsidRPr="00665953">
        <w:t xml:space="preserve">odern cloud </w:t>
      </w:r>
      <w:r w:rsidRPr="00665953">
        <w:t>platform s</w:t>
      </w:r>
      <w:r w:rsidR="0052637B" w:rsidRPr="00665953">
        <w:t xml:space="preserve">ystems typically </w:t>
      </w:r>
      <w:r w:rsidRPr="00665953">
        <w:t xml:space="preserve">separate identity management and authentication, authorization management, and resource interactions into distinct system services, with obvious benefits: </w:t>
      </w:r>
    </w:p>
    <w:p w14:paraId="72C59BD1" w14:textId="77777777" w:rsidR="00FF46EA" w:rsidRPr="00665953" w:rsidRDefault="00FF46EA" w:rsidP="00FF46EA">
      <w:pPr>
        <w:pStyle w:val="RelatedWork"/>
      </w:pPr>
      <w:r w:rsidRPr="00665953">
        <w:t xml:space="preserve">User and service </w:t>
      </w:r>
      <w:r w:rsidR="001F1664" w:rsidRPr="00665953">
        <w:t>identities</w:t>
      </w:r>
      <w:r w:rsidRPr="00665953">
        <w:t xml:space="preserve"> can be centrally managed and are usable with many different services</w:t>
      </w:r>
      <w:r w:rsidR="001F1664" w:rsidRPr="00665953">
        <w:t>.</w:t>
      </w:r>
    </w:p>
    <w:p w14:paraId="21F787F4" w14:textId="77777777" w:rsidR="00FF46EA" w:rsidRPr="00665953" w:rsidRDefault="001F1664" w:rsidP="00FF46EA">
      <w:pPr>
        <w:pStyle w:val="RelatedWork"/>
      </w:pPr>
      <w:r w:rsidRPr="00665953">
        <w:t xml:space="preserve">Authorization </w:t>
      </w:r>
      <w:r w:rsidR="00FF46EA" w:rsidRPr="00665953">
        <w:t xml:space="preserve">permissions </w:t>
      </w:r>
      <w:r w:rsidRPr="00665953">
        <w:t xml:space="preserve">or roles </w:t>
      </w:r>
      <w:r w:rsidR="00FF46EA" w:rsidRPr="00665953">
        <w:t>can be managed with consistent APIs and user experiences across multiple services</w:t>
      </w:r>
      <w:r w:rsidRPr="00665953">
        <w:t>, also allowing for standardized roles and permissions that apply uniformly to similar features.</w:t>
      </w:r>
    </w:p>
    <w:p w14:paraId="30276C31" w14:textId="30D1B268" w:rsidR="001F1664" w:rsidRPr="00665953" w:rsidRDefault="001F1664" w:rsidP="00FF46EA">
      <w:pPr>
        <w:pStyle w:val="RelatedWork"/>
      </w:pPr>
      <w:r w:rsidRPr="00665953">
        <w:t xml:space="preserve">The burden of processing </w:t>
      </w:r>
      <w:ins w:id="411" w:author="Clemens Vasters" w:date="2019-05-22T08:15:00Z">
        <w:r w:rsidR="0061063B">
          <w:t xml:space="preserve">authentication and </w:t>
        </w:r>
      </w:ins>
      <w:r w:rsidRPr="00665953">
        <w:t xml:space="preserve">authorization requests is offloaded to </w:t>
      </w:r>
      <w:del w:id="412" w:author="Clemens Vasters" w:date="2019-05-22T08:15:00Z">
        <w:r w:rsidRPr="00665953" w:rsidDel="0061063B">
          <w:delText xml:space="preserve">a </w:delText>
        </w:r>
      </w:del>
      <w:r w:rsidRPr="00665953">
        <w:t>distinct service</w:t>
      </w:r>
      <w:ins w:id="413" w:author="Clemens Vasters" w:date="2019-05-22T08:15:00Z">
        <w:r w:rsidR="0061063B">
          <w:t>s,</w:t>
        </w:r>
      </w:ins>
      <w:r w:rsidRPr="00665953">
        <w:t xml:space="preserve"> and the result of the authorization action is captured into reusable tokens that </w:t>
      </w:r>
      <w:r w:rsidR="00B0707A" w:rsidRPr="00665953">
        <w:t>can be efficiently evaluated</w:t>
      </w:r>
      <w:r w:rsidRPr="00665953">
        <w:t xml:space="preserve"> by the service providing the desired resources. </w:t>
      </w:r>
    </w:p>
    <w:p w14:paraId="736E5164" w14:textId="77777777" w:rsidR="00B0707A" w:rsidRPr="00665953" w:rsidRDefault="00B0707A" w:rsidP="00B0707A">
      <w:pPr>
        <w:pStyle w:val="RelatedWork"/>
        <w:numPr>
          <w:ilvl w:val="0"/>
          <w:numId w:val="0"/>
        </w:numPr>
      </w:pPr>
    </w:p>
    <w:p w14:paraId="6A354F01" w14:textId="77777777" w:rsidR="002D116B" w:rsidRPr="00665953" w:rsidRDefault="00B0707A" w:rsidP="002D116B">
      <w:r w:rsidRPr="00665953">
        <w:t xml:space="preserve">Some systems use </w:t>
      </w:r>
      <w:r w:rsidR="002D116B" w:rsidRPr="00665953">
        <w:t xml:space="preserve">the </w:t>
      </w:r>
      <w:r w:rsidRPr="00665953">
        <w:t xml:space="preserve">OpenID Connect </w:t>
      </w:r>
      <w:r w:rsidR="002D116B" w:rsidRPr="00665953">
        <w:t xml:space="preserve">[OPENID] </w:t>
      </w:r>
      <w:r w:rsidRPr="00665953">
        <w:t>to</w:t>
      </w:r>
      <w:r w:rsidR="002D116B" w:rsidRPr="00665953">
        <w:t xml:space="preserve"> interact with authentication services. The resulting identity tokens might then be passed on to an OAuth 2.0 [OAUTH2] authorization service which issues JWT [JWT] access tokens for the desired resource to the client. </w:t>
      </w:r>
    </w:p>
    <w:p w14:paraId="1A24C5F0" w14:textId="77777777" w:rsidR="002D116B" w:rsidRPr="00665953" w:rsidRDefault="002D116B" w:rsidP="0037317D">
      <w:r w:rsidRPr="00665953">
        <w:t xml:space="preserve">In other systems, the identity is established through some out-of-band method and manifests in the client being in possession of a key or key pair, sometimes held inside a signed X.509 </w:t>
      </w:r>
      <w:r w:rsidR="00F948D5" w:rsidRPr="00665953">
        <w:t xml:space="preserve">[X509] </w:t>
      </w:r>
      <w:r w:rsidRPr="00665953">
        <w:t xml:space="preserve">certificate. The key material is then used to sign authorization requests, and the authorization server might return a SAML </w:t>
      </w:r>
      <w:r w:rsidR="00CB31BF" w:rsidRPr="00665953">
        <w:t xml:space="preserve">[SAML] </w:t>
      </w:r>
      <w:r w:rsidRPr="00665953">
        <w:t xml:space="preserve">token. </w:t>
      </w:r>
    </w:p>
    <w:p w14:paraId="0FCA433C" w14:textId="7FD37749" w:rsidR="00A456B0" w:rsidRPr="00665953" w:rsidRDefault="00287452" w:rsidP="0037317D">
      <w:r w:rsidRPr="00665953">
        <w:t xml:space="preserve">In either model, the resulting authorization token is an opaque character sequence that the client typically does not need to understand. Any metadata that the client needs for follow-up work, such as the instant at which the token expires and must be replaced, is typically </w:t>
      </w:r>
      <w:del w:id="414" w:author="Clemens Vasters" w:date="2019-05-22T08:16:00Z">
        <w:r w:rsidRPr="00665953" w:rsidDel="005F4E16">
          <w:delText xml:space="preserve">returned </w:delText>
        </w:r>
      </w:del>
      <w:ins w:id="415" w:author="Clemens Vasters" w:date="2019-05-22T08:16:00Z">
        <w:r w:rsidR="005F4E16">
          <w:t>provided</w:t>
        </w:r>
        <w:r w:rsidR="005F4E16" w:rsidRPr="00665953">
          <w:t xml:space="preserve"> </w:t>
        </w:r>
      </w:ins>
      <w:r w:rsidRPr="00665953">
        <w:t>separately</w:t>
      </w:r>
      <w:r w:rsidR="00FA7FD9" w:rsidRPr="00665953">
        <w:t xml:space="preserve"> such that the client can understand it without </w:t>
      </w:r>
      <w:ins w:id="416" w:author="Clemens Vasters" w:date="2019-05-22T08:16:00Z">
        <w:r w:rsidR="005F4E16">
          <w:t xml:space="preserve">having to </w:t>
        </w:r>
      </w:ins>
      <w:del w:id="417" w:author="Clemens Vasters" w:date="2019-05-22T08:16:00Z">
        <w:r w:rsidR="00FA7FD9" w:rsidRPr="00665953" w:rsidDel="005F4E16">
          <w:delText xml:space="preserve">parsing </w:delText>
        </w:r>
      </w:del>
      <w:ins w:id="418" w:author="Clemens Vasters" w:date="2019-05-22T08:16:00Z">
        <w:r w:rsidR="005F4E16" w:rsidRPr="00665953">
          <w:t>pars</w:t>
        </w:r>
        <w:r w:rsidR="005F4E16">
          <w:t>e</w:t>
        </w:r>
        <w:r w:rsidR="005F4E16" w:rsidRPr="00665953">
          <w:t xml:space="preserve"> </w:t>
        </w:r>
      </w:ins>
      <w:r w:rsidR="00FA7FD9" w:rsidRPr="00665953">
        <w:t>the token</w:t>
      </w:r>
      <w:r w:rsidR="00B01CED" w:rsidRPr="00665953">
        <w:t xml:space="preserve">. </w:t>
      </w:r>
    </w:p>
    <w:p w14:paraId="5D820D5E" w14:textId="0DFD382C" w:rsidR="00FA7FD9" w:rsidRPr="00665953" w:rsidRDefault="00FA7FD9" w:rsidP="0037317D">
      <w:r w:rsidRPr="00665953">
        <w:t>In systems like these, the resource service</w:t>
      </w:r>
      <w:ins w:id="419" w:author="Clemens Vasters" w:date="2019-05-22T08:17:00Z">
        <w:r w:rsidR="001C5BF1">
          <w:t xml:space="preserve"> –</w:t>
        </w:r>
      </w:ins>
      <w:ins w:id="420" w:author="Clemens Vasters" w:date="2019-05-22T08:16:00Z">
        <w:r w:rsidR="005F4E16">
          <w:t xml:space="preserve"> </w:t>
        </w:r>
      </w:ins>
      <w:ins w:id="421" w:author="Clemens Vasters" w:date="2019-05-22T08:17:00Z">
        <w:r w:rsidR="001C5BF1">
          <w:t>here an</w:t>
        </w:r>
      </w:ins>
      <w:ins w:id="422" w:author="Clemens Vasters" w:date="2019-05-22T08:16:00Z">
        <w:r w:rsidR="005F4E16">
          <w:t xml:space="preserve"> AMQP container</w:t>
        </w:r>
      </w:ins>
      <w:ins w:id="423" w:author="Clemens Vasters" w:date="2019-05-22T08:17:00Z">
        <w:r w:rsidR="001C5BF1">
          <w:t xml:space="preserve"> –</w:t>
        </w:r>
      </w:ins>
      <w:r w:rsidRPr="00665953">
        <w:t xml:space="preserve"> and </w:t>
      </w:r>
      <w:ins w:id="424" w:author="Clemens Vasters" w:date="2019-05-22T08:17:00Z">
        <w:r w:rsidR="005F4E16">
          <w:t xml:space="preserve">the </w:t>
        </w:r>
      </w:ins>
      <w:r w:rsidRPr="00665953">
        <w:t xml:space="preserve">authorization service will generally have a private trust relationship that has been established via some out-of-band method, and that relationship typically manifests in the resource service and the authorization service </w:t>
      </w:r>
      <w:r w:rsidR="0037317D" w:rsidRPr="00665953">
        <w:t xml:space="preserve">agreeing on a token format and </w:t>
      </w:r>
      <w:r w:rsidRPr="00665953">
        <w:t xml:space="preserve">sharing key material that allows the resource service to validate the tokens issued by the authorization service. </w:t>
      </w:r>
    </w:p>
    <w:p w14:paraId="6147AE4E" w14:textId="5B61A1BE" w:rsidR="00FA7FD9" w:rsidRPr="00665953" w:rsidDel="00780F0D" w:rsidRDefault="00BA1FC1" w:rsidP="00BA1FC1">
      <w:pPr>
        <w:rPr>
          <w:del w:id="425" w:author="Clemens Vasters" w:date="2019-05-22T08:24:00Z"/>
        </w:rPr>
      </w:pPr>
      <w:del w:id="426" w:author="Clemens Vasters" w:date="2019-05-22T08:24:00Z">
        <w:r w:rsidRPr="00665953" w:rsidDel="00780F0D">
          <w:delText xml:space="preserve">The AMQP-based claims-based security (CBS) </w:delText>
        </w:r>
      </w:del>
      <w:del w:id="427" w:author="Clemens Vasters" w:date="2019-05-22T08:17:00Z">
        <w:r w:rsidRPr="00665953" w:rsidDel="00D26444">
          <w:delText>protocol scheme</w:delText>
        </w:r>
      </w:del>
      <w:del w:id="428" w:author="Clemens Vasters" w:date="2019-05-22T08:24:00Z">
        <w:r w:rsidRPr="00665953" w:rsidDel="00780F0D">
          <w:delText xml:space="preserve"> described in this document serves to pass one or multiple </w:delText>
        </w:r>
      </w:del>
      <w:del w:id="429" w:author="Clemens Vasters" w:date="2019-05-22T08:18:00Z">
        <w:r w:rsidRPr="00665953" w:rsidDel="00D26444">
          <w:delText xml:space="preserve">issued </w:delText>
        </w:r>
      </w:del>
      <w:del w:id="430" w:author="Clemens Vasters" w:date="2019-05-22T08:24:00Z">
        <w:r w:rsidRPr="00665953" w:rsidDel="00780F0D">
          <w:delText xml:space="preserve">authorization tokens to an AMQP container. Tokens can be passed either during the SASL-based connection authentication and authorization handshake or at any time later while a connection persists. </w:delText>
        </w:r>
      </w:del>
    </w:p>
    <w:p w14:paraId="27BD8814" w14:textId="77777777" w:rsidR="00A85805" w:rsidRDefault="00BA1FC1" w:rsidP="00BA1FC1">
      <w:pPr>
        <w:rPr>
          <w:ins w:id="431" w:author="Clemens Vasters" w:date="2019-05-22T08:26:00Z"/>
        </w:rPr>
      </w:pPr>
      <w:r w:rsidRPr="00665953">
        <w:t xml:space="preserve">When using CBS, an AMQP container maintains a connection-scoped token cache. The CBS </w:t>
      </w:r>
      <w:del w:id="432" w:author="Clemens Vasters" w:date="2019-05-22T08:18:00Z">
        <w:r w:rsidRPr="00665953" w:rsidDel="000D1145">
          <w:delText xml:space="preserve">protocol </w:delText>
        </w:r>
      </w:del>
      <w:ins w:id="433" w:author="Clemens Vasters" w:date="2019-05-22T08:18:00Z">
        <w:r w:rsidR="000D1145">
          <w:t>mechanism</w:t>
        </w:r>
        <w:r w:rsidR="000D1145" w:rsidRPr="00665953">
          <w:t xml:space="preserve"> </w:t>
        </w:r>
      </w:ins>
      <w:r w:rsidRPr="00665953">
        <w:t xml:space="preserve">is used to </w:t>
      </w:r>
      <w:ins w:id="434" w:author="Clemens Vasters" w:date="2019-05-22T08:18:00Z">
        <w:r w:rsidR="000D1145">
          <w:t>transfer</w:t>
        </w:r>
      </w:ins>
      <w:del w:id="435" w:author="Clemens Vasters" w:date="2019-05-22T08:18:00Z">
        <w:r w:rsidRPr="00665953" w:rsidDel="000D1145">
          <w:delText>manage the contents of this</w:delText>
        </w:r>
      </w:del>
      <w:r w:rsidRPr="00665953">
        <w:t xml:space="preserve"> token</w:t>
      </w:r>
      <w:ins w:id="436" w:author="Clemens Vasters" w:date="2019-05-22T08:18:00Z">
        <w:r w:rsidR="000D1145">
          <w:t>s into this</w:t>
        </w:r>
      </w:ins>
      <w:r w:rsidRPr="00665953">
        <w:t xml:space="preserve"> cache, </w:t>
      </w:r>
      <w:ins w:id="437" w:author="Clemens Vasters" w:date="2019-05-22T08:25:00Z">
        <w:r w:rsidR="000C71B4">
          <w:t>either at connection time via SASL or later via a link to the CBS node</w:t>
        </w:r>
      </w:ins>
      <w:del w:id="438" w:author="Clemens Vasters" w:date="2019-05-22T08:25:00Z">
        <w:r w:rsidRPr="00665953" w:rsidDel="000C71B4">
          <w:delText>including replacing expiring tokens</w:delText>
        </w:r>
      </w:del>
      <w:r w:rsidRPr="00665953">
        <w:t>.</w:t>
      </w:r>
      <w:ins w:id="439" w:author="Clemens Vasters" w:date="2019-05-22T08:25:00Z">
        <w:r w:rsidR="00A85805">
          <w:t xml:space="preserve"> Expiring tokens can be replaced via the latter </w:t>
        </w:r>
      </w:ins>
      <w:ins w:id="440" w:author="Clemens Vasters" w:date="2019-05-22T08:26:00Z">
        <w:r w:rsidR="00A85805">
          <w:t>mechanism.</w:t>
        </w:r>
      </w:ins>
      <w:r w:rsidRPr="00665953">
        <w:t xml:space="preserve"> </w:t>
      </w:r>
    </w:p>
    <w:p w14:paraId="15F6DA67" w14:textId="4FEA7EBB" w:rsidR="00554C9D" w:rsidRDefault="00BA1FC1" w:rsidP="00BA1FC1">
      <w:pPr>
        <w:rPr>
          <w:ins w:id="441" w:author="Clemens Vasters" w:date="2019-05-22T08:19:00Z"/>
        </w:rPr>
      </w:pPr>
      <w:r w:rsidRPr="00665953">
        <w:t>When</w:t>
      </w:r>
      <w:ins w:id="442" w:author="Clemens Vasters" w:date="2019-05-22T08:26:00Z">
        <w:r w:rsidR="00A85805">
          <w:t>ever</w:t>
        </w:r>
      </w:ins>
      <w:r w:rsidRPr="00665953">
        <w:t xml:space="preserve"> the connected </w:t>
      </w:r>
      <w:del w:id="443" w:author="Clemens Vasters" w:date="2019-05-22T08:26:00Z">
        <w:r w:rsidRPr="00665953" w:rsidDel="0017312D">
          <w:delText xml:space="preserve">client </w:delText>
        </w:r>
      </w:del>
      <w:ins w:id="444" w:author="Clemens Vasters" w:date="2019-05-22T08:26:00Z">
        <w:r w:rsidR="0017312D">
          <w:t>partner</w:t>
        </w:r>
        <w:r w:rsidR="0017312D" w:rsidRPr="00665953">
          <w:t xml:space="preserve"> </w:t>
        </w:r>
        <w:r w:rsidR="0017312D">
          <w:t xml:space="preserve">later </w:t>
        </w:r>
      </w:ins>
      <w:r w:rsidRPr="00665953">
        <w:t xml:space="preserve">interacts with </w:t>
      </w:r>
      <w:del w:id="445" w:author="Clemens Vasters" w:date="2019-05-22T08:19:00Z">
        <w:r w:rsidRPr="00665953" w:rsidDel="000D1145">
          <w:delText xml:space="preserve">nodes </w:delText>
        </w:r>
      </w:del>
      <w:ins w:id="446" w:author="Clemens Vasters" w:date="2019-05-22T08:19:00Z">
        <w:r w:rsidR="000D1145">
          <w:t>resources</w:t>
        </w:r>
        <w:r w:rsidR="000D1145" w:rsidRPr="00665953">
          <w:t xml:space="preserve"> </w:t>
        </w:r>
      </w:ins>
      <w:r w:rsidRPr="00665953">
        <w:t xml:space="preserve">inside the container, </w:t>
      </w:r>
      <w:ins w:id="447" w:author="Clemens Vasters" w:date="2019-05-22T08:19:00Z">
        <w:r w:rsidR="000D1145">
          <w:t xml:space="preserve">like creating links, </w:t>
        </w:r>
      </w:ins>
      <w:r w:rsidR="00554C9D" w:rsidRPr="00665953">
        <w:t xml:space="preserve">the container consults the token cache, locating a token that corresponds to the given </w:t>
      </w:r>
      <w:del w:id="448" w:author="Clemens Vasters" w:date="2019-05-22T08:19:00Z">
        <w:r w:rsidR="00554C9D" w:rsidRPr="00665953" w:rsidDel="000D1145">
          <w:delText>node</w:delText>
        </w:r>
      </w:del>
      <w:ins w:id="449" w:author="Clemens Vasters" w:date="2019-05-22T08:19:00Z">
        <w:r w:rsidR="000D1145">
          <w:t>resource</w:t>
        </w:r>
      </w:ins>
      <w:r w:rsidR="00554C9D" w:rsidRPr="00665953">
        <w:t>, and determines whether the token is valid and contains an authorization claim that permits the desired operation.</w:t>
      </w:r>
    </w:p>
    <w:p w14:paraId="75ACB7AD" w14:textId="4BA0425D" w:rsidR="00C800AA" w:rsidRPr="00665953" w:rsidRDefault="00C800AA" w:rsidP="00BA1FC1">
      <w:ins w:id="450" w:author="Clemens Vasters" w:date="2019-05-22T08:19:00Z">
        <w:r>
          <w:t xml:space="preserve">The CBS mechanism makes no prescriptions for how the tokens relate to </w:t>
        </w:r>
      </w:ins>
      <w:ins w:id="451" w:author="Clemens Vasters" w:date="2019-05-22T08:20:00Z">
        <w:r w:rsidR="005B7BB7">
          <w:t xml:space="preserve">resources inside of the AMQP container. </w:t>
        </w:r>
      </w:ins>
    </w:p>
    <w:p w14:paraId="196C0664" w14:textId="1CE38021" w:rsidR="00C12F05" w:rsidRDefault="006B07B2" w:rsidP="00A851DD">
      <w:del w:id="452" w:author="Clemens Vasters" w:date="2019-07-02T13:36:00Z">
        <w:r w:rsidRPr="00665953" w:rsidDel="008653E6">
          <w:delText xml:space="preserve">Links </w:delText>
        </w:r>
      </w:del>
      <w:ins w:id="453" w:author="Clemens Vasters" w:date="2019-07-02T13:45:00Z">
        <w:r w:rsidR="00F86AF5">
          <w:t>L</w:t>
        </w:r>
      </w:ins>
      <w:ins w:id="454" w:author="Clemens Vasters" w:date="2019-07-02T13:36:00Z">
        <w:r w:rsidR="008653E6" w:rsidRPr="00665953">
          <w:t xml:space="preserve">inks </w:t>
        </w:r>
      </w:ins>
      <w:r w:rsidRPr="00665953">
        <w:t xml:space="preserve">that have been established based on the evaluation of a token from the token cache SHOULD be terminated when the token expires </w:t>
      </w:r>
      <w:del w:id="455" w:author="Clemens Vasters" w:date="2019-07-02T13:45:00Z">
        <w:r w:rsidRPr="00665953" w:rsidDel="004161FE">
          <w:delText xml:space="preserve">UNLESS </w:delText>
        </w:r>
      </w:del>
      <w:ins w:id="456" w:author="Clemens Vasters" w:date="2019-07-02T13:45:00Z">
        <w:r w:rsidR="004161FE">
          <w:t>and</w:t>
        </w:r>
        <w:r w:rsidR="004161FE" w:rsidRPr="00665953">
          <w:t xml:space="preserve"> </w:t>
        </w:r>
      </w:ins>
      <w:r w:rsidRPr="00665953">
        <w:t xml:space="preserve">the token cache </w:t>
      </w:r>
      <w:ins w:id="457" w:author="Clemens Vasters" w:date="2019-07-02T13:45:00Z">
        <w:r w:rsidR="004161FE">
          <w:t xml:space="preserve">does not </w:t>
        </w:r>
      </w:ins>
      <w:ins w:id="458" w:author="Clemens Vasters" w:date="2019-07-02T13:46:00Z">
        <w:r w:rsidR="004161FE">
          <w:t xml:space="preserve">hold </w:t>
        </w:r>
      </w:ins>
      <w:del w:id="459" w:author="Clemens Vasters" w:date="2019-07-02T13:46:00Z">
        <w:r w:rsidRPr="00665953" w:rsidDel="004161FE">
          <w:delText>hold</w:delText>
        </w:r>
      </w:del>
      <w:del w:id="460" w:author="Clemens Vasters" w:date="2019-07-02T13:45:00Z">
        <w:r w:rsidRPr="00665953" w:rsidDel="004161FE">
          <w:delText>s</w:delText>
        </w:r>
      </w:del>
      <w:del w:id="461" w:author="Clemens Vasters" w:date="2019-07-02T13:46:00Z">
        <w:r w:rsidRPr="00665953" w:rsidDel="004161FE">
          <w:delText xml:space="preserve"> </w:delText>
        </w:r>
      </w:del>
      <w:r w:rsidRPr="00665953">
        <w:t xml:space="preserve">a </w:t>
      </w:r>
      <w:del w:id="462" w:author="Clemens Vasters" w:date="2019-07-02T13:46:00Z">
        <w:r w:rsidRPr="00665953" w:rsidDel="004161FE">
          <w:delText>renewed and valid</w:delText>
        </w:r>
      </w:del>
      <w:ins w:id="463" w:author="Clemens Vasters" w:date="2019-07-02T13:46:00Z">
        <w:r w:rsidR="004161FE">
          <w:t>replacement</w:t>
        </w:r>
      </w:ins>
      <w:r w:rsidRPr="00665953">
        <w:t xml:space="preserve"> token at the time of expiration.</w:t>
      </w:r>
      <w:ins w:id="464" w:author="Clemens Vasters" w:date="2019-07-02T13:46:00Z">
        <w:r w:rsidR="002829A1">
          <w:t xml:space="preserve"> </w:t>
        </w:r>
      </w:ins>
      <w:ins w:id="465" w:author="Clemens Vasters" w:date="2019-07-02T13:49:00Z">
        <w:r w:rsidR="007607EB">
          <w:t xml:space="preserve">For durable termini, termination of a link due to token expiration </w:t>
        </w:r>
      </w:ins>
      <w:ins w:id="466" w:author="Clemens Vasters" w:date="2019-07-02T13:50:00Z">
        <w:r w:rsidR="00F03877">
          <w:t xml:space="preserve">has the same effect as the link being closed for </w:t>
        </w:r>
      </w:ins>
      <w:ins w:id="467" w:author="Clemens Vasters" w:date="2019-07-02T13:54:00Z">
        <w:r w:rsidR="00DD3347">
          <w:t>any other</w:t>
        </w:r>
      </w:ins>
      <w:ins w:id="468" w:author="Clemens Vasters" w:date="2019-07-02T13:50:00Z">
        <w:r w:rsidR="00F03877">
          <w:t xml:space="preserve"> reason</w:t>
        </w:r>
      </w:ins>
      <w:ins w:id="469" w:author="Clemens Vasters" w:date="2019-07-02T13:55:00Z">
        <w:r w:rsidR="00D01C6F">
          <w:t xml:space="preserve"> and MAY therefore trigger expiration.</w:t>
        </w:r>
      </w:ins>
      <w:ins w:id="470" w:author="Clemens Vasters" w:date="2019-07-02T13:54:00Z">
        <w:r w:rsidR="00D01C6F">
          <w:t xml:space="preserve"> </w:t>
        </w:r>
      </w:ins>
      <w:del w:id="471" w:author="Clemens Vasters" w:date="2019-07-02T13:47:00Z">
        <w:r w:rsidR="00964E30" w:rsidRPr="00665953" w:rsidDel="007B5915">
          <w:delText xml:space="preserve"> </w:delText>
        </w:r>
        <w:r w:rsidR="00964E30" w:rsidRPr="00665953" w:rsidDel="00BF093C">
          <w:delText xml:space="preserve">Being able to renew tokens for ongoing links is the main motivation for the token cache </w:delText>
        </w:r>
      </w:del>
      <w:del w:id="472" w:author="Clemens Vasters" w:date="2019-07-02T13:34:00Z">
        <w:r w:rsidR="00964E30" w:rsidRPr="00665953" w:rsidDel="00C071E0">
          <w:delText>and not</w:delText>
        </w:r>
      </w:del>
      <w:del w:id="473" w:author="Clemens Vasters" w:date="2019-07-02T13:47:00Z">
        <w:r w:rsidR="00964E30" w:rsidRPr="00665953" w:rsidDel="00BF093C">
          <w:delText xml:space="preserve"> attaching tokens to the “attach” performative.</w:delText>
        </w:r>
      </w:del>
    </w:p>
    <w:p w14:paraId="474A6EF0" w14:textId="77777777" w:rsidR="00554C9D" w:rsidRPr="00554C9D" w:rsidRDefault="00554C9D" w:rsidP="00554C9D">
      <w:pPr>
        <w:pStyle w:val="berschrift2"/>
      </w:pPr>
      <w:bookmarkStart w:id="474" w:name="_Toc9348777"/>
      <w:r w:rsidRPr="00554C9D">
        <w:t>Interaction Mod</w:t>
      </w:r>
      <w:r>
        <w:t>el</w:t>
      </w:r>
      <w:bookmarkEnd w:id="474"/>
    </w:p>
    <w:p w14:paraId="0D8ECB73" w14:textId="5828439F" w:rsidR="00C34B6E" w:rsidDel="00741EE0" w:rsidRDefault="00C34B6E" w:rsidP="00A851DD">
      <w:pPr>
        <w:rPr>
          <w:del w:id="475" w:author="Clemens Vasters" w:date="2019-05-21T16:39:00Z"/>
        </w:rPr>
      </w:pPr>
      <w:del w:id="476" w:author="Clemens Vasters" w:date="2019-05-21T16:39:00Z">
        <w:r w:rsidDel="00741EE0">
          <w:delText>The claims-based security scheme is designed to be usable with existing AMQP client libraries that do not necessarily have any knowledge of claims-based security. To achieve this, the scheme is realized as a layered protocol that can be implemented in application code</w:delText>
        </w:r>
        <w:r w:rsidR="00F15C9E" w:rsidDel="00741EE0">
          <w:delText xml:space="preserve"> or</w:delText>
        </w:r>
        <w:r w:rsidDel="00741EE0">
          <w:delText xml:space="preserve"> incorporated into client libraries.</w:delText>
        </w:r>
      </w:del>
    </w:p>
    <w:p w14:paraId="3A1FC196" w14:textId="33B89D9E" w:rsidR="00967DA0" w:rsidRDefault="00967DA0" w:rsidP="00967DA0">
      <w:r>
        <w:t xml:space="preserve">CBS composes with the security model defined in </w:t>
      </w:r>
      <w:r>
        <w:fldChar w:fldCharType="begin"/>
      </w:r>
      <w:r>
        <w:instrText xml:space="preserve"> REF AMQP \h </w:instrText>
      </w:r>
      <w:r>
        <w:fldChar w:fldCharType="separate"/>
      </w:r>
      <w:r>
        <w:rPr>
          <w:rStyle w:val="Refterm"/>
        </w:rPr>
        <w:t>[AMQP]</w:t>
      </w:r>
      <w:r>
        <w:fldChar w:fldCharType="end"/>
      </w:r>
      <w:r>
        <w:t xml:space="preserve">. </w:t>
      </w:r>
      <w:r w:rsidRPr="00823CAB">
        <w:t xml:space="preserve">An AMQP connection </w:t>
      </w:r>
      <w:r>
        <w:t xml:space="preserve">that uses CBS </w:t>
      </w:r>
      <w:r w:rsidRPr="00823CAB">
        <w:t xml:space="preserve">can be established without any authentication context, or the </w:t>
      </w:r>
      <w:del w:id="477" w:author="Clemens Vasters" w:date="2019-05-22T19:01:00Z">
        <w:r w:rsidRPr="00823CAB" w:rsidDel="00C643F5">
          <w:delText>peer</w:delText>
        </w:r>
      </w:del>
      <w:ins w:id="478" w:author="Clemens Vasters" w:date="2019-05-22T19:01:00Z">
        <w:r w:rsidR="00C643F5">
          <w:t>partner</w:t>
        </w:r>
      </w:ins>
      <w:r w:rsidRPr="00823CAB">
        <w:t>s can mandate authentication at the transport level and/or us</w:t>
      </w:r>
      <w:r>
        <w:t>e</w:t>
      </w:r>
      <w:r w:rsidRPr="00823CAB">
        <w:t xml:space="preserve"> a supported SASL mechanism</w:t>
      </w:r>
      <w:r>
        <w:t>.</w:t>
      </w:r>
    </w:p>
    <w:p w14:paraId="6F5263EB" w14:textId="77777777" w:rsidR="00967DA0" w:rsidRDefault="00967DA0" w:rsidP="00967DA0">
      <w:r>
        <w:lastRenderedPageBreak/>
        <w:t xml:space="preserve">The basic interactions are illustrated in Figure 1: </w:t>
      </w:r>
    </w:p>
    <w:p w14:paraId="46D012B3" w14:textId="3530E497" w:rsidR="00967DA0" w:rsidDel="00045CC2" w:rsidRDefault="0030292F" w:rsidP="00967DA0">
      <w:pPr>
        <w:rPr>
          <w:del w:id="479" w:author="Clemens Vasters" w:date="2019-05-21T17:12:00Z"/>
        </w:rPr>
      </w:pPr>
      <w:r>
        <w:rPr>
          <w:noProof/>
        </w:rPr>
        <w:drawing>
          <wp:inline distT="0" distB="0" distL="0" distR="0" wp14:anchorId="45F63D53" wp14:editId="5D798FED">
            <wp:extent cx="5600700" cy="4133850"/>
            <wp:effectExtent l="0" t="0" r="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0700" cy="4133850"/>
                    </a:xfrm>
                    <a:prstGeom prst="rect">
                      <a:avLst/>
                    </a:prstGeom>
                    <a:noFill/>
                    <a:ln>
                      <a:noFill/>
                    </a:ln>
                  </pic:spPr>
                </pic:pic>
              </a:graphicData>
            </a:graphic>
          </wp:inline>
        </w:drawing>
      </w:r>
      <w:del w:id="480" w:author="Clemens Vasters" w:date="2019-05-21T17:12:00Z">
        <w:r w:rsidR="00967DA0" w:rsidDel="00045CC2">
          <w:delText xml:space="preserve">Access to node “q1” is governed by a Resource Manager. This Resource Manager governs the scope of the AMQP container of the AMQP node “q1”. The Resource Manager’s CBS endpoint uses the reserved node name” $cbs”. </w:delText>
        </w:r>
      </w:del>
    </w:p>
    <w:p w14:paraId="376A3F42" w14:textId="5D26B729" w:rsidR="00967DA0" w:rsidDel="00045CC2" w:rsidRDefault="00967DA0" w:rsidP="00967DA0">
      <w:pPr>
        <w:rPr>
          <w:del w:id="481" w:author="Clemens Vasters" w:date="2019-05-21T17:12:00Z"/>
        </w:rPr>
      </w:pPr>
      <w:del w:id="482" w:author="Clemens Vasters" w:date="2019-05-21T17:12:00Z">
        <w:r w:rsidDel="00045CC2">
          <w:delText>Before the Client can send messages to “q1”, it needs to establish authorization for “send” access to “queue1”.</w:delText>
        </w:r>
      </w:del>
    </w:p>
    <w:p w14:paraId="0209A5D7" w14:textId="4169C04C" w:rsidR="00967DA0" w:rsidDel="00045CC2" w:rsidRDefault="00967DA0" w:rsidP="00967DA0">
      <w:pPr>
        <w:rPr>
          <w:del w:id="483" w:author="Clemens Vasters" w:date="2019-05-21T17:12:00Z"/>
        </w:rPr>
      </w:pPr>
      <w:del w:id="484" w:author="Clemens Vasters" w:date="2019-05-21T17:12:00Z">
        <w:r w:rsidDel="00045CC2">
          <w:delText xml:space="preserve">During connection setup, the Client will </w:delText>
        </w:r>
        <w:r w:rsidR="008C6A5C" w:rsidDel="00045CC2">
          <w:delText xml:space="preserve">establish a connection-level </w:delText>
        </w:r>
        <w:r w:rsidR="000C51FC" w:rsidDel="00045CC2">
          <w:delText>authorization</w:delText>
        </w:r>
        <w:r w:rsidR="008C6A5C" w:rsidDel="00045CC2">
          <w:delText xml:space="preserve"> context</w:delText>
        </w:r>
        <w:r w:rsidDel="00045CC2">
          <w:delText xml:space="preserve"> and then verify the availability of the CBS capability. </w:delText>
        </w:r>
        <w:r w:rsidR="00F157CD" w:rsidDel="00045CC2">
          <w:delText>If CBS is offered as available, t</w:delText>
        </w:r>
        <w:r w:rsidDel="00045CC2">
          <w:delText>he Client then establishes a send link with the Resource Manager’s CBS node.</w:delText>
        </w:r>
      </w:del>
    </w:p>
    <w:p w14:paraId="472BDAEF" w14:textId="4ED92DAC" w:rsidR="003C37EE" w:rsidDel="00045CC2" w:rsidRDefault="00967DA0" w:rsidP="00967DA0">
      <w:pPr>
        <w:rPr>
          <w:del w:id="485" w:author="Clemens Vasters" w:date="2019-05-21T17:12:00Z"/>
        </w:rPr>
      </w:pPr>
      <w:del w:id="486" w:author="Clemens Vasters" w:date="2019-05-21T17:12:00Z">
        <w:r w:rsidDel="00045CC2">
          <w:delText xml:space="preserve">After a link is established between the Client and the CBS Node, the Client </w:delText>
        </w:r>
        <w:r w:rsidR="00F157CD" w:rsidDel="00045CC2">
          <w:delText xml:space="preserve">can </w:delText>
        </w:r>
        <w:r w:rsidR="00FB29AA" w:rsidDel="00045CC2">
          <w:delText>put</w:delText>
        </w:r>
        <w:r w:rsidDel="00045CC2">
          <w:delText xml:space="preserve"> tokens </w:delText>
        </w:r>
        <w:r w:rsidR="00FB29AA" w:rsidDel="00045CC2">
          <w:delText>on</w:delText>
        </w:r>
        <w:r w:rsidDel="00045CC2">
          <w:delText xml:space="preserve"> the CBS Node</w:delText>
        </w:r>
        <w:r w:rsidR="00FB29AA" w:rsidDel="00045CC2">
          <w:delText xml:space="preserve"> </w:delText>
        </w:r>
        <w:r w:rsidDel="00045CC2">
          <w:delText>and receives dispositions from the CBS Node</w:delText>
        </w:r>
        <w:r w:rsidR="00F157CD" w:rsidDel="00045CC2">
          <w:delText xml:space="preserve"> that indicate acceptance or rejection of the tokens</w:delText>
        </w:r>
        <w:r w:rsidDel="00045CC2">
          <w:delText xml:space="preserve">. </w:delText>
        </w:r>
      </w:del>
    </w:p>
    <w:p w14:paraId="787AD4A5" w14:textId="2F3F1205" w:rsidR="00967DA0" w:rsidDel="00045CC2" w:rsidRDefault="00967DA0" w:rsidP="00967DA0">
      <w:pPr>
        <w:rPr>
          <w:del w:id="487" w:author="Clemens Vasters" w:date="2019-05-21T17:12:00Z"/>
        </w:rPr>
      </w:pPr>
      <w:del w:id="488" w:author="Clemens Vasters" w:date="2019-05-21T17:12:00Z">
        <w:r w:rsidDel="00045CC2">
          <w:delText xml:space="preserve">Before the Client establishes a link or sends messages to “q1”, it puts a token with the appropriate claims </w:delText>
        </w:r>
        <w:r w:rsidR="00F157CD" w:rsidDel="00045CC2">
          <w:delText>conferring “send” permission to</w:delText>
        </w:r>
        <w:r w:rsidDel="00045CC2">
          <w:delText xml:space="preserve"> “q1” </w:delText>
        </w:r>
        <w:r w:rsidR="00FB29AA" w:rsidDel="00045CC2">
          <w:delText>on</w:delText>
        </w:r>
        <w:r w:rsidDel="00045CC2">
          <w:delText xml:space="preserve"> the CBS Node</w:delText>
        </w:r>
        <w:r w:rsidR="00FB29AA" w:rsidDel="00045CC2">
          <w:delText>,</w:delText>
        </w:r>
        <w:r w:rsidDel="00045CC2">
          <w:delText xml:space="preserve"> and verifies its successful disposition.</w:delText>
        </w:r>
        <w:r w:rsidR="00FB29AA" w:rsidDel="00045CC2">
          <w:delText xml:space="preserve"> Tokens can be put at any time, and expiring tokens can be replaced at any time.</w:delText>
        </w:r>
      </w:del>
    </w:p>
    <w:p w14:paraId="1B3CBC46" w14:textId="72F12FB0" w:rsidR="003C37EE" w:rsidRPr="003C37EE" w:rsidDel="00045CC2" w:rsidRDefault="003C37EE" w:rsidP="00967DA0">
      <w:pPr>
        <w:rPr>
          <w:del w:id="489" w:author="Clemens Vasters" w:date="2019-05-21T17:12:00Z"/>
        </w:rPr>
      </w:pPr>
      <w:del w:id="490" w:author="Clemens Vasters" w:date="2019-05-21T17:12:00Z">
        <w:r w:rsidDel="00045CC2">
          <w:delText>When a link is established with “q1” or a message is routed to “q1” via the anonymous terminus, the Resource Manager performs a lookup on the CBS token cache and evaluates the token for “q1”. If the token is valid and confers the required permission, the link attachment or routing operation is permitted.</w:delText>
        </w:r>
      </w:del>
    </w:p>
    <w:p w14:paraId="040F8680" w14:textId="6E754DF4" w:rsidR="00514902" w:rsidDel="00045CC2" w:rsidRDefault="00554C9D" w:rsidP="00A851DD">
      <w:pPr>
        <w:rPr>
          <w:del w:id="491" w:author="Clemens Vasters" w:date="2019-05-21T17:12:00Z"/>
        </w:rPr>
      </w:pPr>
      <w:del w:id="492" w:author="Clemens Vasters" w:date="2019-05-21T17:12:00Z">
        <w:r w:rsidDel="00045CC2">
          <w:delText>Because</w:delText>
        </w:r>
        <w:r w:rsidR="00C34B6E" w:rsidDel="00045CC2">
          <w:delText xml:space="preserve"> CBS is connection-scoped, that is, the link to the CBS Node MUST be made over the same connection as the links to the nodes that are secured using CBS. There are no restrictions regarding the number of sessions used or the association of links to sessions.</w:delText>
        </w:r>
        <w:r w:rsidR="008711EC" w:rsidDel="00045CC2">
          <w:delText xml:space="preserve"> When the connection terminates, </w:delText>
        </w:r>
        <w:r w:rsidR="00D51D1B" w:rsidDel="00045CC2">
          <w:delText xml:space="preserve">the token cache and </w:delText>
        </w:r>
        <w:r w:rsidR="008711EC" w:rsidDel="00045CC2">
          <w:delText>all associated tokens are dropped</w:delText>
        </w:r>
        <w:r w:rsidR="00D51D1B" w:rsidDel="00045CC2">
          <w:delText xml:space="preserve">. </w:delText>
        </w:r>
      </w:del>
    </w:p>
    <w:p w14:paraId="62A79166" w14:textId="2A246012" w:rsidR="00C34B6E" w:rsidDel="00045CC2" w:rsidRDefault="00D51D1B" w:rsidP="00A851DD">
      <w:pPr>
        <w:rPr>
          <w:del w:id="493" w:author="Clemens Vasters" w:date="2019-05-21T17:12:00Z"/>
        </w:rPr>
      </w:pPr>
      <w:del w:id="494" w:author="Clemens Vasters" w:date="2019-05-21T17:12:00Z">
        <w:r w:rsidRPr="00682042" w:rsidDel="00045CC2">
          <w:delText>For reattaching links</w:delText>
        </w:r>
        <w:r w:rsidR="00514902" w:rsidRPr="00682042" w:rsidDel="00045CC2">
          <w:delText xml:space="preserve"> after a connection has been terminated</w:delText>
        </w:r>
        <w:r w:rsidRPr="00682042" w:rsidDel="00045CC2">
          <w:delText xml:space="preserve">, the client MUST </w:delText>
        </w:r>
        <w:r w:rsidR="00514902" w:rsidRPr="00682042" w:rsidDel="00045CC2">
          <w:delText xml:space="preserve">again </w:delText>
        </w:r>
        <w:r w:rsidRPr="00682042" w:rsidDel="00045CC2">
          <w:delText xml:space="preserve">provide a </w:delText>
        </w:r>
        <w:r w:rsidR="00514902" w:rsidRPr="00682042" w:rsidDel="00045CC2">
          <w:delText>s</w:delText>
        </w:r>
        <w:r w:rsidRPr="00682042" w:rsidDel="00045CC2">
          <w:delText>et of tokens</w:delText>
        </w:r>
        <w:r w:rsidR="00514902" w:rsidRPr="00682042" w:rsidDel="00045CC2">
          <w:delText xml:space="preserve"> on the new connection</w:delText>
        </w:r>
        <w:r w:rsidRPr="00682042" w:rsidDel="00045CC2">
          <w:delText xml:space="preserve">. </w:delText>
        </w:r>
        <w:r w:rsidR="00514902" w:rsidRPr="00682042" w:rsidDel="00045CC2">
          <w:delText>Those tokens MAY stem from a client-held cache.</w:delText>
        </w:r>
        <w:r w:rsidR="00514902" w:rsidDel="00045CC2">
          <w:delText xml:space="preserve"> </w:delText>
        </w:r>
      </w:del>
    </w:p>
    <w:p w14:paraId="5181D909" w14:textId="77777777" w:rsidR="00C34B6E" w:rsidRDefault="00C34B6E" w:rsidP="00A0168C"/>
    <w:p w14:paraId="7D700615" w14:textId="493552AE" w:rsidR="00015BA8" w:rsidRDefault="0030292F" w:rsidP="00015BA8">
      <w:pPr>
        <w:keepNext/>
      </w:pPr>
      <w:del w:id="495" w:author="Clemens Vasters" w:date="2019-05-21T17:31:00Z">
        <w:r>
          <w:rPr>
            <w:noProof/>
          </w:rPr>
          <mc:AlternateContent>
            <mc:Choice Requires="wps">
              <w:drawing>
                <wp:inline distT="0" distB="0" distL="0" distR="0" wp14:anchorId="1F66224A" wp14:editId="1B935117">
                  <wp:extent cx="5505450" cy="40767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05450" cy="407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CCD4F" id="AutoShape 2" o:spid="_x0000_s1026" style="width:433.5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" filled="f" stroked="f">
                  <v:path arrowok="t"/>
                  <o:lock v:ext="edit" aspectratio="t"/>
                  <w10:anchorlock/>
                </v:rect>
              </w:pict>
            </mc:Fallback>
          </mc:AlternateContent>
        </w:r>
      </w:del>
      <w:del w:id="496" w:author="Clemens Vasters" w:date="2019-05-21T17:12:00Z">
        <w:r w:rsidDel="00A77252">
          <w:rPr>
            <w:noProof/>
          </w:rPr>
          <w:object w:dxaOrig="10847" w:dyaOrig="6868" w14:anchorId="678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95.9pt" o:ole="">
              <v:imagedata r:id="rId41" o:title=""/>
            </v:shape>
            <o:OLEObject Type="Embed" ProgID="Visio.Drawing.15" ShapeID="_x0000_i1025" DrawAspect="Content" ObjectID="_1654585367" r:id="rId42"/>
          </w:object>
        </w:r>
      </w:del>
    </w:p>
    <w:p w14:paraId="4DA64F56" w14:textId="77777777" w:rsidR="00015BA8" w:rsidRDefault="00015BA8" w:rsidP="00015BA8">
      <w:pPr>
        <w:pStyle w:val="Beschriftung"/>
      </w:pPr>
      <w:bookmarkStart w:id="497" w:name="_Ref361167037"/>
      <w:r>
        <w:t xml:space="preserve">Figure </w:t>
      </w:r>
      <w:r w:rsidR="00A90435">
        <w:fldChar w:fldCharType="begin"/>
      </w:r>
      <w:r w:rsidR="00A90435">
        <w:instrText xml:space="preserve"> SEQ Figure \* ARABIC </w:instrText>
      </w:r>
      <w:r w:rsidR="00A90435">
        <w:fldChar w:fldCharType="separate"/>
      </w:r>
      <w:r w:rsidR="00646DB7">
        <w:rPr>
          <w:noProof/>
        </w:rPr>
        <w:t>1</w:t>
      </w:r>
      <w:r w:rsidR="00A90435">
        <w:rPr>
          <w:noProof/>
        </w:rPr>
        <w:fldChar w:fldCharType="end"/>
      </w:r>
      <w:bookmarkEnd w:id="497"/>
      <w:r>
        <w:t>: Overview</w:t>
      </w:r>
    </w:p>
    <w:p w14:paraId="43A5F930" w14:textId="6A5C97D8" w:rsidR="00991E58" w:rsidRDefault="007C294A" w:rsidP="00045CC2">
      <w:pPr>
        <w:rPr>
          <w:ins w:id="498" w:author="Clemens Vasters" w:date="2019-05-22T08:42:00Z"/>
        </w:rPr>
      </w:pPr>
      <w:ins w:id="499" w:author="Clemens Vasters" w:date="2019-05-22T08:40:00Z">
        <w:r>
          <w:t>T</w:t>
        </w:r>
      </w:ins>
      <w:ins w:id="500" w:author="Clemens Vasters" w:date="2019-05-22T08:39:00Z">
        <w:r w:rsidR="00A91C9D">
          <w:t>his illustration is discussing granting acce</w:t>
        </w:r>
      </w:ins>
      <w:ins w:id="501" w:author="Clemens Vasters" w:date="2019-05-22T08:40:00Z">
        <w:r w:rsidR="00A91C9D">
          <w:t xml:space="preserve">ss to </w:t>
        </w:r>
        <w:r>
          <w:t>create a link to a node as an example.</w:t>
        </w:r>
        <w:r w:rsidR="00BF68F4">
          <w:t xml:space="preserve"> </w:t>
        </w:r>
      </w:ins>
      <w:ins w:id="502" w:author="Clemens Vasters" w:date="2019-05-22T08:41:00Z">
        <w:r w:rsidR="00FA1037">
          <w:t xml:space="preserve">A token flow that might grant access to a </w:t>
        </w:r>
        <w:r w:rsidR="00FA1037" w:rsidRPr="00073ACC">
          <w:t>feature</w:t>
        </w:r>
        <w:r w:rsidR="00FA1037">
          <w:t xml:space="preserve"> </w:t>
        </w:r>
      </w:ins>
      <w:ins w:id="503" w:author="Clemens Vasters" w:date="2019-05-22T08:42:00Z">
        <w:r w:rsidR="00F51BDA">
          <w:t>will look similar.</w:t>
        </w:r>
      </w:ins>
    </w:p>
    <w:p w14:paraId="18ACF474" w14:textId="19FA5163" w:rsidR="00486DAD" w:rsidRDefault="00486DAD" w:rsidP="00045CC2">
      <w:pPr>
        <w:rPr>
          <w:ins w:id="504" w:author="Clemens Vasters" w:date="2019-05-22T08:56:00Z"/>
        </w:rPr>
      </w:pPr>
      <w:ins w:id="505" w:author="Clemens Vasters" w:date="2019-05-22T08:43:00Z">
        <w:r>
          <w:t>The first two interactions shown in the illustration occur outside of the scope the</w:t>
        </w:r>
        <w:r w:rsidR="00837499">
          <w:t xml:space="preserve"> interaction</w:t>
        </w:r>
      </w:ins>
      <w:ins w:id="506" w:author="Clemens Vasters" w:date="2019-05-22T08:44:00Z">
        <w:r w:rsidR="00837499">
          <w:t>s</w:t>
        </w:r>
      </w:ins>
      <w:ins w:id="507" w:author="Clemens Vasters" w:date="2019-05-22T08:43:00Z">
        <w:r w:rsidR="00837499">
          <w:t xml:space="preserve"> defined in this specification</w:t>
        </w:r>
      </w:ins>
      <w:ins w:id="508" w:author="Clemens Vasters" w:date="2019-05-22T08:55:00Z">
        <w:r w:rsidR="005F231B">
          <w:t xml:space="preserve"> and </w:t>
        </w:r>
      </w:ins>
      <w:ins w:id="509" w:author="Clemens Vasters" w:date="2019-05-22T08:56:00Z">
        <w:r w:rsidR="00A86288">
          <w:t xml:space="preserve">merely </w:t>
        </w:r>
      </w:ins>
      <w:ins w:id="510" w:author="Clemens Vasters" w:date="2019-05-22T08:55:00Z">
        <w:r w:rsidR="005F231B">
          <w:t xml:space="preserve">show how a token might be acquired in a common environment. The token </w:t>
        </w:r>
        <w:r w:rsidR="00A86288">
          <w:t xml:space="preserve">might instead be </w:t>
        </w:r>
      </w:ins>
      <w:ins w:id="511" w:author="Clemens Vasters" w:date="2019-05-22T08:56:00Z">
        <w:r w:rsidR="00A86288">
          <w:t>created through entirely different means.</w:t>
        </w:r>
      </w:ins>
    </w:p>
    <w:p w14:paraId="3310FDEF" w14:textId="7041C32A" w:rsidR="00A86288" w:rsidRDefault="00A11B42" w:rsidP="00045CC2">
      <w:pPr>
        <w:rPr>
          <w:ins w:id="512" w:author="Clemens Vasters" w:date="2019-05-22T09:03:00Z"/>
        </w:rPr>
      </w:pPr>
      <w:ins w:id="513" w:author="Clemens Vasters" w:date="2019-05-22T08:56:00Z">
        <w:r>
          <w:t xml:space="preserve">In step (1), the application that </w:t>
        </w:r>
      </w:ins>
      <w:ins w:id="514" w:author="Clemens Vasters" w:date="2019-05-22T08:57:00Z">
        <w:r w:rsidR="00C92510">
          <w:t xml:space="preserve">later </w:t>
        </w:r>
      </w:ins>
      <w:ins w:id="515" w:author="Clemens Vasters" w:date="2019-05-22T08:56:00Z">
        <w:r>
          <w:t xml:space="preserve">acts </w:t>
        </w:r>
      </w:ins>
      <w:ins w:id="516" w:author="Clemens Vasters" w:date="2019-05-22T08:57:00Z">
        <w:r>
          <w:t xml:space="preserve">as the </w:t>
        </w:r>
        <w:proofErr w:type="gramStart"/>
        <w:r w:rsidR="00C92510">
          <w:t>connection-</w:t>
        </w:r>
        <w:r>
          <w:t>initiating</w:t>
        </w:r>
        <w:proofErr w:type="gramEnd"/>
        <w:r>
          <w:t xml:space="preserve"> AMQP container</w:t>
        </w:r>
        <w:r w:rsidR="00C92510">
          <w:t xml:space="preserve"> establishes its identity with a</w:t>
        </w:r>
      </w:ins>
      <w:ins w:id="517" w:author="Clemens Vasters" w:date="2019-05-22T08:58:00Z">
        <w:r w:rsidR="004D185D">
          <w:t>n identity server</w:t>
        </w:r>
        <w:r w:rsidR="00496A4C">
          <w:t xml:space="preserve"> through some authentication mechanism and retriev</w:t>
        </w:r>
        <w:r w:rsidR="00FA0E73">
          <w:t>e</w:t>
        </w:r>
        <w:r w:rsidR="00496A4C">
          <w:t xml:space="preserve">s an </w:t>
        </w:r>
      </w:ins>
      <w:ins w:id="518" w:author="Clemens Vasters" w:date="2019-05-22T09:03:00Z">
        <w:r w:rsidR="00D85AB4">
          <w:t>identity token.</w:t>
        </w:r>
      </w:ins>
    </w:p>
    <w:p w14:paraId="25E91D5E" w14:textId="245E6767" w:rsidR="00D85AB4" w:rsidRDefault="00D85AB4" w:rsidP="00045CC2">
      <w:pPr>
        <w:rPr>
          <w:ins w:id="519" w:author="Clemens Vasters" w:date="2019-05-22T09:07:00Z"/>
        </w:rPr>
      </w:pPr>
      <w:ins w:id="520" w:author="Clemens Vasters" w:date="2019-05-22T09:03:00Z">
        <w:r>
          <w:t xml:space="preserve">In step </w:t>
        </w:r>
      </w:ins>
      <w:ins w:id="521" w:author="Clemens Vasters" w:date="2019-05-22T09:04:00Z">
        <w:r>
          <w:t xml:space="preserve">(2), the application server then </w:t>
        </w:r>
        <w:r w:rsidR="006A3031">
          <w:t>takes the identity token to an authorization server</w:t>
        </w:r>
      </w:ins>
      <w:ins w:id="522" w:author="Clemens Vasters" w:date="2019-05-22T09:25:00Z">
        <w:r w:rsidR="00BB22A0">
          <w:t xml:space="preserve">, together with an identifier for the resource in the </w:t>
        </w:r>
      </w:ins>
      <w:ins w:id="523" w:author="Clemens Vasters" w:date="2019-05-22T09:26:00Z">
        <w:r w:rsidR="00BB22A0">
          <w:t xml:space="preserve">authorization </w:t>
        </w:r>
      </w:ins>
      <w:ins w:id="524" w:author="Clemens Vasters" w:date="2019-05-22T09:25:00Z">
        <w:r w:rsidR="00BB22A0">
          <w:t>target that it wants to access</w:t>
        </w:r>
      </w:ins>
      <w:ins w:id="525" w:author="Clemens Vasters" w:date="2019-05-22T09:04:00Z">
        <w:r w:rsidR="006A3031">
          <w:t xml:space="preserve">. The authorization server has an established trust relationship with the identity server </w:t>
        </w:r>
        <w:r w:rsidR="002F2D82">
          <w:t xml:space="preserve">such that it </w:t>
        </w:r>
        <w:proofErr w:type="gramStart"/>
        <w:r w:rsidR="002F2D82">
          <w:t>is capable of determining</w:t>
        </w:r>
        <w:proofErr w:type="gramEnd"/>
        <w:r w:rsidR="002F2D82">
          <w:t xml:space="preserve"> whether the token is valid. The authori</w:t>
        </w:r>
      </w:ins>
      <w:ins w:id="526" w:author="Clemens Vasters" w:date="2019-05-22T09:05:00Z">
        <w:r w:rsidR="002F2D82">
          <w:t xml:space="preserve">zation server also has a trust relationship with the </w:t>
        </w:r>
        <w:r w:rsidR="006A3BF5">
          <w:t xml:space="preserve">authorization target – the AMQP container in our case – that will later allow the </w:t>
        </w:r>
        <w:r w:rsidR="006D78A7">
          <w:t xml:space="preserve">target to validate its issued tokens. </w:t>
        </w:r>
      </w:ins>
      <w:ins w:id="527" w:author="Clemens Vasters" w:date="2019-05-22T09:06:00Z">
        <w:r w:rsidR="006D78A7">
          <w:t xml:space="preserve">The authorization server is assumed to </w:t>
        </w:r>
        <w:r w:rsidR="007A716A">
          <w:t xml:space="preserve">maintain a rule that allows it to determine whether the given identity has </w:t>
        </w:r>
        <w:r w:rsidR="00841BD3">
          <w:t xml:space="preserve">been granted </w:t>
        </w:r>
        <w:r w:rsidR="007A716A">
          <w:t xml:space="preserve">access to the requested resource </w:t>
        </w:r>
        <w:r w:rsidR="00841BD3">
          <w:t xml:space="preserve">inside the </w:t>
        </w:r>
      </w:ins>
      <w:ins w:id="528" w:author="Clemens Vasters" w:date="2019-05-22T09:07:00Z">
        <w:r w:rsidR="00841BD3">
          <w:t xml:space="preserve">target and will issue a corresponding </w:t>
        </w:r>
        <w:r w:rsidR="005532DD">
          <w:t>access token if that is the case.</w:t>
        </w:r>
      </w:ins>
    </w:p>
    <w:p w14:paraId="6D999FE2" w14:textId="5D73B1B3" w:rsidR="005532DD" w:rsidRDefault="005532DD" w:rsidP="00045CC2">
      <w:pPr>
        <w:rPr>
          <w:ins w:id="529" w:author="Clemens Vasters" w:date="2019-05-22T09:25:00Z"/>
        </w:rPr>
      </w:pPr>
      <w:ins w:id="530" w:author="Clemens Vasters" w:date="2019-05-22T09:07:00Z">
        <w:r>
          <w:t xml:space="preserve">Step (1) </w:t>
        </w:r>
      </w:ins>
      <w:ins w:id="531" w:author="Clemens Vasters" w:date="2019-05-23T13:24:00Z">
        <w:r w:rsidR="00317477">
          <w:t>might</w:t>
        </w:r>
      </w:ins>
      <w:ins w:id="532" w:author="Clemens Vasters" w:date="2019-05-22T09:07:00Z">
        <w:r>
          <w:t xml:space="preserve"> be using the OpenID Connect 1.0 [OpenID] </w:t>
        </w:r>
      </w:ins>
      <w:ins w:id="533" w:author="Clemens Vasters" w:date="2019-05-22T09:08:00Z">
        <w:r w:rsidR="00324D77">
          <w:t xml:space="preserve">authentication </w:t>
        </w:r>
        <w:r>
          <w:t xml:space="preserve">protocol. Step (2) </w:t>
        </w:r>
      </w:ins>
      <w:ins w:id="534" w:author="Clemens Vasters" w:date="2019-05-23T13:24:00Z">
        <w:r w:rsidR="00317477">
          <w:t>might</w:t>
        </w:r>
      </w:ins>
      <w:ins w:id="535" w:author="Clemens Vasters" w:date="2019-05-22T09:08:00Z">
        <w:r>
          <w:t xml:space="preserve"> be using the </w:t>
        </w:r>
        <w:r w:rsidR="00324D77">
          <w:t>OAuth 2.0 [</w:t>
        </w:r>
      </w:ins>
      <w:ins w:id="536" w:author="Clemens Vasters" w:date="2019-05-22T09:09:00Z">
        <w:r w:rsidR="00A62929">
          <w:t>RFC6749</w:t>
        </w:r>
      </w:ins>
      <w:ins w:id="537" w:author="Clemens Vasters" w:date="2019-05-22T09:08:00Z">
        <w:r w:rsidR="00324D77">
          <w:t xml:space="preserve">] authorization </w:t>
        </w:r>
      </w:ins>
      <w:ins w:id="538" w:author="Clemens Vasters" w:date="2019-05-22T09:09:00Z">
        <w:r w:rsidR="00A62929">
          <w:t xml:space="preserve">framework and </w:t>
        </w:r>
      </w:ins>
      <w:ins w:id="539" w:author="Clemens Vasters" w:date="2019-05-22T09:08:00Z">
        <w:r w:rsidR="00324D77">
          <w:t>protocol.</w:t>
        </w:r>
      </w:ins>
    </w:p>
    <w:p w14:paraId="3239C611" w14:textId="7514485E" w:rsidR="00073ACC" w:rsidRDefault="00CA54AE" w:rsidP="00045CC2">
      <w:pPr>
        <w:rPr>
          <w:ins w:id="540" w:author="Clemens Vasters" w:date="2019-05-22T09:34:00Z"/>
        </w:rPr>
      </w:pPr>
      <w:ins w:id="541" w:author="Clemens Vasters" w:date="2019-05-22T09:28:00Z">
        <w:r>
          <w:t xml:space="preserve">Step (3) </w:t>
        </w:r>
        <w:r w:rsidR="00294226">
          <w:t xml:space="preserve">is defined in this specification. </w:t>
        </w:r>
        <w:r w:rsidR="002A6708">
          <w:t xml:space="preserve">One or more authorization tokens, </w:t>
        </w:r>
      </w:ins>
      <w:ins w:id="542" w:author="Clemens Vasters" w:date="2019-05-22T09:29:00Z">
        <w:r w:rsidR="002A6708">
          <w:t xml:space="preserve">each </w:t>
        </w:r>
      </w:ins>
      <w:ins w:id="543" w:author="Clemens Vasters" w:date="2019-05-22T09:28:00Z">
        <w:r w:rsidR="002A6708">
          <w:t>granting</w:t>
        </w:r>
      </w:ins>
      <w:ins w:id="544" w:author="Clemens Vasters" w:date="2019-05-22T09:29:00Z">
        <w:r w:rsidR="002A6708">
          <w:t xml:space="preserve"> some level of access to resources in the AMQP container</w:t>
        </w:r>
        <w:r w:rsidR="003627A6">
          <w:t xml:space="preserve">, are being placed into the </w:t>
        </w:r>
      </w:ins>
      <w:ins w:id="545" w:author="Clemens Vasters" w:date="2019-05-22T09:30:00Z">
        <w:r w:rsidR="00271D4B">
          <w:t xml:space="preserve">container’s </w:t>
        </w:r>
      </w:ins>
      <w:ins w:id="546" w:author="Clemens Vasters" w:date="2019-05-22T09:29:00Z">
        <w:r w:rsidR="003627A6">
          <w:t>token cache</w:t>
        </w:r>
      </w:ins>
      <w:ins w:id="547" w:author="Clemens Vasters" w:date="2019-05-22T09:30:00Z">
        <w:r w:rsidR="00271D4B">
          <w:t xml:space="preserve">. This </w:t>
        </w:r>
      </w:ins>
      <w:ins w:id="548" w:author="Clemens Vasters" w:date="2019-05-23T13:24:00Z">
        <w:r w:rsidR="00317477">
          <w:t>might</w:t>
        </w:r>
      </w:ins>
      <w:ins w:id="549" w:author="Clemens Vasters" w:date="2019-05-22T09:30:00Z">
        <w:r w:rsidR="00271D4B">
          <w:t xml:space="preserve"> occur at connection time </w:t>
        </w:r>
      </w:ins>
      <w:ins w:id="550" w:author="Clemens Vasters" w:date="2019-05-22T09:33:00Z">
        <w:r w:rsidR="00E364D4">
          <w:t xml:space="preserve">via the SASL mechanism defined herein or </w:t>
        </w:r>
      </w:ins>
      <w:ins w:id="551" w:author="Clemens Vasters" w:date="2019-05-23T13:24:00Z">
        <w:r w:rsidR="00317477">
          <w:t>might</w:t>
        </w:r>
      </w:ins>
      <w:ins w:id="552" w:author="Clemens Vasters" w:date="2019-05-22T09:33:00Z">
        <w:r w:rsidR="00E364D4">
          <w:t xml:space="preserve"> occur after the connection is established </w:t>
        </w:r>
      </w:ins>
      <w:ins w:id="553" w:author="Clemens Vasters" w:date="2019-05-22T09:34:00Z">
        <w:r w:rsidR="00841078">
          <w:t>via a transfer to the CBS node.</w:t>
        </w:r>
      </w:ins>
    </w:p>
    <w:p w14:paraId="773032AC" w14:textId="1E40A555" w:rsidR="00841078" w:rsidRDefault="00841078" w:rsidP="00045CC2">
      <w:pPr>
        <w:rPr>
          <w:ins w:id="554" w:author="Clemens Vasters" w:date="2019-05-22T08:43:00Z"/>
        </w:rPr>
      </w:pPr>
      <w:ins w:id="555" w:author="Clemens Vasters" w:date="2019-05-22T09:34:00Z">
        <w:r>
          <w:lastRenderedPageBreak/>
          <w:t xml:space="preserve">Step (4) is a regular interaction </w:t>
        </w:r>
      </w:ins>
      <w:ins w:id="556" w:author="Clemens Vasters" w:date="2019-05-22T16:04:00Z">
        <w:r w:rsidR="00CA2DC7">
          <w:t>between two AMQP containers, whereby the accepting AMQP container</w:t>
        </w:r>
      </w:ins>
      <w:ins w:id="557" w:author="Clemens Vasters" w:date="2019-05-22T16:07:00Z">
        <w:r w:rsidR="00CE13CF">
          <w:t xml:space="preserve"> demands authorization for </w:t>
        </w:r>
        <w:proofErr w:type="gramStart"/>
        <w:r w:rsidR="00CE13CF">
          <w:t>particular operations</w:t>
        </w:r>
      </w:ins>
      <w:proofErr w:type="gramEnd"/>
      <w:ins w:id="558" w:author="Clemens Vasters" w:date="2019-05-22T16:08:00Z">
        <w:r w:rsidR="00CE13CF">
          <w:t xml:space="preserve">. When the initiating container attempts one of those, it consults the token cache, looks for a token matching the desired operation and permits it </w:t>
        </w:r>
      </w:ins>
      <w:ins w:id="559" w:author="Clemens Vasters" w:date="2019-05-22T18:16:00Z">
        <w:r w:rsidR="00F23AD5">
          <w:t>if</w:t>
        </w:r>
      </w:ins>
      <w:ins w:id="560" w:author="Clemens Vasters" w:date="2019-05-22T16:08:00Z">
        <w:r w:rsidR="00CE13CF">
          <w:t xml:space="preserve"> a matching token is found.</w:t>
        </w:r>
      </w:ins>
      <w:ins w:id="561" w:author="Clemens Vasters" w:date="2019-05-22T18:16:00Z">
        <w:r w:rsidR="00EC4AD7">
          <w:t xml:space="preserve"> This specification does not prescribe how that </w:t>
        </w:r>
      </w:ins>
      <w:ins w:id="562" w:author="Clemens Vasters" w:date="2019-05-22T18:17:00Z">
        <w:r w:rsidR="00EC4AD7">
          <w:t>match is performed.</w:t>
        </w:r>
      </w:ins>
    </w:p>
    <w:p w14:paraId="4320A6CD" w14:textId="317597D0" w:rsidR="00045CC2" w:rsidRDefault="00045CC2" w:rsidP="00045CC2">
      <w:pPr>
        <w:rPr>
          <w:ins w:id="563" w:author="Clemens Vasters" w:date="2019-05-21T17:13:00Z"/>
        </w:rPr>
      </w:pPr>
      <w:ins w:id="564" w:author="Clemens Vasters" w:date="2019-05-21T17:13:00Z">
        <w:r>
          <w:t xml:space="preserve">Because CBS is connection-scoped, </w:t>
        </w:r>
      </w:ins>
      <w:ins w:id="565" w:author="Clemens Vasters" w:date="2019-05-22T18:17:00Z">
        <w:r w:rsidR="00EC4AD7">
          <w:t>interaction with resources</w:t>
        </w:r>
      </w:ins>
      <w:ins w:id="566" w:author="Clemens Vasters" w:date="2019-05-21T17:13:00Z">
        <w:r>
          <w:t xml:space="preserve"> secured using CBS</w:t>
        </w:r>
      </w:ins>
      <w:ins w:id="567" w:author="Clemens Vasters" w:date="2019-05-22T18:18:00Z">
        <w:r w:rsidR="00FC10E0">
          <w:t xml:space="preserve"> must happen over the same connection over which tokens were placed</w:t>
        </w:r>
        <w:r w:rsidR="00C37055">
          <w:t xml:space="preserve"> either via SASL or the CBS node</w:t>
        </w:r>
      </w:ins>
      <w:ins w:id="568" w:author="Clemens Vasters" w:date="2019-05-21T17:13:00Z">
        <w:r>
          <w:t xml:space="preserve">. When the connection terminates, the token cache and all associated tokens are dropped. </w:t>
        </w:r>
      </w:ins>
    </w:p>
    <w:p w14:paraId="5020D519" w14:textId="56ABDE10" w:rsidR="00045CC2" w:rsidRDefault="00045CC2" w:rsidP="00045CC2">
      <w:pPr>
        <w:rPr>
          <w:ins w:id="569" w:author="Clemens Vasters" w:date="2019-05-21T17:13:00Z"/>
        </w:rPr>
      </w:pPr>
      <w:ins w:id="570" w:author="Clemens Vasters" w:date="2019-05-21T17:13:00Z">
        <w:r w:rsidRPr="00682042">
          <w:t>For reattaching links after a connection has been terminated, the client MUST again provide a set of tokens on the new connection. Those tokens MAY stem from a client-held cache.</w:t>
        </w:r>
      </w:ins>
    </w:p>
    <w:p w14:paraId="003E6BE4" w14:textId="461E734C" w:rsidR="00DF6588" w:rsidRDefault="00EE075D" w:rsidP="00DF6588">
      <w:r>
        <w:t xml:space="preserve">The claims-based security </w:t>
      </w:r>
      <w:del w:id="571" w:author="Clemens Vasters" w:date="2019-05-22T19:02:00Z">
        <w:r w:rsidDel="00270CD0">
          <w:delText>scheme</w:delText>
        </w:r>
      </w:del>
      <w:ins w:id="572" w:author="Clemens Vasters" w:date="2019-05-22T19:02:00Z">
        <w:r w:rsidR="00270CD0">
          <w:t>mechanism</w:t>
        </w:r>
      </w:ins>
      <w:r>
        <w:t xml:space="preserve"> </w:t>
      </w:r>
      <w:del w:id="573" w:author="Clemens Vasters" w:date="2019-05-22T18:19:00Z">
        <w:r w:rsidDel="0020370D">
          <w:delText xml:space="preserve">also </w:delText>
        </w:r>
      </w:del>
      <w:r>
        <w:t xml:space="preserve">defines an optional, custom SASL mechanism </w:t>
      </w:r>
      <w:r>
        <w:fldChar w:fldCharType="begin"/>
      </w:r>
      <w:r>
        <w:instrText xml:space="preserve"> REF  RFC4422 \h </w:instrText>
      </w:r>
      <w:r>
        <w:fldChar w:fldCharType="separate"/>
      </w:r>
      <w:r>
        <w:rPr>
          <w:rStyle w:val="Refterm"/>
        </w:rPr>
        <w:t>[RFC4422]</w:t>
      </w:r>
      <w:r>
        <w:fldChar w:fldCharType="end"/>
      </w:r>
      <w:r>
        <w:t xml:space="preserve">, “AMQPCBS”, that allows seeding the connection with an initial set of tokens. AMQPCBS optimizes the initial handshake, allowing one or more tokens to be set on the </w:t>
      </w:r>
      <w:del w:id="574" w:author="Clemens Vasters" w:date="2019-05-22T18:19:00Z">
        <w:r w:rsidDel="0020370D">
          <w:delText>Resource Manager</w:delText>
        </w:r>
      </w:del>
      <w:ins w:id="575" w:author="Clemens Vasters" w:date="2019-05-22T18:19:00Z">
        <w:r w:rsidR="0020370D">
          <w:t>CBS node</w:t>
        </w:r>
      </w:ins>
      <w:r>
        <w:t xml:space="preserve"> as the connection is created. If </w:t>
      </w:r>
      <w:ins w:id="576" w:author="Clemens Vasters" w:date="2019-05-22T18:19:00Z">
        <w:r w:rsidR="0020370D">
          <w:t xml:space="preserve">the </w:t>
        </w:r>
      </w:ins>
      <w:r>
        <w:t xml:space="preserve">AMQPCBS </w:t>
      </w:r>
      <w:ins w:id="577" w:author="Clemens Vasters" w:date="2019-05-22T18:19:00Z">
        <w:r w:rsidR="0020370D">
          <w:t xml:space="preserve">SASL mechanism </w:t>
        </w:r>
      </w:ins>
      <w:r>
        <w:t xml:space="preserve">is advertised and selected, then subsequent AMQP </w:t>
      </w:r>
      <w:del w:id="578" w:author="Brian Raymor" w:date="2017-06-14T15:25:00Z">
        <w:r w:rsidR="006A2B5B" w:rsidDel="00B34C5B">
          <w:delText>“put token”</w:delText>
        </w:r>
        <w:r w:rsidDel="00B34C5B">
          <w:delText xml:space="preserve"> interactions</w:delText>
        </w:r>
      </w:del>
      <w:ins w:id="579" w:author="Brian Raymor" w:date="2017-06-14T15:25:00Z">
        <w:del w:id="580" w:author="Clemens Vasters" w:date="2019-05-22T18:19:00Z">
          <w:r w:rsidR="00B34C5B" w:rsidDel="0020370D">
            <w:delText>put</w:delText>
          </w:r>
        </w:del>
      </w:ins>
      <w:ins w:id="581" w:author="Clemens Vasters" w:date="2019-05-22T18:19:00Z">
        <w:r w:rsidR="0020370D">
          <w:t>set</w:t>
        </w:r>
      </w:ins>
      <w:ins w:id="582" w:author="Brian Raymor" w:date="2017-06-14T15:25:00Z">
        <w:r w:rsidR="00B34C5B">
          <w:t>-token messages</w:t>
        </w:r>
      </w:ins>
      <w:r>
        <w:t xml:space="preserve"> </w:t>
      </w:r>
      <w:r w:rsidR="008711EC">
        <w:t xml:space="preserve">may add to or </w:t>
      </w:r>
      <w:r>
        <w:t xml:space="preserve">replace tokens initially seeded using </w:t>
      </w:r>
      <w:ins w:id="583" w:author="Clemens Vasters" w:date="2019-05-22T18:19:00Z">
        <w:r w:rsidR="0020370D">
          <w:t xml:space="preserve">the SASL </w:t>
        </w:r>
      </w:ins>
      <w:ins w:id="584" w:author="Clemens Vasters" w:date="2019-05-22T18:20:00Z">
        <w:r w:rsidR="00C6505E">
          <w:t>handshake</w:t>
        </w:r>
      </w:ins>
      <w:del w:id="585" w:author="Clemens Vasters" w:date="2019-05-22T18:20:00Z">
        <w:r w:rsidDel="00C6505E">
          <w:delText>AMQPCBS</w:delText>
        </w:r>
      </w:del>
      <w:r>
        <w:t xml:space="preserve">. Using SASL AMQPCBS also allows for the connection to be protected </w:t>
      </w:r>
      <w:r w:rsidR="00986490">
        <w:t xml:space="preserve">by </w:t>
      </w:r>
      <w:r>
        <w:t>token</w:t>
      </w:r>
      <w:r w:rsidR="00986490">
        <w:t>s rather than requiring some additional connection-level credential verification</w:t>
      </w:r>
      <w:r>
        <w:t xml:space="preserve">. </w:t>
      </w:r>
    </w:p>
    <w:p w14:paraId="75BDAE8A" w14:textId="77777777" w:rsidR="00554C9D" w:rsidRPr="00892206" w:rsidRDefault="00554C9D" w:rsidP="00554C9D">
      <w:pPr>
        <w:pStyle w:val="berschrift2"/>
      </w:pPr>
      <w:bookmarkStart w:id="586" w:name="_Toc9348778"/>
      <w:r w:rsidRPr="00892206">
        <w:t>Client Model</w:t>
      </w:r>
      <w:bookmarkEnd w:id="586"/>
    </w:p>
    <w:p w14:paraId="08DDE47D" w14:textId="77777777" w:rsidR="00554C9D" w:rsidRPr="00892206" w:rsidRDefault="004B4BCB" w:rsidP="00554C9D">
      <w:r w:rsidRPr="00892206">
        <w:t xml:space="preserve">This document does neither define an authentication or authorization protocol nor does it impose any restrictions on protocol choices other than requiring </w:t>
      </w:r>
      <w:r w:rsidR="00287C6E" w:rsidRPr="00892206">
        <w:t>a minimal set of inputs and outputs.</w:t>
      </w:r>
    </w:p>
    <w:p w14:paraId="4393571E" w14:textId="7EF0BC2C" w:rsidR="00287C6E" w:rsidRPr="00892206" w:rsidRDefault="00CC37A5" w:rsidP="00554C9D">
      <w:ins w:id="587" w:author="Clemens Vasters" w:date="2019-05-22T18:20:00Z">
        <w:r>
          <w:t>T</w:t>
        </w:r>
      </w:ins>
      <w:del w:id="588" w:author="Clemens Vasters" w:date="2019-05-22T18:20:00Z">
        <w:r w:rsidR="004B4BCB" w:rsidRPr="00892206" w:rsidDel="00CC37A5">
          <w:delText xml:space="preserve">The </w:delText>
        </w:r>
      </w:del>
      <w:proofErr w:type="gramStart"/>
      <w:ins w:id="589" w:author="Clemens Vasters" w:date="2019-05-22T18:20:00Z">
        <w:r w:rsidRPr="00892206">
          <w:t>he</w:t>
        </w:r>
        <w:proofErr w:type="gramEnd"/>
        <w:r w:rsidRPr="00892206">
          <w:t xml:space="preserve"> </w:t>
        </w:r>
      </w:ins>
      <w:r w:rsidR="004B4BCB" w:rsidRPr="00892206">
        <w:t xml:space="preserve">assumption made for the CBS </w:t>
      </w:r>
      <w:del w:id="590" w:author="Clemens Vasters" w:date="2019-05-22T18:20:00Z">
        <w:r w:rsidR="004B4BCB" w:rsidRPr="00892206" w:rsidDel="00CC37A5">
          <w:delText xml:space="preserve">scheme </w:delText>
        </w:r>
      </w:del>
      <w:ins w:id="591" w:author="Clemens Vasters" w:date="2019-05-22T18:20:00Z">
        <w:r>
          <w:t>mechanism</w:t>
        </w:r>
        <w:r w:rsidRPr="00892206">
          <w:t xml:space="preserve"> </w:t>
        </w:r>
      </w:ins>
      <w:r w:rsidR="004B4BCB" w:rsidRPr="00892206">
        <w:t xml:space="preserve">is that the client programming model encapsulates the token acquisition with a “token provider” abstraction. </w:t>
      </w:r>
    </w:p>
    <w:p w14:paraId="0681ED39" w14:textId="77777777" w:rsidR="00287C6E" w:rsidRPr="00892206" w:rsidRDefault="004B4BCB" w:rsidP="00554C9D">
      <w:r w:rsidRPr="00892206">
        <w:t xml:space="preserve">The </w:t>
      </w:r>
      <w:r w:rsidR="00287C6E" w:rsidRPr="00892206">
        <w:t xml:space="preserve">input to the </w:t>
      </w:r>
      <w:r w:rsidRPr="00892206">
        <w:t xml:space="preserve">token provider </w:t>
      </w:r>
      <w:r w:rsidR="00287C6E" w:rsidRPr="00892206">
        <w:t xml:space="preserve">is </w:t>
      </w:r>
    </w:p>
    <w:p w14:paraId="41765695" w14:textId="1ADDBD0F" w:rsidR="004B4BCB" w:rsidRPr="00892206" w:rsidRDefault="00287C6E" w:rsidP="00287C6E">
      <w:pPr>
        <w:numPr>
          <w:ilvl w:val="0"/>
          <w:numId w:val="10"/>
        </w:numPr>
      </w:pPr>
      <w:r w:rsidRPr="00892206">
        <w:t xml:space="preserve">an AMQP URL that identifies the container </w:t>
      </w:r>
      <w:del w:id="592" w:author="Clemens Vasters" w:date="2019-05-22T18:22:00Z">
        <w:r w:rsidRPr="00892206" w:rsidDel="001A6060">
          <w:delText>(and possibly the node)</w:delText>
        </w:r>
      </w:del>
      <w:ins w:id="593" w:author="Clemens Vasters" w:date="2019-05-22T18:22:00Z">
        <w:r w:rsidR="001A6060">
          <w:t>and the resource inside the co</w:t>
        </w:r>
      </w:ins>
      <w:ins w:id="594" w:author="Clemens Vasters" w:date="2019-05-22T18:23:00Z">
        <w:r w:rsidR="001A6060">
          <w:t>ntainer</w:t>
        </w:r>
      </w:ins>
      <w:r w:rsidRPr="00892206">
        <w:t xml:space="preserve"> for which access is requested </w:t>
      </w:r>
    </w:p>
    <w:p w14:paraId="73E478C7" w14:textId="77777777" w:rsidR="00287C6E" w:rsidRPr="00892206" w:rsidRDefault="00287C6E" w:rsidP="00287C6E">
      <w:pPr>
        <w:numPr>
          <w:ilvl w:val="0"/>
          <w:numId w:val="10"/>
        </w:numPr>
      </w:pPr>
      <w:r w:rsidRPr="00892206">
        <w:t>a maximum duration for the validity of the acquired token</w:t>
      </w:r>
    </w:p>
    <w:p w14:paraId="1EFA64A7" w14:textId="77777777" w:rsidR="00287C6E" w:rsidRPr="00892206" w:rsidRDefault="00287C6E" w:rsidP="00287C6E">
      <w:r w:rsidRPr="00892206">
        <w:t xml:space="preserve">The output from the token provider is </w:t>
      </w:r>
    </w:p>
    <w:p w14:paraId="06F425FA" w14:textId="77777777" w:rsidR="00287C6E" w:rsidRPr="00892206" w:rsidRDefault="00287C6E" w:rsidP="00287C6E">
      <w:pPr>
        <w:numPr>
          <w:ilvl w:val="0"/>
          <w:numId w:val="11"/>
        </w:numPr>
      </w:pPr>
      <w:r w:rsidRPr="00892206">
        <w:t xml:space="preserve">opaque access token </w:t>
      </w:r>
      <w:del w:id="595" w:author="Clemens Vasters" w:date="2019-05-22T18:23:00Z">
        <w:r w:rsidRPr="00892206" w:rsidDel="00AB049B">
          <w:delText>(</w:delText>
        </w:r>
      </w:del>
      <w:r w:rsidRPr="00892206">
        <w:t>string</w:t>
      </w:r>
      <w:del w:id="596" w:author="Clemens Vasters" w:date="2019-05-22T18:23:00Z">
        <w:r w:rsidRPr="00892206" w:rsidDel="00AB049B">
          <w:delText xml:space="preserve"> or binary) </w:delText>
        </w:r>
      </w:del>
    </w:p>
    <w:p w14:paraId="5F6189FC" w14:textId="77777777" w:rsidR="00287C6E" w:rsidRPr="00892206" w:rsidRDefault="00287C6E" w:rsidP="00287C6E">
      <w:pPr>
        <w:numPr>
          <w:ilvl w:val="0"/>
          <w:numId w:val="11"/>
        </w:numPr>
      </w:pPr>
      <w:r w:rsidRPr="00892206">
        <w:t>a UTC timestamp indicating the expiration of th</w:t>
      </w:r>
      <w:r w:rsidR="003632B2" w:rsidRPr="00892206">
        <w:t>e</w:t>
      </w:r>
      <w:r w:rsidRPr="00892206">
        <w:t xml:space="preserve"> token</w:t>
      </w:r>
    </w:p>
    <w:p w14:paraId="3BF78228" w14:textId="53841301" w:rsidR="003632B2" w:rsidRPr="00892206" w:rsidRDefault="003632B2" w:rsidP="00964E30">
      <w:r w:rsidRPr="00892206">
        <w:t xml:space="preserve">Since the CBS </w:t>
      </w:r>
      <w:del w:id="597" w:author="Clemens Vasters" w:date="2019-05-22T18:23:00Z">
        <w:r w:rsidRPr="00892206" w:rsidDel="00AB049B">
          <w:delText xml:space="preserve">scheme </w:delText>
        </w:r>
      </w:del>
      <w:ins w:id="598" w:author="Clemens Vasters" w:date="2019-05-22T18:23:00Z">
        <w:r w:rsidR="00AB049B">
          <w:t>mechanism</w:t>
        </w:r>
        <w:r w:rsidR="00AB049B" w:rsidRPr="00892206">
          <w:t xml:space="preserve"> </w:t>
        </w:r>
      </w:ins>
      <w:r w:rsidRPr="00892206">
        <w:t xml:space="preserve">allows </w:t>
      </w:r>
      <w:del w:id="599" w:author="Clemens Vasters" w:date="2019-05-22T18:23:00Z">
        <w:r w:rsidRPr="00892206" w:rsidDel="00AB049B">
          <w:delText xml:space="preserve">for </w:delText>
        </w:r>
      </w:del>
      <w:ins w:id="600" w:author="Clemens Vasters" w:date="2019-05-22T18:23:00Z">
        <w:r w:rsidR="00AB049B">
          <w:t>to</w:t>
        </w:r>
        <w:r w:rsidR="00AB049B" w:rsidRPr="00892206">
          <w:t xml:space="preserve"> </w:t>
        </w:r>
      </w:ins>
      <w:del w:id="601" w:author="Clemens Vasters" w:date="2019-05-22T18:23:00Z">
        <w:r w:rsidRPr="00892206" w:rsidDel="00AB049B">
          <w:delText>repla</w:delText>
        </w:r>
        <w:r w:rsidR="00964E30" w:rsidRPr="00892206" w:rsidDel="00AB049B">
          <w:delText xml:space="preserve">cing </w:delText>
        </w:r>
      </w:del>
      <w:ins w:id="602" w:author="Clemens Vasters" w:date="2019-05-22T18:23:00Z">
        <w:r w:rsidR="00AB049B" w:rsidRPr="00892206">
          <w:t>replac</w:t>
        </w:r>
        <w:r w:rsidR="00AB049B">
          <w:t>e</w:t>
        </w:r>
        <w:r w:rsidR="00AB049B" w:rsidRPr="00892206">
          <w:t xml:space="preserve"> </w:t>
        </w:r>
      </w:ins>
      <w:r w:rsidR="00964E30" w:rsidRPr="00892206">
        <w:t>tokens for links that have already been established, the client SHOULD track the expiration times of tokens it has placed into the token cache and SHOULD acquire a new token before the prior token expires and place the replacement into the cache.</w:t>
      </w:r>
    </w:p>
    <w:p w14:paraId="21490ACE" w14:textId="77777777" w:rsidR="00964E30" w:rsidRDefault="00964E30" w:rsidP="00964E30">
      <w:r w:rsidRPr="00892206">
        <w:t>The token provider model as an abstraction allows for client implementations to perform that acquisition silently for as long as the authentication proof or authorization refresh token is valid.</w:t>
      </w:r>
      <w:r>
        <w:t xml:space="preserve">  </w:t>
      </w:r>
    </w:p>
    <w:p w14:paraId="0A304540" w14:textId="77777777" w:rsidR="00EB1A03" w:rsidRDefault="00EB1A03" w:rsidP="00EB1A03">
      <w:pPr>
        <w:pStyle w:val="berschrift2"/>
      </w:pPr>
      <w:bookmarkStart w:id="603" w:name="_Toc9348779"/>
      <w:r>
        <w:t>Scenarios</w:t>
      </w:r>
      <w:bookmarkEnd w:id="603"/>
    </w:p>
    <w:p w14:paraId="78DD5581" w14:textId="3173AB00" w:rsidR="006B68D7" w:rsidRPr="006B68D7" w:rsidRDefault="002235E4" w:rsidP="006B68D7">
      <w:r>
        <w:t>Link-ba</w:t>
      </w:r>
      <w:r w:rsidR="00565F85">
        <w:t>s</w:t>
      </w:r>
      <w:r w:rsidR="00223AFE">
        <w:t xml:space="preserve">ed and Message-based </w:t>
      </w:r>
      <w:ins w:id="604" w:author="Clemens Vasters" w:date="2019-05-22T18:29:00Z">
        <w:r w:rsidR="00B56FFC">
          <w:t xml:space="preserve">communication </w:t>
        </w:r>
      </w:ins>
      <w:r w:rsidR="00223AFE">
        <w:t>scenarios are</w:t>
      </w:r>
      <w:r>
        <w:t xml:space="preserve"> </w:t>
      </w:r>
      <w:r w:rsidR="004A2D49">
        <w:t>basic</w:t>
      </w:r>
      <w:r>
        <w:t xml:space="preserve"> </w:t>
      </w:r>
      <w:r w:rsidR="00565F85">
        <w:t>use cases</w:t>
      </w:r>
      <w:r>
        <w:t xml:space="preserve"> for claims-based security, but other potential scenarios may exist.</w:t>
      </w:r>
    </w:p>
    <w:p w14:paraId="5E262AFA" w14:textId="77777777" w:rsidR="00EB1A03" w:rsidRDefault="00EB1A03" w:rsidP="00EB1A03">
      <w:pPr>
        <w:pStyle w:val="berschrift3"/>
      </w:pPr>
      <w:bookmarkStart w:id="605" w:name="_Toc9348780"/>
      <w:r>
        <w:t>Link-based</w:t>
      </w:r>
      <w:bookmarkEnd w:id="605"/>
    </w:p>
    <w:p w14:paraId="794B8F0F" w14:textId="77777777" w:rsidR="00EB1A03" w:rsidRDefault="00EB1A03" w:rsidP="00EB1A03">
      <w:r>
        <w:t xml:space="preserve">In this scenario, a single link is being used to exchange messages with a single endpoint and access to this endpoint is controlled by claims-based security. </w:t>
      </w:r>
      <w:r w:rsidR="00D24CD2">
        <w:t>To</w:t>
      </w:r>
      <w:r>
        <w:t xml:space="preserve"> be able to exchange messages over a link to that endpoint, an appropriate valid claim is required to be in place.</w:t>
      </w:r>
    </w:p>
    <w:p w14:paraId="62BC3546" w14:textId="1D79BE83" w:rsidR="00EB1A03" w:rsidRDefault="00EB1A03" w:rsidP="00EB1A03">
      <w:pPr>
        <w:rPr>
          <w:ins w:id="606" w:author="Clemens Vasters" w:date="2019-07-02T13:25:00Z"/>
        </w:rPr>
      </w:pPr>
      <w:r>
        <w:t>For example, a message broker hosting a queue with address “q1”, could require a “</w:t>
      </w:r>
      <w:r w:rsidR="000F459E">
        <w:t>rec</w:t>
      </w:r>
      <w:r w:rsidR="00405E90">
        <w:t>e</w:t>
      </w:r>
      <w:r w:rsidR="000F459E">
        <w:t>ive</w:t>
      </w:r>
      <w:r>
        <w:t xml:space="preserve">” </w:t>
      </w:r>
      <w:ins w:id="607" w:author="Clemens Vasters" w:date="2019-07-02T13:23:00Z">
        <w:r w:rsidR="002E4660">
          <w:t xml:space="preserve">permission </w:t>
        </w:r>
      </w:ins>
      <w:r>
        <w:t xml:space="preserve">claim </w:t>
      </w:r>
      <w:del w:id="608" w:author="Clemens Vasters" w:date="2019-07-02T13:24:00Z">
        <w:r w:rsidR="00D24CD2" w:rsidDel="002E4660">
          <w:delText>to</w:delText>
        </w:r>
        <w:r w:rsidDel="002E4660">
          <w:delText xml:space="preserve"> </w:delText>
        </w:r>
      </w:del>
      <w:ins w:id="609" w:author="Clemens Vasters" w:date="2019-07-02T13:24:00Z">
        <w:r w:rsidR="002E4660">
          <w:t xml:space="preserve">for </w:t>
        </w:r>
      </w:ins>
      <w:del w:id="610" w:author="Clemens Vasters" w:date="2019-07-02T13:24:00Z">
        <w:r w:rsidDel="002E4660">
          <w:delText xml:space="preserve">receive </w:delText>
        </w:r>
      </w:del>
      <w:ins w:id="611" w:author="Clemens Vasters" w:date="2019-07-02T13:24:00Z">
        <w:r w:rsidR="002E4660">
          <w:t xml:space="preserve">receiving </w:t>
        </w:r>
      </w:ins>
      <w:r>
        <w:t>messages and a “</w:t>
      </w:r>
      <w:r w:rsidR="000F459E">
        <w:t>send</w:t>
      </w:r>
      <w:r>
        <w:t xml:space="preserve">” </w:t>
      </w:r>
      <w:ins w:id="612" w:author="Clemens Vasters" w:date="2019-07-02T13:24:00Z">
        <w:r w:rsidR="002E4660">
          <w:t xml:space="preserve">permission </w:t>
        </w:r>
      </w:ins>
      <w:r>
        <w:t xml:space="preserve">claim </w:t>
      </w:r>
      <w:del w:id="613" w:author="Clemens Vasters" w:date="2019-07-02T13:24:00Z">
        <w:r w:rsidDel="002E4660">
          <w:delText xml:space="preserve">to </w:delText>
        </w:r>
      </w:del>
      <w:ins w:id="614" w:author="Clemens Vasters" w:date="2019-07-02T13:24:00Z">
        <w:r w:rsidR="002E4660">
          <w:t xml:space="preserve">for </w:t>
        </w:r>
      </w:ins>
      <w:r>
        <w:t>send</w:t>
      </w:r>
      <w:ins w:id="615" w:author="Clemens Vasters" w:date="2019-07-02T13:24:00Z">
        <w:r w:rsidR="002E4660">
          <w:t>ing</w:t>
        </w:r>
      </w:ins>
      <w:r>
        <w:t xml:space="preserve"> messages. In this example, a </w:t>
      </w:r>
      <w:del w:id="616" w:author="Clemens Vasters" w:date="2019-05-22T18:29:00Z">
        <w:r w:rsidR="00EB3D9E" w:rsidDel="0014321E">
          <w:delText>Client</w:delText>
        </w:r>
        <w:r w:rsidDel="0014321E">
          <w:delText xml:space="preserve"> </w:delText>
        </w:r>
      </w:del>
      <w:ins w:id="617" w:author="Clemens Vasters" w:date="2019-05-22T18:29:00Z">
        <w:r w:rsidR="0014321E">
          <w:t xml:space="preserve">client </w:t>
        </w:r>
      </w:ins>
      <w:r>
        <w:t xml:space="preserve">would need to </w:t>
      </w:r>
      <w:del w:id="618" w:author="Clemens Vasters" w:date="2019-05-22T18:30:00Z">
        <w:r w:rsidDel="0014321E">
          <w:delText xml:space="preserve">put </w:delText>
        </w:r>
      </w:del>
      <w:ins w:id="619" w:author="Clemens Vasters" w:date="2019-05-22T18:30:00Z">
        <w:r w:rsidR="0014321E">
          <w:t xml:space="preserve">set </w:t>
        </w:r>
      </w:ins>
      <w:r>
        <w:t>a token</w:t>
      </w:r>
      <w:del w:id="620" w:author="Clemens Vasters" w:date="2019-07-02T13:25:00Z">
        <w:r w:rsidDel="007535BE">
          <w:delText>,</w:delText>
        </w:r>
      </w:del>
      <w:r>
        <w:t xml:space="preserve"> containing the appropriate claim</w:t>
      </w:r>
      <w:ins w:id="621" w:author="Clemens Vasters" w:date="2019-07-02T13:24:00Z">
        <w:r w:rsidR="007535BE">
          <w:t xml:space="preserve"> for the audience URI identifying</w:t>
        </w:r>
      </w:ins>
      <w:ins w:id="622" w:author="Clemens Vasters" w:date="2019-07-02T13:25:00Z">
        <w:r w:rsidR="007535BE">
          <w:t xml:space="preserve"> “q1”</w:t>
        </w:r>
      </w:ins>
      <w:del w:id="623" w:author="Clemens Vasters" w:date="2019-07-02T13:25:00Z">
        <w:r w:rsidDel="007535BE">
          <w:delText>,</w:delText>
        </w:r>
      </w:del>
      <w:r>
        <w:t xml:space="preserve"> </w:t>
      </w:r>
      <w:del w:id="624" w:author="Clemens Vasters" w:date="2019-05-22T18:30:00Z">
        <w:r w:rsidDel="0014321E">
          <w:delText xml:space="preserve">to </w:delText>
        </w:r>
      </w:del>
      <w:ins w:id="625" w:author="Clemens Vasters" w:date="2019-05-22T18:30:00Z">
        <w:r w:rsidR="0014321E">
          <w:t xml:space="preserve">on </w:t>
        </w:r>
      </w:ins>
      <w:r>
        <w:t xml:space="preserve">the CBS </w:t>
      </w:r>
      <w:del w:id="626" w:author="Clemens Vasters" w:date="2019-05-22T18:29:00Z">
        <w:r w:rsidDel="0014321E">
          <w:delText xml:space="preserve">Node </w:delText>
        </w:r>
      </w:del>
      <w:ins w:id="627" w:author="Clemens Vasters" w:date="2019-05-22T18:29:00Z">
        <w:r w:rsidR="0014321E">
          <w:t xml:space="preserve">node </w:t>
        </w:r>
      </w:ins>
      <w:r>
        <w:t>in advance of establishing the link to “q1”. Periodically, before the token expire</w:t>
      </w:r>
      <w:r w:rsidR="00C31DC8">
        <w:t>s</w:t>
      </w:r>
      <w:r>
        <w:t xml:space="preserve">, the client would need to </w:t>
      </w:r>
      <w:r w:rsidR="00C31DC8">
        <w:t>put</w:t>
      </w:r>
      <w:r>
        <w:t xml:space="preserve"> a refreshed token </w:t>
      </w:r>
      <w:r w:rsidR="00C31DC8">
        <w:t xml:space="preserve">on the CBS </w:t>
      </w:r>
      <w:ins w:id="628" w:author="Clemens Vasters" w:date="2019-05-22T18:30:00Z">
        <w:r w:rsidR="0014321E">
          <w:t>n</w:t>
        </w:r>
      </w:ins>
      <w:del w:id="629" w:author="Clemens Vasters" w:date="2019-05-22T18:30:00Z">
        <w:r w:rsidR="00C31DC8" w:rsidDel="0014321E">
          <w:delText>N</w:delText>
        </w:r>
      </w:del>
      <w:r w:rsidR="00C31DC8">
        <w:t xml:space="preserve">ode for </w:t>
      </w:r>
      <w:ins w:id="630" w:author="Clemens Vasters" w:date="2019-05-22T18:30:00Z">
        <w:r w:rsidR="0014321E">
          <w:t xml:space="preserve">the client and </w:t>
        </w:r>
      </w:ins>
      <w:ins w:id="631" w:author="Clemens Vasters" w:date="2019-07-02T13:24:00Z">
        <w:r w:rsidR="007535BE">
          <w:t xml:space="preserve">the audience URI identifying </w:t>
        </w:r>
      </w:ins>
      <w:r w:rsidR="00C31DC8">
        <w:t xml:space="preserve">“q1” </w:t>
      </w:r>
      <w:r w:rsidR="00D24CD2">
        <w:t>to</w:t>
      </w:r>
      <w:r>
        <w:t xml:space="preserve"> be able to continue to exchange messages.</w:t>
      </w:r>
    </w:p>
    <w:p w14:paraId="628E63AE" w14:textId="4CB41F3C" w:rsidR="00C23D7F" w:rsidRDefault="00C23D7F" w:rsidP="00EB1A03">
      <w:ins w:id="632" w:author="Clemens Vasters" w:date="2019-07-02T13:25:00Z">
        <w:r>
          <w:lastRenderedPageBreak/>
          <w:t xml:space="preserve">The location of the claim(s) and the audience URI or identifier in the token as well as the signature mechanism </w:t>
        </w:r>
      </w:ins>
      <w:ins w:id="633" w:author="Clemens Vasters" w:date="2019-07-02T13:26:00Z">
        <w:r>
          <w:t>are application specific.</w:t>
        </w:r>
      </w:ins>
    </w:p>
    <w:p w14:paraId="69549DF6" w14:textId="77777777" w:rsidR="00EB1A03" w:rsidRDefault="00EB1A03" w:rsidP="00EB1A03">
      <w:pPr>
        <w:pStyle w:val="berschrift3"/>
      </w:pPr>
      <w:bookmarkStart w:id="634" w:name="_Toc9348781"/>
      <w:r>
        <w:t>Message-based</w:t>
      </w:r>
      <w:bookmarkEnd w:id="634"/>
    </w:p>
    <w:p w14:paraId="6E3CD6E8" w14:textId="534805DF" w:rsidR="005067F5" w:rsidRDefault="00EB1A03" w:rsidP="00EB1A03">
      <w:r>
        <w:t xml:space="preserve">In this scenario, a single link is being used to exchange messages with multiple endpoints. This is referred to as a </w:t>
      </w:r>
      <w:del w:id="635" w:author="Clemens Vasters" w:date="2019-05-22T18:34:00Z">
        <w:r w:rsidDel="00B33AB3">
          <w:delText xml:space="preserve">relayed </w:delText>
        </w:r>
      </w:del>
      <w:ins w:id="636" w:author="Clemens Vasters" w:date="2019-05-22T18:34:00Z">
        <w:r w:rsidR="00B33AB3">
          <w:t xml:space="preserve">router </w:t>
        </w:r>
      </w:ins>
      <w:r>
        <w:t>scenario</w:t>
      </w:r>
      <w:ins w:id="637" w:author="Clemens Vasters" w:date="2019-05-22T18:34:00Z">
        <w:r w:rsidR="00DE1044">
          <w:t xml:space="preserve"> as defined in section 2.2 of</w:t>
        </w:r>
      </w:ins>
      <w:ins w:id="638" w:author="Clemens Vasters" w:date="2019-05-22T18:37:00Z">
        <w:r w:rsidR="00663A85">
          <w:t xml:space="preserve"> the AMQP Anonymous Terminus specification</w:t>
        </w:r>
      </w:ins>
      <w:ins w:id="639" w:author="Clemens Vasters" w:date="2019-05-22T18:31:00Z">
        <w:r w:rsidR="00090648">
          <w:t xml:space="preserve"> </w:t>
        </w:r>
      </w:ins>
      <w:ins w:id="640" w:author="Clemens Vasters" w:date="2019-05-22T18:36:00Z">
        <w:r w:rsidR="00663A85" w:rsidRPr="005067F5">
          <w:rPr>
            <w:b/>
          </w:rPr>
          <w:t>[AMQP-AT]</w:t>
        </w:r>
      </w:ins>
      <w:ins w:id="641" w:author="Clemens Vasters" w:date="2019-05-22T18:37:00Z">
        <w:r w:rsidR="00663A85">
          <w:t>.</w:t>
        </w:r>
      </w:ins>
      <w:del w:id="642" w:author="Clemens Vasters" w:date="2019-05-22T18:37:00Z">
        <w:r w:rsidDel="00663A85">
          <w:delText>,</w:delText>
        </w:r>
      </w:del>
      <w:r>
        <w:t xml:space="preserve"> </w:t>
      </w:r>
      <w:del w:id="643" w:author="Clemens Vasters" w:date="2019-05-22T18:37:00Z">
        <w:r w:rsidDel="00663A85">
          <w:delText xml:space="preserve">in which a client establishes a single link to a relay endpoint over which messages can be exchanged for several </w:delText>
        </w:r>
      </w:del>
      <w:del w:id="644" w:author="Clemens Vasters" w:date="2019-05-22T18:35:00Z">
        <w:r w:rsidDel="00FA0FAB">
          <w:delText>endpoints</w:delText>
        </w:r>
      </w:del>
      <w:del w:id="645" w:author="Clemens Vasters" w:date="2019-05-22T18:37:00Z">
        <w:r w:rsidDel="00663A85">
          <w:delText>.</w:delText>
        </w:r>
        <w:r w:rsidR="005067F5" w:rsidDel="00663A85">
          <w:delText xml:space="preserve"> </w:delText>
        </w:r>
      </w:del>
    </w:p>
    <w:p w14:paraId="2F0D7BBE" w14:textId="0F7C7798" w:rsidR="005067F5" w:rsidRDefault="00EB1A03" w:rsidP="00EB1A03">
      <w:r>
        <w:t xml:space="preserve">For example, consider a message broker hosting queues with addresses “q1” and “q2” and a </w:t>
      </w:r>
      <w:del w:id="646" w:author="Clemens Vasters" w:date="2019-05-22T18:35:00Z">
        <w:r w:rsidDel="00FA0FAB">
          <w:delText xml:space="preserve">relay </w:delText>
        </w:r>
      </w:del>
      <w:ins w:id="647" w:author="Clemens Vasters" w:date="2019-05-22T18:35:00Z">
        <w:r w:rsidR="00FA0FAB">
          <w:t xml:space="preserve">routing </w:t>
        </w:r>
      </w:ins>
      <w:r>
        <w:t xml:space="preserve">endpoint with address “relay”. To send messages to queues “q1” and “q2”, a client establishes a link with a target address </w:t>
      </w:r>
      <w:del w:id="648" w:author="Clemens Vasters" w:date="2019-07-02T13:26:00Z">
        <w:r w:rsidDel="00164896">
          <w:delText xml:space="preserve">of </w:delText>
        </w:r>
      </w:del>
      <w:r>
        <w:t xml:space="preserve">“relay” and uses the “to” property of messages to specify the desired final address, “q1” or “q2”. </w:t>
      </w:r>
      <w:del w:id="649" w:author="Clemens Vasters" w:date="2019-05-22T18:35:00Z">
        <w:r w:rsidDel="00FA0FAB">
          <w:delText xml:space="preserve">This is sometimes referred to as the “anonymous </w:delText>
        </w:r>
        <w:r w:rsidR="005067F5" w:rsidDel="00FA0FAB">
          <w:delText>terminus</w:delText>
        </w:r>
        <w:r w:rsidDel="00FA0FAB">
          <w:delText xml:space="preserve">” model. </w:delText>
        </w:r>
      </w:del>
    </w:p>
    <w:p w14:paraId="3350EC6F" w14:textId="77777777" w:rsidR="00EB1A03" w:rsidRDefault="00EB1A03" w:rsidP="00EB1A03">
      <w:r>
        <w:t>In this example, the broker may require “</w:t>
      </w:r>
      <w:r w:rsidR="005067F5">
        <w:t>send</w:t>
      </w:r>
      <w:r>
        <w:t xml:space="preserve">” claims for the “relay” as well as for the </w:t>
      </w:r>
      <w:proofErr w:type="gramStart"/>
      <w:r>
        <w:t>final destination</w:t>
      </w:r>
      <w:proofErr w:type="gramEnd"/>
      <w:r>
        <w:t xml:space="preserve"> queues in order to accept a message from the client. Conversely, the broker may </w:t>
      </w:r>
      <w:r w:rsidR="003358F2">
        <w:t>secure</w:t>
      </w:r>
      <w:r>
        <w:t xml:space="preserve"> just the relay or just the </w:t>
      </w:r>
      <w:proofErr w:type="gramStart"/>
      <w:r>
        <w:t>final destination</w:t>
      </w:r>
      <w:proofErr w:type="gramEnd"/>
      <w:r>
        <w:t xml:space="preserve"> queues. It is assumed that the client is aware of what claims are required through some out-of-band configuration.</w:t>
      </w:r>
    </w:p>
    <w:p w14:paraId="428B31F2" w14:textId="4C8C6CA8" w:rsidR="00EB1A03" w:rsidRDefault="00EB1A03" w:rsidP="00EB1A03">
      <w:r>
        <w:t>In this example, if the relay is secured</w:t>
      </w:r>
      <w:r w:rsidR="005067F5">
        <w:t>,</w:t>
      </w:r>
      <w:r>
        <w:t xml:space="preserve"> then the </w:t>
      </w:r>
      <w:del w:id="650" w:author="Clemens Vasters" w:date="2019-05-22T18:35:00Z">
        <w:r w:rsidR="00EB3D9E" w:rsidDel="005C10EC">
          <w:delText>Client</w:delText>
        </w:r>
        <w:r w:rsidR="0079584E" w:rsidDel="005C10EC">
          <w:delText xml:space="preserve"> </w:delText>
        </w:r>
      </w:del>
      <w:ins w:id="651" w:author="Clemens Vasters" w:date="2019-05-22T18:35:00Z">
        <w:r w:rsidR="005C10EC">
          <w:t xml:space="preserve">sender </w:t>
        </w:r>
      </w:ins>
      <w:r w:rsidR="0079584E">
        <w:t xml:space="preserve">would need to </w:t>
      </w:r>
      <w:del w:id="652" w:author="Clemens Vasters" w:date="2019-05-22T18:36:00Z">
        <w:r w:rsidR="0079584E" w:rsidDel="005C10EC">
          <w:delText xml:space="preserve">put </w:delText>
        </w:r>
      </w:del>
      <w:ins w:id="653" w:author="Clemens Vasters" w:date="2019-05-22T18:36:00Z">
        <w:r w:rsidR="005C10EC">
          <w:t xml:space="preserve">set </w:t>
        </w:r>
      </w:ins>
      <w:del w:id="654" w:author="Clemens Vasters" w:date="2019-05-22T18:36:00Z">
        <w:r w:rsidR="0079584E" w:rsidDel="005C10EC">
          <w:delText xml:space="preserve">the </w:delText>
        </w:r>
      </w:del>
      <w:ins w:id="655" w:author="Clemens Vasters" w:date="2019-05-22T18:36:00Z">
        <w:r w:rsidR="005C10EC">
          <w:t xml:space="preserve">a </w:t>
        </w:r>
      </w:ins>
      <w:r w:rsidR="0079584E">
        <w:t xml:space="preserve">token </w:t>
      </w:r>
      <w:r>
        <w:t>co</w:t>
      </w:r>
      <w:r w:rsidR="0079584E">
        <w:t xml:space="preserve">ntaining the appropriate claim </w:t>
      </w:r>
      <w:ins w:id="656" w:author="Clemens Vasters" w:date="2019-07-02T13:26:00Z">
        <w:r w:rsidR="004B152A">
          <w:t>along with the relay’s addre</w:t>
        </w:r>
      </w:ins>
      <w:ins w:id="657" w:author="Clemens Vasters" w:date="2019-07-02T13:27:00Z">
        <w:r w:rsidR="004B152A">
          <w:t xml:space="preserve">ss covered by the audience URI </w:t>
        </w:r>
      </w:ins>
      <w:del w:id="658" w:author="Clemens Vasters" w:date="2019-05-22T18:36:00Z">
        <w:r w:rsidDel="005C10EC">
          <w:delText xml:space="preserve">to </w:delText>
        </w:r>
      </w:del>
      <w:ins w:id="659" w:author="Clemens Vasters" w:date="2019-05-22T18:36:00Z">
        <w:r w:rsidR="005C10EC">
          <w:t xml:space="preserve">on </w:t>
        </w:r>
      </w:ins>
      <w:r>
        <w:t xml:space="preserve">the CBS </w:t>
      </w:r>
      <w:del w:id="660" w:author="Clemens Vasters" w:date="2019-05-22T18:36:00Z">
        <w:r w:rsidDel="005C10EC">
          <w:delText xml:space="preserve">Node </w:delText>
        </w:r>
      </w:del>
      <w:ins w:id="661" w:author="Clemens Vasters" w:date="2019-05-22T18:36:00Z">
        <w:r w:rsidR="005C10EC">
          <w:t xml:space="preserve">node </w:t>
        </w:r>
      </w:ins>
      <w:r>
        <w:t>in advance of establishing the link</w:t>
      </w:r>
      <w:del w:id="662" w:author="Clemens Vasters" w:date="2019-07-02T13:27:00Z">
        <w:r w:rsidDel="00F03E41">
          <w:delText xml:space="preserve"> to “relay”</w:delText>
        </w:r>
      </w:del>
      <w:r>
        <w:t>. Periodically, before the token expire</w:t>
      </w:r>
      <w:r w:rsidR="005067F5">
        <w:t>s</w:t>
      </w:r>
      <w:r>
        <w:t xml:space="preserve">, the client would need to send a refreshed token </w:t>
      </w:r>
      <w:r w:rsidR="00D24CD2">
        <w:t>to</w:t>
      </w:r>
      <w:r>
        <w:t xml:space="preserve"> be able to continue to exchange messages with the relay. In addition, the </w:t>
      </w:r>
      <w:del w:id="663" w:author="Clemens Vasters" w:date="2019-05-22T18:36:00Z">
        <w:r w:rsidR="00EB3D9E" w:rsidDel="00663A85">
          <w:delText>Client</w:delText>
        </w:r>
        <w:r w:rsidDel="00663A85">
          <w:delText xml:space="preserve"> </w:delText>
        </w:r>
      </w:del>
      <w:ins w:id="664" w:author="Clemens Vasters" w:date="2019-05-22T18:36:00Z">
        <w:r w:rsidR="00663A85">
          <w:t xml:space="preserve">sender </w:t>
        </w:r>
      </w:ins>
      <w:r>
        <w:t>would need to</w:t>
      </w:r>
      <w:del w:id="665" w:author="Clemens Vasters" w:date="2019-05-22T18:36:00Z">
        <w:r w:rsidDel="00663A85">
          <w:delText xml:space="preserve"> put</w:delText>
        </w:r>
      </w:del>
      <w:ins w:id="666" w:author="Clemens Vasters" w:date="2019-05-22T18:36:00Z">
        <w:r w:rsidR="00663A85">
          <w:t xml:space="preserve"> set</w:t>
        </w:r>
      </w:ins>
      <w:r>
        <w:t xml:space="preserve"> appropriate tokens </w:t>
      </w:r>
      <w:ins w:id="667" w:author="Clemens Vasters" w:date="2019-07-02T13:27:00Z">
        <w:r w:rsidR="00F03E41">
          <w:t xml:space="preserve">with the audience URI covering </w:t>
        </w:r>
      </w:ins>
      <w:del w:id="668" w:author="Clemens Vasters" w:date="2019-07-02T13:27:00Z">
        <w:r w:rsidDel="00F03E41">
          <w:delText xml:space="preserve">for </w:delText>
        </w:r>
      </w:del>
      <w:r>
        <w:t>each target endpoint referenced in the “to” addresses of messages sent via the relay in advance of sending a message.</w:t>
      </w:r>
    </w:p>
    <w:p w14:paraId="7107DFA9" w14:textId="1856CFC0" w:rsidR="00FF1972" w:rsidDel="00A46B45" w:rsidRDefault="005067F5" w:rsidP="00EB1A03">
      <w:pPr>
        <w:rPr>
          <w:del w:id="669" w:author="Clemens Vasters" w:date="2019-05-22T18:37:00Z"/>
        </w:rPr>
      </w:pPr>
      <w:del w:id="670" w:author="Clemens Vasters" w:date="2019-05-22T18:37:00Z">
        <w:r w:rsidDel="00A46B45">
          <w:delText xml:space="preserve">A special case is the AMQP Anonymous Terminus </w:delText>
        </w:r>
        <w:r w:rsidRPr="005067F5" w:rsidDel="00A46B45">
          <w:rPr>
            <w:b/>
          </w:rPr>
          <w:delText>[AMQP-AT]</w:delText>
        </w:r>
        <w:r w:rsidDel="00A46B45">
          <w:delText xml:space="preserve">, which uses the special node name “null”. For establishing </w:delText>
        </w:r>
        <w:r w:rsidR="00DB543F" w:rsidDel="00A46B45">
          <w:delText xml:space="preserve">and maintaining </w:delText>
        </w:r>
        <w:r w:rsidDel="00A46B45">
          <w:delText xml:space="preserve">a link to the Anonymous Terminus under CBS, it is sufficient that the CBS token cache contains at least one valid token </w:delText>
        </w:r>
        <w:r w:rsidR="00DB543F" w:rsidDel="00A46B45">
          <w:delText xml:space="preserve">for any target node </w:delText>
        </w:r>
        <w:r w:rsidDel="00A46B45">
          <w:delText>as per the container’s interpretation.</w:delText>
        </w:r>
        <w:r w:rsidR="00DB543F" w:rsidDel="00A46B45">
          <w:delText xml:space="preserve"> The Anonymous Terminus can subsequently be used to route messages to target nodes for which valid </w:delText>
        </w:r>
        <w:r w:rsidR="00FF1972" w:rsidDel="00A46B45">
          <w:delText>tokens</w:delText>
        </w:r>
        <w:r w:rsidR="00DB543F" w:rsidDel="00A46B45">
          <w:delText xml:space="preserve"> are available.</w:delText>
        </w:r>
      </w:del>
    </w:p>
    <w:p w14:paraId="561C52ED" w14:textId="0DC878AD" w:rsidR="00300E15" w:rsidRDefault="002031BF" w:rsidP="003B7D00">
      <w:pPr>
        <w:pStyle w:val="Heading1WP"/>
      </w:pPr>
      <w:bookmarkStart w:id="671" w:name="_Toc9348782"/>
      <w:del w:id="672" w:author="Clemens Vasters" w:date="2019-05-23T13:42:00Z">
        <w:r w:rsidDel="007A0899">
          <w:delText>Communicating</w:delText>
        </w:r>
      </w:del>
      <w:ins w:id="673" w:author="Clemens Vasters" w:date="2019-05-23T13:42:00Z">
        <w:r w:rsidR="007A0899">
          <w:t>Managing the</w:t>
        </w:r>
      </w:ins>
      <w:r w:rsidR="00300E15">
        <w:t xml:space="preserve"> Token</w:t>
      </w:r>
      <w:ins w:id="674" w:author="Clemens Vasters" w:date="2019-05-23T13:42:00Z">
        <w:r w:rsidR="007A0899">
          <w:t xml:space="preserve"> Cache</w:t>
        </w:r>
      </w:ins>
      <w:del w:id="675" w:author="Clemens Vasters" w:date="2019-05-23T13:42:00Z">
        <w:r w:rsidDel="007A0899">
          <w:delText>s</w:delText>
        </w:r>
      </w:del>
      <w:bookmarkEnd w:id="671"/>
    </w:p>
    <w:p w14:paraId="4E0A44CB" w14:textId="3E86DFC5" w:rsidR="007F13DC" w:rsidRDefault="00790E47" w:rsidP="005C1189">
      <w:pPr>
        <w:rPr>
          <w:ins w:id="676" w:author="Clemens Vasters" w:date="2019-05-22T18:57:00Z"/>
        </w:rPr>
      </w:pPr>
      <w:r>
        <w:t xml:space="preserve">Tokens are communicated between AMQP </w:t>
      </w:r>
      <w:del w:id="677" w:author="Clemens Vasters" w:date="2019-05-22T19:01:00Z">
        <w:r w:rsidDel="00C643F5">
          <w:delText>peer</w:delText>
        </w:r>
      </w:del>
      <w:ins w:id="678" w:author="Clemens Vasters" w:date="2019-05-22T19:01:00Z">
        <w:r w:rsidR="00C643F5">
          <w:t>partner</w:t>
        </w:r>
      </w:ins>
      <w:r>
        <w:t xml:space="preserve">s by </w:t>
      </w:r>
      <w:r w:rsidR="00170CA7">
        <w:t>transferring</w:t>
      </w:r>
      <w:r>
        <w:t xml:space="preserve"> </w:t>
      </w:r>
      <w:r w:rsidR="00330AE6">
        <w:t>well-defined</w:t>
      </w:r>
      <w:r w:rsidR="00A851DD">
        <w:t xml:space="preserve"> AMQP messages to the</w:t>
      </w:r>
      <w:r>
        <w:t xml:space="preserve"> </w:t>
      </w:r>
      <w:r w:rsidR="00330AE6">
        <w:t>CBS</w:t>
      </w:r>
      <w:r w:rsidR="008C01E6">
        <w:t xml:space="preserve"> </w:t>
      </w:r>
      <w:del w:id="679" w:author="Clemens Vasters" w:date="2019-05-22T18:39:00Z">
        <w:r w:rsidR="008C01E6" w:rsidDel="00BD7D05">
          <w:delText>Node</w:delText>
        </w:r>
      </w:del>
      <w:ins w:id="680" w:author="Clemens Vasters" w:date="2019-05-22T18:39:00Z">
        <w:r w:rsidR="00BD7D05">
          <w:t>node</w:t>
        </w:r>
      </w:ins>
      <w:ins w:id="681" w:author="Clemens Vasters" w:date="2019-05-23T13:44:00Z">
        <w:r w:rsidR="00840501">
          <w:t xml:space="preserve"> which manages the token cache on a per-connection basis</w:t>
        </w:r>
      </w:ins>
      <w:r w:rsidR="00170CA7">
        <w:t xml:space="preserve">. </w:t>
      </w:r>
      <w:ins w:id="682" w:author="Clemens Vasters" w:date="2019-05-22T18:57:00Z">
        <w:r w:rsidR="007F13DC">
          <w:t>Token</w:t>
        </w:r>
      </w:ins>
      <w:ins w:id="683" w:author="Clemens Vasters" w:date="2019-07-02T13:32:00Z">
        <w:r w:rsidR="00CB2875">
          <w:t>s</w:t>
        </w:r>
      </w:ins>
      <w:ins w:id="684" w:author="Clemens Vasters" w:date="2019-05-22T18:57:00Z">
        <w:r w:rsidR="007F13DC">
          <w:t xml:space="preserve"> can only be set</w:t>
        </w:r>
      </w:ins>
      <w:ins w:id="685" w:author="Clemens Vasters" w:date="2019-05-23T13:45:00Z">
        <w:r w:rsidR="00840501">
          <w:t>;</w:t>
        </w:r>
      </w:ins>
      <w:ins w:id="686" w:author="Clemens Vasters" w:date="2019-05-22T18:57:00Z">
        <w:r w:rsidR="007F13DC">
          <w:t xml:space="preserve"> </w:t>
        </w:r>
      </w:ins>
      <w:ins w:id="687" w:author="Clemens Vasters" w:date="2019-05-23T13:45:00Z">
        <w:r w:rsidR="00840501">
          <w:t>they cannot be</w:t>
        </w:r>
      </w:ins>
      <w:ins w:id="688" w:author="Clemens Vasters" w:date="2019-05-22T18:57:00Z">
        <w:r w:rsidR="007F13DC">
          <w:t xml:space="preserve"> changed or deleted. If there is a need to delete tokens, the </w:t>
        </w:r>
        <w:r w:rsidR="00AB3855">
          <w:t xml:space="preserve">sending party can drop the connection, which </w:t>
        </w:r>
      </w:ins>
      <w:ins w:id="689" w:author="Clemens Vasters" w:date="2019-05-22T18:58:00Z">
        <w:r w:rsidR="00AB3855">
          <w:t xml:space="preserve">instantly </w:t>
        </w:r>
      </w:ins>
      <w:ins w:id="690" w:author="Clemens Vasters" w:date="2019-05-22T18:57:00Z">
        <w:r w:rsidR="00AB3855">
          <w:t>clears t</w:t>
        </w:r>
      </w:ins>
      <w:ins w:id="691" w:author="Clemens Vasters" w:date="2019-05-22T18:58:00Z">
        <w:r w:rsidR="00AB3855">
          <w:t xml:space="preserve">he associated cache. </w:t>
        </w:r>
      </w:ins>
    </w:p>
    <w:p w14:paraId="17A623BE" w14:textId="6EACAD23" w:rsidR="00757990" w:rsidDel="00020E4D" w:rsidRDefault="00170CA7" w:rsidP="005C1189">
      <w:pPr>
        <w:rPr>
          <w:del w:id="692" w:author="Clemens Vasters" w:date="2019-05-22T18:58:00Z"/>
        </w:rPr>
      </w:pPr>
      <w:del w:id="693" w:author="Clemens Vasters" w:date="2019-05-22T18:58:00Z">
        <w:r w:rsidDel="00020E4D">
          <w:delText>The incoming transfers are spontaneously settled and a disposition outcome is returned.</w:delText>
        </w:r>
      </w:del>
    </w:p>
    <w:p w14:paraId="5BB5FB1A" w14:textId="77777777" w:rsidR="00757990" w:rsidRPr="00925E39" w:rsidRDefault="00757990" w:rsidP="00757990">
      <w:pPr>
        <w:pStyle w:val="berschrift2"/>
      </w:pPr>
      <w:bookmarkStart w:id="694" w:name="_Toc477249951"/>
      <w:bookmarkStart w:id="695" w:name="_Toc9348783"/>
      <w:bookmarkStart w:id="696" w:name="_Ref12971203"/>
      <w:r w:rsidRPr="00925E39">
        <w:t>Connection Capability</w:t>
      </w:r>
      <w:bookmarkEnd w:id="694"/>
      <w:bookmarkEnd w:id="695"/>
      <w:bookmarkEnd w:id="696"/>
    </w:p>
    <w:p w14:paraId="6F6EEE6E" w14:textId="6C5B7BB0" w:rsidR="00757990" w:rsidRDefault="00757990" w:rsidP="00757990">
      <w:r>
        <w:t xml:space="preserve">On connection establishment, a </w:t>
      </w:r>
      <w:del w:id="697" w:author="Clemens Vasters" w:date="2019-05-22T19:01:00Z">
        <w:r w:rsidDel="00C643F5">
          <w:delText>peer</w:delText>
        </w:r>
      </w:del>
      <w:ins w:id="698" w:author="Clemens Vasters" w:date="2019-05-22T19:01:00Z">
        <w:r w:rsidR="00C643F5">
          <w:t>partner</w:t>
        </w:r>
      </w:ins>
      <w:r>
        <w:t xml:space="preserve"> MUST indicate whether it supports claims-based security through the exchange of connection capabilities (see Section 2.7.1 [</w:t>
      </w:r>
      <w:r>
        <w:rPr>
          <w:rStyle w:val="Refterm"/>
        </w:rPr>
        <w:fldChar w:fldCharType="begin"/>
      </w:r>
      <w:r>
        <w:rPr>
          <w:rStyle w:val="Refterm"/>
        </w:rPr>
        <w:instrText xml:space="preserve"> REF AMQP \h </w:instrText>
      </w:r>
      <w:r>
        <w:rPr>
          <w:rStyle w:val="Refterm"/>
        </w:rPr>
      </w:r>
      <w:r>
        <w:rPr>
          <w:rStyle w:val="Refterm"/>
        </w:rPr>
        <w:fldChar w:fldCharType="separate"/>
      </w:r>
      <w:r>
        <w:rPr>
          <w:rStyle w:val="Refterm"/>
        </w:rPr>
        <w:t>[AMQP]</w:t>
      </w:r>
      <w:r>
        <w:rPr>
          <w:rStyle w:val="Refterm"/>
        </w:rPr>
        <w:fldChar w:fldCharType="end"/>
      </w:r>
      <w:r>
        <w:t>]).</w:t>
      </w:r>
    </w:p>
    <w:p w14:paraId="0DBDF7F0" w14:textId="77777777" w:rsidR="00757990" w:rsidRDefault="00757990" w:rsidP="007579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7264"/>
      </w:tblGrid>
      <w:tr w:rsidR="00757990" w:rsidRPr="009032D8" w14:paraId="0EA5E609" w14:textId="77777777" w:rsidTr="00F0028A">
        <w:tc>
          <w:tcPr>
            <w:tcW w:w="2093" w:type="dxa"/>
            <w:tcBorders>
              <w:top w:val="single" w:sz="4" w:space="0" w:color="auto"/>
              <w:left w:val="single" w:sz="4" w:space="0" w:color="auto"/>
              <w:bottom w:val="single" w:sz="4" w:space="0" w:color="auto"/>
              <w:right w:val="single" w:sz="4" w:space="0" w:color="auto"/>
            </w:tcBorders>
            <w:shd w:val="clear" w:color="auto" w:fill="D9D9D9"/>
            <w:hideMark/>
          </w:tcPr>
          <w:p w14:paraId="4BDD5CF9" w14:textId="77777777" w:rsidR="00757990" w:rsidRDefault="00757990" w:rsidP="00F0028A">
            <w:r>
              <w:t>Capability Name</w:t>
            </w:r>
          </w:p>
        </w:tc>
        <w:tc>
          <w:tcPr>
            <w:tcW w:w="7483" w:type="dxa"/>
            <w:tcBorders>
              <w:top w:val="single" w:sz="4" w:space="0" w:color="auto"/>
              <w:left w:val="single" w:sz="4" w:space="0" w:color="auto"/>
              <w:bottom w:val="single" w:sz="4" w:space="0" w:color="auto"/>
              <w:right w:val="single" w:sz="4" w:space="0" w:color="auto"/>
            </w:tcBorders>
            <w:shd w:val="clear" w:color="auto" w:fill="D9D9D9"/>
            <w:hideMark/>
          </w:tcPr>
          <w:p w14:paraId="06448B6F" w14:textId="77777777" w:rsidR="00757990" w:rsidRDefault="00757990" w:rsidP="00F0028A">
            <w:r>
              <w:t>Definition</w:t>
            </w:r>
          </w:p>
        </w:tc>
      </w:tr>
      <w:tr w:rsidR="00757990" w:rsidRPr="009032D8" w14:paraId="25319A3E" w14:textId="77777777" w:rsidTr="00F0028A">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D76B067" w14:textId="77777777" w:rsidR="00757990" w:rsidRPr="009032D8" w:rsidRDefault="00757990" w:rsidP="00F0028A">
            <w:pPr>
              <w:rPr>
                <w:szCs w:val="20"/>
              </w:rPr>
            </w:pPr>
            <w:r w:rsidRPr="009032D8">
              <w:rPr>
                <w:rFonts w:cs="Arial"/>
                <w:color w:val="000000"/>
                <w:szCs w:val="20"/>
              </w:rPr>
              <w:t>AMQP_CBS_V1_0</w:t>
            </w:r>
          </w:p>
        </w:tc>
        <w:tc>
          <w:tcPr>
            <w:tcW w:w="7483" w:type="dxa"/>
            <w:tcBorders>
              <w:top w:val="single" w:sz="4" w:space="0" w:color="auto"/>
              <w:left w:val="single" w:sz="4" w:space="0" w:color="auto"/>
              <w:bottom w:val="single" w:sz="4" w:space="0" w:color="auto"/>
              <w:right w:val="single" w:sz="4" w:space="0" w:color="auto"/>
            </w:tcBorders>
            <w:shd w:val="clear" w:color="auto" w:fill="auto"/>
            <w:hideMark/>
          </w:tcPr>
          <w:p w14:paraId="1D5A1DB0" w14:textId="77777777" w:rsidR="00757990" w:rsidRPr="009032D8" w:rsidRDefault="00757990" w:rsidP="00F0028A">
            <w:pPr>
              <w:rPr>
                <w:rFonts w:cs="Arial"/>
              </w:rPr>
            </w:pPr>
            <w:r w:rsidRPr="009032D8">
              <w:rPr>
                <w:rFonts w:cs="Arial"/>
              </w:rPr>
              <w:t xml:space="preserve">If present in the </w:t>
            </w:r>
            <w:r w:rsidRPr="009032D8">
              <w:rPr>
                <w:rFonts w:ascii="Consolas" w:hAnsi="Consolas" w:cs="Arial"/>
              </w:rPr>
              <w:t>offered-capabilities</w:t>
            </w:r>
            <w:r w:rsidRPr="009032D8">
              <w:rPr>
                <w:rFonts w:cs="Arial"/>
              </w:rPr>
              <w:t xml:space="preserve"> field of the </w:t>
            </w:r>
            <w:r w:rsidRPr="009032D8">
              <w:rPr>
                <w:rFonts w:ascii="Consolas" w:hAnsi="Consolas" w:cs="Arial"/>
              </w:rPr>
              <w:t>open</w:t>
            </w:r>
            <w:r w:rsidRPr="009032D8">
              <w:rPr>
                <w:rFonts w:cs="Arial"/>
              </w:rPr>
              <w:t xml:space="preserve"> </w:t>
            </w:r>
            <w:r w:rsidR="000A0F2E">
              <w:rPr>
                <w:rFonts w:cs="Arial"/>
              </w:rPr>
              <w:t>frame</w:t>
            </w:r>
            <w:r w:rsidRPr="009032D8">
              <w:rPr>
                <w:rFonts w:cs="Arial"/>
              </w:rPr>
              <w:t xml:space="preserve">, the sender of the </w:t>
            </w:r>
            <w:r w:rsidRPr="009032D8">
              <w:rPr>
                <w:rFonts w:ascii="Consolas" w:hAnsi="Consolas" w:cs="Arial"/>
              </w:rPr>
              <w:t>open</w:t>
            </w:r>
            <w:r>
              <w:rPr>
                <w:rFonts w:cs="Arial"/>
              </w:rPr>
              <w:t xml:space="preserve"> supports the use of claims-based s</w:t>
            </w:r>
            <w:r w:rsidRPr="009032D8">
              <w:rPr>
                <w:rFonts w:cs="Arial"/>
              </w:rPr>
              <w:t xml:space="preserve">ecurity by its receiver. If present in the </w:t>
            </w:r>
            <w:r w:rsidRPr="009032D8">
              <w:rPr>
                <w:rFonts w:ascii="Consolas" w:hAnsi="Consolas" w:cs="Arial"/>
              </w:rPr>
              <w:t>desired-capabilities</w:t>
            </w:r>
            <w:r w:rsidRPr="009032D8">
              <w:rPr>
                <w:rFonts w:cs="Arial"/>
              </w:rPr>
              <w:t xml:space="preserve"> field of the </w:t>
            </w:r>
            <w:r w:rsidRPr="009032D8">
              <w:rPr>
                <w:rFonts w:ascii="Consolas" w:hAnsi="Consolas" w:cs="Arial"/>
              </w:rPr>
              <w:t>open</w:t>
            </w:r>
            <w:r w:rsidRPr="009032D8">
              <w:rPr>
                <w:rFonts w:cs="Arial"/>
              </w:rPr>
              <w:t xml:space="preserve"> </w:t>
            </w:r>
            <w:r w:rsidR="000A0F2E">
              <w:rPr>
                <w:rFonts w:cs="Arial"/>
              </w:rPr>
              <w:t>frame</w:t>
            </w:r>
            <w:r w:rsidRPr="009032D8">
              <w:rPr>
                <w:rFonts w:cs="Arial"/>
              </w:rPr>
              <w:t xml:space="preserve">, the sender of the </w:t>
            </w:r>
            <w:r w:rsidRPr="009032D8">
              <w:rPr>
                <w:rFonts w:ascii="Consolas" w:hAnsi="Consolas" w:cs="Arial"/>
              </w:rPr>
              <w:t>open</w:t>
            </w:r>
            <w:r>
              <w:rPr>
                <w:rFonts w:cs="Arial"/>
              </w:rPr>
              <w:t xml:space="preserve"> </w:t>
            </w:r>
            <w:del w:id="699" w:author="Brian Raymor" w:date="2017-07-25T13:51:00Z">
              <w:r w:rsidDel="00314EDD">
                <w:rPr>
                  <w:rFonts w:cs="Arial"/>
                </w:rPr>
                <w:delText xml:space="preserve">MAY </w:delText>
              </w:r>
            </w:del>
            <w:ins w:id="700" w:author="Brian Raymor" w:date="2017-07-25T13:51:00Z">
              <w:r w:rsidR="00314EDD">
                <w:rPr>
                  <w:rFonts w:cs="Arial"/>
                </w:rPr>
                <w:t xml:space="preserve">MUST </w:t>
              </w:r>
            </w:ins>
            <w:del w:id="701" w:author="Brian Raymor" w:date="2017-07-25T13:51:00Z">
              <w:r w:rsidDel="00314EDD">
                <w:rPr>
                  <w:rFonts w:cs="Arial"/>
                </w:rPr>
                <w:delText xml:space="preserve">attempt to </w:delText>
              </w:r>
            </w:del>
            <w:r>
              <w:rPr>
                <w:rFonts w:cs="Arial"/>
              </w:rPr>
              <w:t>use claims-based s</w:t>
            </w:r>
            <w:r w:rsidRPr="009032D8">
              <w:rPr>
                <w:rFonts w:cs="Arial"/>
              </w:rPr>
              <w:t xml:space="preserve">ecurity if the receiver of the </w:t>
            </w:r>
            <w:r w:rsidRPr="009032D8">
              <w:rPr>
                <w:rFonts w:ascii="Consolas" w:hAnsi="Consolas" w:cs="Arial"/>
              </w:rPr>
              <w:t>open</w:t>
            </w:r>
            <w:r w:rsidRPr="009032D8">
              <w:rPr>
                <w:rFonts w:cs="Arial"/>
              </w:rPr>
              <w:t xml:space="preserve"> supports this capability.</w:t>
            </w:r>
          </w:p>
        </w:tc>
      </w:tr>
    </w:tbl>
    <w:p w14:paraId="60A96571" w14:textId="77777777" w:rsidR="00A5786F" w:rsidRDefault="00A5786F" w:rsidP="00146C6C">
      <w:pPr>
        <w:rPr>
          <w:ins w:id="702" w:author="Clemens Vasters" w:date="2019-05-22T18:41:00Z"/>
        </w:rPr>
      </w:pPr>
    </w:p>
    <w:p w14:paraId="3EBAF183" w14:textId="3DD0139A" w:rsidR="00C209BD" w:rsidRDefault="00146C6C" w:rsidP="00146C6C">
      <w:pPr>
        <w:rPr>
          <w:ins w:id="703" w:author="Clemens Vasters" w:date="2019-05-22T18:40:00Z"/>
          <w:rFonts w:cs="Arial"/>
          <w:color w:val="333333"/>
          <w:sz w:val="21"/>
          <w:szCs w:val="21"/>
        </w:rPr>
      </w:pPr>
      <w:ins w:id="704" w:author="Brian Raymor" w:date="2017-06-13T16:25:00Z">
        <w:del w:id="705" w:author="Clemens Vasters" w:date="2019-05-22T18:41:00Z">
          <w:r w:rsidDel="00A5786F">
            <w:delText>The</w:delText>
          </w:r>
          <w:r w:rsidDel="00A5786F">
            <w:rPr>
              <w:rFonts w:cs="Arial"/>
              <w:color w:val="333333"/>
              <w:sz w:val="21"/>
              <w:szCs w:val="21"/>
            </w:rPr>
            <w:delText xml:space="preserve"> container </w:delText>
          </w:r>
        </w:del>
      </w:ins>
      <w:ins w:id="706" w:author="Brian Raymor" w:date="2017-06-13T16:26:00Z">
        <w:del w:id="707" w:author="Clemens Vasters" w:date="2019-05-22T18:41:00Z">
          <w:r w:rsidDel="00A5786F">
            <w:rPr>
              <w:rFonts w:cs="Arial"/>
              <w:color w:val="333333"/>
              <w:sz w:val="21"/>
              <w:szCs w:val="21"/>
            </w:rPr>
            <w:delText>offering</w:delText>
          </w:r>
        </w:del>
      </w:ins>
      <w:ins w:id="708" w:author="Brian Raymor" w:date="2017-06-13T16:25:00Z">
        <w:del w:id="709" w:author="Clemens Vasters" w:date="2019-05-22T18:41:00Z">
          <w:r w:rsidDel="00A5786F">
            <w:rPr>
              <w:rFonts w:cs="Arial"/>
              <w:color w:val="333333"/>
              <w:sz w:val="21"/>
              <w:szCs w:val="21"/>
            </w:rPr>
            <w:delText xml:space="preserve"> the </w:delText>
          </w:r>
          <w:r w:rsidR="00FE2E0B" w:rsidDel="00A5786F">
            <w:rPr>
              <w:rFonts w:cs="Arial"/>
              <w:color w:val="333333"/>
              <w:sz w:val="21"/>
              <w:szCs w:val="21"/>
            </w:rPr>
            <w:delText>AMQP_CBS_V1_0</w:delText>
          </w:r>
        </w:del>
      </w:ins>
      <w:del w:id="710" w:author="Clemens Vasters" w:date="2019-05-22T18:41:00Z">
        <w:r w:rsidR="00FE2E0B" w:rsidDel="00A5786F">
          <w:rPr>
            <w:rFonts w:cs="Arial"/>
            <w:color w:val="333333"/>
            <w:sz w:val="21"/>
            <w:szCs w:val="21"/>
          </w:rPr>
          <w:delText xml:space="preserve"> </w:delText>
        </w:r>
      </w:del>
      <w:ins w:id="711" w:author="Brian Raymor" w:date="2017-06-13T16:25:00Z">
        <w:del w:id="712" w:author="Clemens Vasters" w:date="2019-05-22T18:41:00Z">
          <w:r w:rsidDel="00A5786F">
            <w:rPr>
              <w:rFonts w:cs="Arial"/>
              <w:color w:val="333333"/>
              <w:sz w:val="21"/>
              <w:szCs w:val="21"/>
            </w:rPr>
            <w:delText xml:space="preserve">capability </w:delText>
          </w:r>
        </w:del>
      </w:ins>
      <w:ins w:id="713" w:author="Clemens Vasters" w:date="2019-05-22T18:41:00Z">
        <w:r w:rsidR="00A5786F">
          <w:rPr>
            <w:rFonts w:cs="Arial"/>
            <w:color w:val="333333"/>
            <w:sz w:val="21"/>
            <w:szCs w:val="21"/>
          </w:rPr>
          <w:t xml:space="preserve">The container </w:t>
        </w:r>
      </w:ins>
      <w:ins w:id="714" w:author="Clemens Vasters" w:date="2019-05-22T18:39:00Z">
        <w:r w:rsidR="00C209BD">
          <w:rPr>
            <w:rFonts w:cs="Arial"/>
            <w:color w:val="333333"/>
            <w:sz w:val="21"/>
            <w:szCs w:val="21"/>
          </w:rPr>
          <w:t xml:space="preserve">MAY </w:t>
        </w:r>
      </w:ins>
      <w:ins w:id="715" w:author="Clemens Vasters" w:date="2019-05-22T18:41:00Z">
        <w:r w:rsidR="00A5786F">
          <w:rPr>
            <w:rFonts w:cs="Arial"/>
            <w:color w:val="333333"/>
            <w:sz w:val="21"/>
            <w:szCs w:val="21"/>
          </w:rPr>
          <w:t>tell the partner the address of the</w:t>
        </w:r>
      </w:ins>
      <w:ins w:id="716" w:author="Clemens Vasters" w:date="2019-05-22T18:39:00Z">
        <w:r w:rsidR="00C209BD">
          <w:rPr>
            <w:rFonts w:cs="Arial"/>
            <w:color w:val="333333"/>
            <w:sz w:val="21"/>
            <w:szCs w:val="21"/>
          </w:rPr>
          <w:t xml:space="preserve"> CBS node with a connection property:</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71"/>
        <w:gridCol w:w="6094"/>
      </w:tblGrid>
      <w:tr w:rsidR="00C209BD" w:rsidRPr="009032D8" w14:paraId="3DEEBFCC" w14:textId="77777777" w:rsidTr="00392888">
        <w:trPr>
          <w:ins w:id="717" w:author="Clemens Vasters" w:date="2019-05-22T18:40:00Z"/>
        </w:trPr>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DCBF259" w14:textId="254F0343" w:rsidR="00C209BD" w:rsidRDefault="00C209BD" w:rsidP="000E25E8">
            <w:pPr>
              <w:rPr>
                <w:ins w:id="718" w:author="Clemens Vasters" w:date="2019-05-22T18:40:00Z"/>
              </w:rPr>
            </w:pPr>
            <w:ins w:id="719" w:author="Clemens Vasters" w:date="2019-05-22T18:40:00Z">
              <w:r>
                <w:t>Connection property name</w:t>
              </w:r>
            </w:ins>
          </w:p>
        </w:tc>
        <w:tc>
          <w:tcPr>
            <w:tcW w:w="1271" w:type="dxa"/>
            <w:tcBorders>
              <w:top w:val="single" w:sz="4" w:space="0" w:color="auto"/>
              <w:left w:val="single" w:sz="4" w:space="0" w:color="auto"/>
              <w:bottom w:val="single" w:sz="4" w:space="0" w:color="auto"/>
              <w:right w:val="single" w:sz="4" w:space="0" w:color="auto"/>
            </w:tcBorders>
            <w:shd w:val="clear" w:color="auto" w:fill="D9D9D9"/>
          </w:tcPr>
          <w:p w14:paraId="0C40C34D" w14:textId="7FA5C7C9" w:rsidR="00C209BD" w:rsidRDefault="00C209BD" w:rsidP="000E25E8">
            <w:pPr>
              <w:rPr>
                <w:ins w:id="720" w:author="Clemens Vasters" w:date="2019-05-22T18:40:00Z"/>
              </w:rPr>
            </w:pPr>
            <w:ins w:id="721" w:author="Clemens Vasters" w:date="2019-05-22T18:40:00Z">
              <w:r>
                <w:t>Type</w:t>
              </w:r>
            </w:ins>
          </w:p>
        </w:tc>
        <w:tc>
          <w:tcPr>
            <w:tcW w:w="6094" w:type="dxa"/>
            <w:tcBorders>
              <w:top w:val="single" w:sz="4" w:space="0" w:color="auto"/>
              <w:left w:val="single" w:sz="4" w:space="0" w:color="auto"/>
              <w:bottom w:val="single" w:sz="4" w:space="0" w:color="auto"/>
              <w:right w:val="single" w:sz="4" w:space="0" w:color="auto"/>
            </w:tcBorders>
            <w:shd w:val="clear" w:color="auto" w:fill="D9D9D9"/>
            <w:hideMark/>
          </w:tcPr>
          <w:p w14:paraId="141D2A5C" w14:textId="32589B0B" w:rsidR="00C209BD" w:rsidRDefault="00C209BD" w:rsidP="000E25E8">
            <w:pPr>
              <w:rPr>
                <w:ins w:id="722" w:author="Clemens Vasters" w:date="2019-05-22T18:40:00Z"/>
              </w:rPr>
            </w:pPr>
            <w:ins w:id="723" w:author="Clemens Vasters" w:date="2019-05-22T18:40:00Z">
              <w:r>
                <w:t>Definition</w:t>
              </w:r>
            </w:ins>
          </w:p>
        </w:tc>
      </w:tr>
      <w:tr w:rsidR="00C209BD" w:rsidRPr="009032D8" w14:paraId="58206886" w14:textId="77777777" w:rsidTr="00392888">
        <w:trPr>
          <w:ins w:id="724" w:author="Clemens Vasters" w:date="2019-05-22T18:4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B40CDAE" w14:textId="2E5B9C46" w:rsidR="00C209BD" w:rsidRPr="009032D8" w:rsidRDefault="00C209BD" w:rsidP="000E25E8">
            <w:pPr>
              <w:rPr>
                <w:ins w:id="725" w:author="Clemens Vasters" w:date="2019-05-22T18:40:00Z"/>
                <w:szCs w:val="20"/>
              </w:rPr>
            </w:pPr>
            <w:ins w:id="726" w:author="Clemens Vasters" w:date="2019-05-22T18:40:00Z">
              <w:r>
                <w:rPr>
                  <w:rFonts w:cs="Arial"/>
                  <w:color w:val="000000"/>
                  <w:szCs w:val="20"/>
                </w:rPr>
                <w:t>cbs-node</w:t>
              </w:r>
            </w:ins>
          </w:p>
        </w:tc>
        <w:tc>
          <w:tcPr>
            <w:tcW w:w="1271" w:type="dxa"/>
            <w:tcBorders>
              <w:top w:val="single" w:sz="4" w:space="0" w:color="auto"/>
              <w:left w:val="single" w:sz="4" w:space="0" w:color="auto"/>
              <w:bottom w:val="single" w:sz="4" w:space="0" w:color="auto"/>
              <w:right w:val="single" w:sz="4" w:space="0" w:color="auto"/>
            </w:tcBorders>
          </w:tcPr>
          <w:p w14:paraId="7343B9BE" w14:textId="7D9CC808" w:rsidR="00C209BD" w:rsidRPr="009032D8" w:rsidRDefault="00C209BD" w:rsidP="000E25E8">
            <w:pPr>
              <w:rPr>
                <w:ins w:id="727" w:author="Clemens Vasters" w:date="2019-05-22T18:40:00Z"/>
                <w:rFonts w:cs="Arial"/>
              </w:rPr>
            </w:pPr>
            <w:ins w:id="728" w:author="Clemens Vasters" w:date="2019-05-22T18:40:00Z">
              <w:r>
                <w:rPr>
                  <w:rFonts w:cs="Arial"/>
                </w:rPr>
                <w:t>address</w:t>
              </w:r>
            </w:ins>
          </w:p>
        </w:tc>
        <w:tc>
          <w:tcPr>
            <w:tcW w:w="6094" w:type="dxa"/>
            <w:tcBorders>
              <w:top w:val="single" w:sz="4" w:space="0" w:color="auto"/>
              <w:left w:val="single" w:sz="4" w:space="0" w:color="auto"/>
              <w:bottom w:val="single" w:sz="4" w:space="0" w:color="auto"/>
              <w:right w:val="single" w:sz="4" w:space="0" w:color="auto"/>
            </w:tcBorders>
            <w:shd w:val="clear" w:color="auto" w:fill="auto"/>
            <w:hideMark/>
          </w:tcPr>
          <w:p w14:paraId="501F3426" w14:textId="44FE8F06" w:rsidR="00C209BD" w:rsidRPr="009032D8" w:rsidRDefault="00392888" w:rsidP="000E25E8">
            <w:pPr>
              <w:rPr>
                <w:ins w:id="729" w:author="Clemens Vasters" w:date="2019-05-22T18:40:00Z"/>
                <w:rFonts w:cs="Arial"/>
              </w:rPr>
            </w:pPr>
            <w:ins w:id="730" w:author="Clemens Vasters" w:date="2019-05-22T18:40:00Z">
              <w:r>
                <w:rPr>
                  <w:rFonts w:cs="Arial"/>
                </w:rPr>
                <w:t xml:space="preserve">Address of the </w:t>
              </w:r>
            </w:ins>
            <w:ins w:id="731" w:author="Clemens Vasters" w:date="2019-05-22T18:41:00Z">
              <w:r>
                <w:rPr>
                  <w:rFonts w:cs="Arial"/>
                </w:rPr>
                <w:t>CBS node. If omitted or null-valued, the CBS node address defaults to $cbs.</w:t>
              </w:r>
            </w:ins>
          </w:p>
        </w:tc>
      </w:tr>
    </w:tbl>
    <w:p w14:paraId="58765CF2" w14:textId="0BE242FA" w:rsidR="00C209BD" w:rsidRDefault="00C209BD" w:rsidP="00146C6C">
      <w:pPr>
        <w:rPr>
          <w:ins w:id="732" w:author="Clemens Vasters" w:date="2019-05-22T18:39:00Z"/>
          <w:rFonts w:cs="Arial"/>
          <w:color w:val="333333"/>
          <w:sz w:val="21"/>
          <w:szCs w:val="21"/>
        </w:rPr>
      </w:pPr>
    </w:p>
    <w:p w14:paraId="7AF703ED" w14:textId="78C1BB44" w:rsidR="00146C6C" w:rsidRDefault="00A5786F" w:rsidP="00146C6C">
      <w:ins w:id="733" w:author="Clemens Vasters" w:date="2019-05-22T18:41:00Z">
        <w:r>
          <w:lastRenderedPageBreak/>
          <w:t>The</w:t>
        </w:r>
        <w:r>
          <w:rPr>
            <w:rFonts w:cs="Arial"/>
            <w:color w:val="333333"/>
            <w:sz w:val="21"/>
            <w:szCs w:val="21"/>
          </w:rPr>
          <w:t xml:space="preserve"> container offering the AMQP_CBS_V1_0 capability </w:t>
        </w:r>
      </w:ins>
      <w:ins w:id="734" w:author="Clemens Vasters" w:date="2019-05-23T13:45:00Z">
        <w:r w:rsidR="00BB4449">
          <w:rPr>
            <w:rFonts w:cs="Arial"/>
            <w:color w:val="333333"/>
            <w:sz w:val="21"/>
            <w:szCs w:val="21"/>
          </w:rPr>
          <w:t xml:space="preserve">either </w:t>
        </w:r>
      </w:ins>
      <w:ins w:id="735" w:author="Clemens Vasters" w:date="2019-05-22T18:42:00Z">
        <w:r>
          <w:rPr>
            <w:rFonts w:cs="Arial"/>
            <w:color w:val="333333"/>
            <w:sz w:val="21"/>
            <w:szCs w:val="21"/>
          </w:rPr>
          <w:t xml:space="preserve">MUST provide a </w:t>
        </w:r>
      </w:ins>
      <w:ins w:id="736" w:author="Brian Raymor" w:date="2017-06-13T16:25:00Z">
        <w:del w:id="737" w:author="Clemens Vasters" w:date="2019-05-22T18:42:00Z">
          <w:r w:rsidR="00146C6C" w:rsidDel="00A5786F">
            <w:rPr>
              <w:rFonts w:cs="Arial"/>
              <w:color w:val="333333"/>
              <w:sz w:val="21"/>
              <w:szCs w:val="21"/>
            </w:rPr>
            <w:delText xml:space="preserve">MUST provide a </w:delText>
          </w:r>
        </w:del>
        <w:r w:rsidR="00146C6C">
          <w:rPr>
            <w:rFonts w:cs="Arial"/>
            <w:color w:val="333333"/>
            <w:sz w:val="21"/>
            <w:szCs w:val="21"/>
          </w:rPr>
          <w:t xml:space="preserve">CBS </w:t>
        </w:r>
        <w:del w:id="738" w:author="Clemens Vasters" w:date="2019-05-22T18:42:00Z">
          <w:r w:rsidR="00146C6C" w:rsidDel="00A5786F">
            <w:rPr>
              <w:rFonts w:cs="Arial"/>
              <w:color w:val="333333"/>
              <w:sz w:val="21"/>
              <w:szCs w:val="21"/>
            </w:rPr>
            <w:delText>N</w:delText>
          </w:r>
        </w:del>
      </w:ins>
      <w:ins w:id="739" w:author="Clemens Vasters" w:date="2019-05-22T18:42:00Z">
        <w:r>
          <w:rPr>
            <w:rFonts w:cs="Arial"/>
            <w:color w:val="333333"/>
            <w:sz w:val="21"/>
            <w:szCs w:val="21"/>
          </w:rPr>
          <w:t>n</w:t>
        </w:r>
      </w:ins>
      <w:ins w:id="740" w:author="Brian Raymor" w:date="2017-06-13T16:25:00Z">
        <w:r w:rsidR="00146C6C">
          <w:rPr>
            <w:rFonts w:cs="Arial"/>
            <w:color w:val="333333"/>
            <w:sz w:val="21"/>
            <w:szCs w:val="21"/>
          </w:rPr>
          <w:t xml:space="preserve">ode </w:t>
        </w:r>
        <w:del w:id="741" w:author="Clemens Vasters" w:date="2019-05-22T18:42:00Z">
          <w:r w:rsidR="00146C6C" w:rsidDel="00A5786F">
            <w:rPr>
              <w:rFonts w:cs="Arial"/>
              <w:color w:val="333333"/>
              <w:sz w:val="21"/>
              <w:szCs w:val="21"/>
            </w:rPr>
            <w:delText xml:space="preserve">with </w:delText>
          </w:r>
        </w:del>
        <w:r w:rsidR="00146C6C">
          <w:rPr>
            <w:rFonts w:cs="Arial"/>
            <w:color w:val="333333"/>
            <w:sz w:val="21"/>
            <w:szCs w:val="21"/>
          </w:rPr>
          <w:t>address</w:t>
        </w:r>
      </w:ins>
      <w:ins w:id="742" w:author="Clemens Vasters" w:date="2019-05-22T18:42:00Z">
        <w:r>
          <w:rPr>
            <w:rFonts w:cs="Arial"/>
            <w:color w:val="333333"/>
            <w:sz w:val="21"/>
            <w:szCs w:val="21"/>
          </w:rPr>
          <w:t xml:space="preserve"> in the </w:t>
        </w:r>
        <w:r w:rsidR="00B22F33">
          <w:rPr>
            <w:rFonts w:cs="Arial"/>
            <w:color w:val="333333"/>
            <w:sz w:val="21"/>
            <w:szCs w:val="21"/>
          </w:rPr>
          <w:t xml:space="preserve">connection property </w:t>
        </w:r>
      </w:ins>
      <w:ins w:id="743" w:author="Clemens Vasters" w:date="2019-05-23T13:45:00Z">
        <w:r w:rsidR="00BB4449">
          <w:rPr>
            <w:rFonts w:cs="Arial"/>
            <w:color w:val="333333"/>
            <w:sz w:val="21"/>
            <w:szCs w:val="21"/>
          </w:rPr>
          <w:t>or</w:t>
        </w:r>
      </w:ins>
      <w:ins w:id="744" w:author="Clemens Vasters" w:date="2019-05-22T18:42:00Z">
        <w:r w:rsidR="00B22F33">
          <w:rPr>
            <w:rFonts w:cs="Arial"/>
            <w:color w:val="333333"/>
            <w:sz w:val="21"/>
            <w:szCs w:val="21"/>
          </w:rPr>
          <w:t xml:space="preserve"> it MUST use the</w:t>
        </w:r>
      </w:ins>
      <w:ins w:id="745" w:author="Brian Raymor" w:date="2017-06-13T16:25:00Z">
        <w:r w:rsidR="00146C6C">
          <w:rPr>
            <w:rFonts w:cs="Arial"/>
            <w:color w:val="333333"/>
            <w:sz w:val="21"/>
            <w:szCs w:val="21"/>
          </w:rPr>
          <w:t xml:space="preserve"> </w:t>
        </w:r>
      </w:ins>
      <w:ins w:id="746" w:author="Clemens Vasters" w:date="2019-05-22T18:42:00Z">
        <w:r w:rsidR="00B22F33">
          <w:rPr>
            <w:rFonts w:cs="Arial"/>
            <w:color w:val="333333"/>
            <w:sz w:val="21"/>
            <w:szCs w:val="21"/>
          </w:rPr>
          <w:t xml:space="preserve">reserved </w:t>
        </w:r>
      </w:ins>
      <w:ins w:id="747" w:author="Clemens Vasters" w:date="2019-05-22T18:43:00Z">
        <w:r w:rsidR="00B22F33">
          <w:rPr>
            <w:rFonts w:cs="Arial"/>
            <w:color w:val="333333"/>
            <w:sz w:val="21"/>
            <w:szCs w:val="21"/>
          </w:rPr>
          <w:t xml:space="preserve">name </w:t>
        </w:r>
      </w:ins>
      <w:ins w:id="748" w:author="Brian Raymor" w:date="2017-06-13T16:25:00Z">
        <w:r w:rsidR="00146C6C">
          <w:rPr>
            <w:rFonts w:cs="Arial"/>
            <w:color w:val="333333"/>
            <w:sz w:val="21"/>
            <w:szCs w:val="21"/>
          </w:rPr>
          <w:t>$cbs</w:t>
        </w:r>
        <w:del w:id="749" w:author="Clemens Vasters" w:date="2019-05-22T18:42:00Z">
          <w:r w:rsidR="00146C6C" w:rsidDel="00B22F33">
            <w:rPr>
              <w:rFonts w:cs="Arial"/>
              <w:color w:val="333333"/>
              <w:sz w:val="21"/>
              <w:szCs w:val="21"/>
            </w:rPr>
            <w:delText>.</w:delText>
          </w:r>
        </w:del>
      </w:ins>
      <w:ins w:id="750" w:author="Clemens Vasters" w:date="2019-05-22T18:42:00Z">
        <w:r w:rsidR="00B22F33">
          <w:rPr>
            <w:rFonts w:cs="Arial"/>
            <w:color w:val="333333"/>
            <w:sz w:val="21"/>
            <w:szCs w:val="21"/>
          </w:rPr>
          <w:t xml:space="preserve"> </w:t>
        </w:r>
      </w:ins>
      <w:ins w:id="751" w:author="Clemens Vasters" w:date="2019-05-22T18:43:00Z">
        <w:r w:rsidR="00B22F33">
          <w:rPr>
            <w:rFonts w:cs="Arial"/>
            <w:color w:val="333333"/>
            <w:sz w:val="21"/>
            <w:szCs w:val="21"/>
          </w:rPr>
          <w:t xml:space="preserve">for the </w:t>
        </w:r>
        <w:r w:rsidR="00047535">
          <w:rPr>
            <w:rFonts w:cs="Arial"/>
            <w:color w:val="333333"/>
            <w:sz w:val="21"/>
            <w:szCs w:val="21"/>
          </w:rPr>
          <w:t xml:space="preserve">CBS node. </w:t>
        </w:r>
      </w:ins>
    </w:p>
    <w:p w14:paraId="715E9F45" w14:textId="77777777" w:rsidR="00757990" w:rsidRDefault="000E267C" w:rsidP="00757990">
      <w:pPr>
        <w:pStyle w:val="berschrift2"/>
      </w:pPr>
      <w:bookmarkStart w:id="752" w:name="_Toc9348784"/>
      <w:bookmarkStart w:id="753" w:name="_Ref12969702"/>
      <w:r>
        <w:t>Establishing a Link</w:t>
      </w:r>
      <w:bookmarkEnd w:id="752"/>
      <w:bookmarkEnd w:id="753"/>
    </w:p>
    <w:p w14:paraId="561103CA" w14:textId="08DB8047" w:rsidR="000132F9" w:rsidRDefault="000132F9" w:rsidP="000E267C">
      <w:r>
        <w:t xml:space="preserve">The link for communicating tokens to the </w:t>
      </w:r>
      <w:del w:id="754" w:author="Clemens Vasters" w:date="2019-05-22T18:44:00Z">
        <w:r w:rsidDel="00872CA3">
          <w:delText>Resource Manager</w:delText>
        </w:r>
      </w:del>
      <w:ins w:id="755" w:author="Clemens Vasters" w:date="2019-05-22T18:44:00Z">
        <w:r w:rsidR="00872CA3">
          <w:t>CBS node</w:t>
        </w:r>
      </w:ins>
      <w:r>
        <w:t xml:space="preserve"> is established with the </w:t>
      </w:r>
      <w:del w:id="756" w:author="Clemens Vasters" w:date="2019-05-23T13:49:00Z">
        <w:r w:rsidDel="004430A0">
          <w:delText>$cbs</w:delText>
        </w:r>
      </w:del>
      <w:ins w:id="757" w:author="Clemens Vasters" w:date="2019-05-23T13:49:00Z">
        <w:r w:rsidR="004430A0">
          <w:t>CBS node address as</w:t>
        </w:r>
      </w:ins>
      <w:r>
        <w:t xml:space="preserve"> target. </w:t>
      </w:r>
    </w:p>
    <w:p w14:paraId="65CB419C" w14:textId="39EAC06A" w:rsidR="000132F9" w:rsidRDefault="000132F9" w:rsidP="000E267C">
      <w:r>
        <w:t xml:space="preserve">An implementation MAY make access to the </w:t>
      </w:r>
      <w:del w:id="758" w:author="Clemens Vasters" w:date="2019-05-23T13:49:00Z">
        <w:r w:rsidDel="003D7A0D">
          <w:delText>$cbs</w:delText>
        </w:r>
      </w:del>
      <w:ins w:id="759" w:author="Clemens Vasters" w:date="2019-05-23T13:49:00Z">
        <w:r w:rsidR="003D7A0D">
          <w:t>CBS</w:t>
        </w:r>
      </w:ins>
      <w:r>
        <w:t xml:space="preserve"> node </w:t>
      </w:r>
      <w:ins w:id="760" w:author="Clemens Vasters" w:date="2019-05-23T13:49:00Z">
        <w:r w:rsidR="003D7A0D">
          <w:t xml:space="preserve">address </w:t>
        </w:r>
      </w:ins>
      <w:r>
        <w:t xml:space="preserve">conditional on a lower-level access control </w:t>
      </w:r>
      <w:del w:id="761" w:author="Clemens Vasters" w:date="2019-05-22T19:02:00Z">
        <w:r w:rsidDel="00270CD0">
          <w:delText>scheme</w:delText>
        </w:r>
      </w:del>
      <w:ins w:id="762" w:author="Clemens Vasters" w:date="2019-05-22T19:02:00Z">
        <w:r w:rsidR="00270CD0">
          <w:t>mechanism</w:t>
        </w:r>
      </w:ins>
      <w:r>
        <w:t xml:space="preserve">, for instance it may require having established an authorized SASL authentication context. </w:t>
      </w:r>
    </w:p>
    <w:p w14:paraId="401BBE94" w14:textId="77777777" w:rsidR="00C14C22" w:rsidRDefault="000132F9" w:rsidP="000E267C">
      <w:pPr>
        <w:rPr>
          <w:ins w:id="763" w:author="Clemens Vasters" w:date="2019-05-23T13:50:00Z"/>
        </w:rPr>
      </w:pPr>
      <w:del w:id="764" w:author="Clemens Vasters" w:date="2019-05-23T13:49:00Z">
        <w:r w:rsidDel="003D7A0D">
          <w:delText>Typically, t</w:delText>
        </w:r>
      </w:del>
      <w:ins w:id="765" w:author="Clemens Vasters" w:date="2019-05-23T13:49:00Z">
        <w:r w:rsidR="003D7A0D">
          <w:t>T</w:t>
        </w:r>
      </w:ins>
      <w:r>
        <w:t xml:space="preserve">he lower-level authorization context </w:t>
      </w:r>
      <w:del w:id="766" w:author="Clemens Vasters" w:date="2019-05-23T13:50:00Z">
        <w:r w:rsidDel="003D7A0D">
          <w:delText xml:space="preserve">will </w:delText>
        </w:r>
      </w:del>
      <w:ins w:id="767" w:author="Clemens Vasters" w:date="2019-05-23T13:50:00Z">
        <w:r w:rsidR="003D7A0D">
          <w:t xml:space="preserve">MAY </w:t>
        </w:r>
      </w:ins>
      <w:r>
        <w:t xml:space="preserve">be established with SASL ANONYMOUS, granting anyone permission to </w:t>
      </w:r>
      <w:del w:id="768" w:author="Clemens Vasters" w:date="2019-05-22T18:45:00Z">
        <w:r w:rsidDel="00872CA3">
          <w:delText xml:space="preserve">put </w:delText>
        </w:r>
      </w:del>
      <w:ins w:id="769" w:author="Clemens Vasters" w:date="2019-05-22T18:45:00Z">
        <w:r w:rsidR="00872CA3">
          <w:t xml:space="preserve">set </w:t>
        </w:r>
      </w:ins>
      <w:r>
        <w:t xml:space="preserve">tokens on the CBS node </w:t>
      </w:r>
      <w:r w:rsidR="001F51C2">
        <w:t>with the intent of</w:t>
      </w:r>
      <w:r>
        <w:t xml:space="preserve"> establishing CBS</w:t>
      </w:r>
      <w:r w:rsidR="001F51C2">
        <w:t>-scoped</w:t>
      </w:r>
      <w:r>
        <w:t xml:space="preserve"> authorization contexts.</w:t>
      </w:r>
      <w:r w:rsidR="001F51C2">
        <w:t xml:space="preserve"> </w:t>
      </w:r>
    </w:p>
    <w:p w14:paraId="41A0E6B9" w14:textId="6C8CC422" w:rsidR="000132F9" w:rsidRDefault="001F51C2" w:rsidP="000E267C">
      <w:del w:id="770" w:author="Clemens Vasters" w:date="2019-05-23T13:50:00Z">
        <w:r w:rsidDel="00C14C22">
          <w:delText xml:space="preserve">When </w:delText>
        </w:r>
      </w:del>
      <w:ins w:id="771" w:author="Clemens Vasters" w:date="2019-05-23T13:50:00Z">
        <w:r w:rsidR="00C14C22">
          <w:t xml:space="preserve">If </w:t>
        </w:r>
      </w:ins>
      <w:r>
        <w:t>allowing anonymous access, an implementation SHOULD constrain the time during which the connection and the link may exist without a</w:t>
      </w:r>
      <w:ins w:id="772" w:author="Clemens Vasters" w:date="2019-05-23T13:50:00Z">
        <w:r w:rsidR="00C14C22">
          <w:t>ny</w:t>
        </w:r>
      </w:ins>
      <w:r>
        <w:t xml:space="preserve"> valid token havening been </w:t>
      </w:r>
      <w:del w:id="773" w:author="Clemens Vasters" w:date="2019-05-22T18:45:00Z">
        <w:r w:rsidDel="00245C41">
          <w:delText>put</w:delText>
        </w:r>
      </w:del>
      <w:ins w:id="774" w:author="Clemens Vasters" w:date="2019-05-22T18:45:00Z">
        <w:r w:rsidR="00245C41">
          <w:t>set</w:t>
        </w:r>
      </w:ins>
      <w:r>
        <w:t>.</w:t>
      </w:r>
    </w:p>
    <w:p w14:paraId="54C01402" w14:textId="1D50E115" w:rsidR="000132F9" w:rsidRDefault="001F51C2" w:rsidP="000E267C">
      <w:del w:id="775" w:author="Clemens Vasters" w:date="2019-05-23T13:50:00Z">
        <w:r w:rsidDel="00C14C22">
          <w:delText>A</w:delText>
        </w:r>
        <w:r w:rsidR="000132F9" w:rsidDel="00C14C22">
          <w:delText xml:space="preserve"> link MAY be established with the Anonymous Terminus and m</w:delText>
        </w:r>
      </w:del>
      <w:ins w:id="776" w:author="Clemens Vasters" w:date="2019-05-23T13:50:00Z">
        <w:r w:rsidR="00C14C22">
          <w:t>M</w:t>
        </w:r>
      </w:ins>
      <w:r w:rsidR="000132F9">
        <w:t xml:space="preserve">essages MAY be routed to the </w:t>
      </w:r>
      <w:del w:id="777" w:author="Clemens Vasters" w:date="2019-05-23T13:50:00Z">
        <w:r w:rsidR="000132F9" w:rsidDel="00C14C22">
          <w:delText>$cbs</w:delText>
        </w:r>
      </w:del>
      <w:ins w:id="778" w:author="Clemens Vasters" w:date="2019-05-23T13:50:00Z">
        <w:r w:rsidR="00C14C22">
          <w:t>CBS</w:t>
        </w:r>
      </w:ins>
      <w:r w:rsidR="000132F9">
        <w:t xml:space="preserve"> node</w:t>
      </w:r>
      <w:r>
        <w:t xml:space="preserve"> </w:t>
      </w:r>
      <w:ins w:id="779" w:author="Clemens Vasters" w:date="2019-05-23T13:50:00Z">
        <w:r w:rsidR="00C14C22">
          <w:t xml:space="preserve">address </w:t>
        </w:r>
      </w:ins>
      <w:r>
        <w:t>via the Anonymous Terminus</w:t>
      </w:r>
      <w:r w:rsidR="000132F9">
        <w:t xml:space="preserve">, under the condition that the </w:t>
      </w:r>
      <w:ins w:id="780" w:author="Clemens Vasters" w:date="2019-05-23T13:51:00Z">
        <w:r w:rsidR="00274064">
          <w:t xml:space="preserve">routing </w:t>
        </w:r>
      </w:ins>
      <w:r w:rsidR="000132F9">
        <w:t>link is established in conformance with the rules laid out in this section.</w:t>
      </w:r>
    </w:p>
    <w:p w14:paraId="67CC7188" w14:textId="77777777" w:rsidR="000E267C" w:rsidRDefault="000E267C" w:rsidP="000E267C">
      <w:pPr>
        <w:rPr>
          <w:rFonts w:ascii="Times New Roman" w:hAnsi="Times New Roman"/>
          <w:sz w:val="22"/>
          <w:szCs w:val="22"/>
        </w:rPr>
      </w:pPr>
      <w:r>
        <w:t xml:space="preserve">In the </w:t>
      </w:r>
      <w:r>
        <w:rPr>
          <w:rFonts w:ascii="Consolas" w:hAnsi="Consolas"/>
        </w:rPr>
        <w:t>attach</w:t>
      </w:r>
      <w:r>
        <w:t xml:space="preserve"> frame for the </w:t>
      </w:r>
      <w:r>
        <w:rPr>
          <w:i/>
          <w:iCs/>
        </w:rPr>
        <w:t>sender</w:t>
      </w:r>
      <w:r>
        <w:t xml:space="preserve"> </w:t>
      </w:r>
      <w:r>
        <w:rPr>
          <w:rFonts w:ascii="Consolas" w:hAnsi="Consolas"/>
        </w:rPr>
        <w:t>role</w:t>
      </w:r>
      <w:r>
        <w:t xml:space="preserve"> from the Client:</w:t>
      </w:r>
    </w:p>
    <w:p w14:paraId="292C6252" w14:textId="77777777" w:rsidR="000E267C" w:rsidRDefault="000E267C" w:rsidP="00B76878">
      <w:pPr>
        <w:pStyle w:val="Listenabsatz"/>
        <w:numPr>
          <w:ilvl w:val="0"/>
          <w:numId w:val="8"/>
        </w:numPr>
      </w:pPr>
      <w:r>
        <w:t xml:space="preserve">the </w:t>
      </w:r>
      <w:r>
        <w:rPr>
          <w:rFonts w:ascii="Consolas" w:hAnsi="Consolas"/>
        </w:rPr>
        <w:t>snd-settle-mode</w:t>
      </w:r>
      <w:r>
        <w:t xml:space="preserve"> field SHOULD be set to </w:t>
      </w:r>
      <w:r>
        <w:rPr>
          <w:i/>
          <w:iCs/>
        </w:rPr>
        <w:t>unsettled</w:t>
      </w:r>
    </w:p>
    <w:p w14:paraId="26C4BD8E" w14:textId="77777777" w:rsidR="000E267C" w:rsidRDefault="000E267C" w:rsidP="00B76878">
      <w:pPr>
        <w:pStyle w:val="Listenabsatz"/>
        <w:numPr>
          <w:ilvl w:val="0"/>
          <w:numId w:val="8"/>
        </w:numPr>
      </w:pPr>
      <w:r>
        <w:t xml:space="preserve">the </w:t>
      </w:r>
      <w:r>
        <w:rPr>
          <w:rFonts w:ascii="Consolas" w:hAnsi="Consolas"/>
        </w:rPr>
        <w:t>rcv-settle-mode</w:t>
      </w:r>
      <w:r>
        <w:t xml:space="preserve"> field MUST be set to </w:t>
      </w:r>
      <w:r>
        <w:rPr>
          <w:i/>
          <w:iCs/>
        </w:rPr>
        <w:t>first</w:t>
      </w:r>
    </w:p>
    <w:p w14:paraId="64A8BB4A" w14:textId="77777777" w:rsidR="000E267C" w:rsidRDefault="000E267C" w:rsidP="00B76878">
      <w:pPr>
        <w:pStyle w:val="Listenabsatz"/>
        <w:numPr>
          <w:ilvl w:val="0"/>
          <w:numId w:val="8"/>
        </w:numPr>
      </w:pPr>
      <w:r>
        <w:t xml:space="preserve">the </w:t>
      </w:r>
      <w:r>
        <w:rPr>
          <w:rFonts w:ascii="Consolas" w:hAnsi="Consolas"/>
        </w:rPr>
        <w:t>outcome</w:t>
      </w:r>
      <w:r>
        <w:t xml:space="preserve"> field of the </w:t>
      </w:r>
      <w:r>
        <w:rPr>
          <w:rFonts w:ascii="Consolas" w:hAnsi="Consolas"/>
        </w:rPr>
        <w:t>source</w:t>
      </w:r>
      <w:r>
        <w:t xml:space="preserve"> field MUST contain </w:t>
      </w:r>
      <w:proofErr w:type="gramStart"/>
      <w:r>
        <w:rPr>
          <w:i/>
          <w:iCs/>
        </w:rPr>
        <w:t>amqp:accepted</w:t>
      </w:r>
      <w:proofErr w:type="gramEnd"/>
      <w:r>
        <w:rPr>
          <w:i/>
          <w:iCs/>
        </w:rPr>
        <w:t>:list</w:t>
      </w:r>
      <w:r>
        <w:t xml:space="preserve"> and </w:t>
      </w:r>
      <w:r>
        <w:rPr>
          <w:i/>
          <w:iCs/>
        </w:rPr>
        <w:t>amqp:rejected:list</w:t>
      </w:r>
      <w:r>
        <w:t xml:space="preserve"> which are the only outcomes supported by the CBS Node</w:t>
      </w:r>
    </w:p>
    <w:p w14:paraId="3825E365" w14:textId="77777777" w:rsidR="000E267C" w:rsidRDefault="000E267C" w:rsidP="000E267C">
      <w:r>
        <w:t xml:space="preserve">In the </w:t>
      </w:r>
      <w:r>
        <w:rPr>
          <w:rFonts w:ascii="Consolas" w:hAnsi="Consolas"/>
        </w:rPr>
        <w:t>attach</w:t>
      </w:r>
      <w:r>
        <w:t xml:space="preserve"> frame for the </w:t>
      </w:r>
      <w:r>
        <w:rPr>
          <w:i/>
          <w:iCs/>
        </w:rPr>
        <w:t>receiver</w:t>
      </w:r>
      <w:r>
        <w:t xml:space="preserve"> </w:t>
      </w:r>
      <w:r>
        <w:rPr>
          <w:rFonts w:ascii="Consolas" w:hAnsi="Consolas"/>
        </w:rPr>
        <w:t>role</w:t>
      </w:r>
      <w:r>
        <w:t xml:space="preserve"> from the CBS Node:</w:t>
      </w:r>
    </w:p>
    <w:p w14:paraId="2091678B" w14:textId="77777777" w:rsidR="000E267C" w:rsidRDefault="000E267C" w:rsidP="00B76878">
      <w:pPr>
        <w:pStyle w:val="Listenabsatz"/>
        <w:numPr>
          <w:ilvl w:val="0"/>
          <w:numId w:val="9"/>
        </w:numPr>
      </w:pPr>
      <w:r>
        <w:t xml:space="preserve">the </w:t>
      </w:r>
      <w:r>
        <w:rPr>
          <w:rFonts w:ascii="Consolas" w:hAnsi="Consolas"/>
        </w:rPr>
        <w:t>rcv-settle-mode</w:t>
      </w:r>
      <w:r>
        <w:t xml:space="preserve"> field MUST be set to </w:t>
      </w:r>
      <w:r>
        <w:rPr>
          <w:i/>
          <w:iCs/>
        </w:rPr>
        <w:t>first</w:t>
      </w:r>
    </w:p>
    <w:p w14:paraId="053E0EC6" w14:textId="77777777" w:rsidR="000E267C" w:rsidRDefault="000E267C" w:rsidP="00B76878">
      <w:pPr>
        <w:pStyle w:val="Listenabsatz"/>
        <w:numPr>
          <w:ilvl w:val="0"/>
          <w:numId w:val="9"/>
        </w:numPr>
      </w:pPr>
      <w:r>
        <w:t xml:space="preserve">the </w:t>
      </w:r>
      <w:r>
        <w:rPr>
          <w:rFonts w:ascii="Consolas" w:hAnsi="Consolas"/>
        </w:rPr>
        <w:t>durable</w:t>
      </w:r>
      <w:r>
        <w:t xml:space="preserve"> field of the </w:t>
      </w:r>
      <w:r>
        <w:rPr>
          <w:rFonts w:ascii="Consolas" w:hAnsi="Consolas"/>
        </w:rPr>
        <w:t>target</w:t>
      </w:r>
      <w:r>
        <w:t xml:space="preserve"> field MUST be set to </w:t>
      </w:r>
      <w:r>
        <w:rPr>
          <w:i/>
          <w:iCs/>
        </w:rPr>
        <w:t>none</w:t>
      </w:r>
      <w:r>
        <w:t>. (The CBS Node does not support link resumption)</w:t>
      </w:r>
    </w:p>
    <w:p w14:paraId="38C97C26" w14:textId="0B778B11" w:rsidR="00BE377A" w:rsidRDefault="00526E0B" w:rsidP="00BE377A">
      <w:pPr>
        <w:pStyle w:val="berschrift2"/>
      </w:pPr>
      <w:bookmarkStart w:id="781" w:name="_Toc478715738"/>
      <w:bookmarkStart w:id="782" w:name="_Toc478715793"/>
      <w:bookmarkStart w:id="783" w:name="_Toc478721815"/>
      <w:bookmarkStart w:id="784" w:name="_Toc478729747"/>
      <w:bookmarkStart w:id="785" w:name="_Ref477963915"/>
      <w:bookmarkStart w:id="786" w:name="_Ref477963963"/>
      <w:bookmarkStart w:id="787" w:name="_Ref477964004"/>
      <w:bookmarkStart w:id="788" w:name="_Toc9348785"/>
      <w:bookmarkEnd w:id="781"/>
      <w:bookmarkEnd w:id="782"/>
      <w:bookmarkEnd w:id="783"/>
      <w:bookmarkEnd w:id="784"/>
      <w:commentRangeStart w:id="789"/>
      <w:del w:id="790" w:author="Clemens Vasters" w:date="2019-05-22T18:45:00Z">
        <w:r w:rsidDel="00245C41">
          <w:delText xml:space="preserve">Putting </w:delText>
        </w:r>
      </w:del>
      <w:bookmarkStart w:id="791" w:name="_Ref12971011"/>
      <w:ins w:id="792" w:author="Clemens Vasters" w:date="2019-05-22T18:45:00Z">
        <w:r w:rsidR="00245C41">
          <w:t xml:space="preserve">Setting </w:t>
        </w:r>
      </w:ins>
      <w:r>
        <w:t>a Token</w:t>
      </w:r>
      <w:bookmarkEnd w:id="785"/>
      <w:bookmarkEnd w:id="786"/>
      <w:bookmarkEnd w:id="787"/>
      <w:bookmarkEnd w:id="788"/>
      <w:bookmarkEnd w:id="791"/>
    </w:p>
    <w:p w14:paraId="4F3106FE" w14:textId="77777777" w:rsidR="00C26563" w:rsidRDefault="00526E0B" w:rsidP="00F56D50">
      <w:pPr>
        <w:spacing w:after="200"/>
        <w:rPr>
          <w:ins w:id="793" w:author="Clemens Vasters" w:date="2019-05-22T18:51:00Z"/>
        </w:rPr>
      </w:pPr>
      <w:r>
        <w:t xml:space="preserve">A token is </w:t>
      </w:r>
      <w:del w:id="794" w:author="Brian Raymor" w:date="2017-07-23T13:35:00Z">
        <w:r w:rsidDel="000E0317">
          <w:delText>sent to</w:delText>
        </w:r>
      </w:del>
      <w:ins w:id="795" w:author="Brian Raymor" w:date="2017-07-23T13:35:00Z">
        <w:r w:rsidR="000E0317">
          <w:t>cached on</w:t>
        </w:r>
      </w:ins>
      <w:r>
        <w:t xml:space="preserve"> the CBS </w:t>
      </w:r>
      <w:del w:id="796" w:author="Clemens Vasters" w:date="2019-05-22T18:45:00Z">
        <w:r w:rsidDel="00245C41">
          <w:delText xml:space="preserve">Node </w:delText>
        </w:r>
      </w:del>
      <w:ins w:id="797" w:author="Clemens Vasters" w:date="2019-05-22T18:45:00Z">
        <w:r w:rsidR="00245C41">
          <w:t xml:space="preserve">node </w:t>
        </w:r>
      </w:ins>
      <w:r>
        <w:t>by transferring a “</w:t>
      </w:r>
      <w:del w:id="798" w:author="Clemens Vasters" w:date="2019-05-22T18:51:00Z">
        <w:r w:rsidDel="00AC5DC1">
          <w:delText>put</w:delText>
        </w:r>
      </w:del>
      <w:ins w:id="799" w:author="Clemens Vasters" w:date="2019-05-22T18:51:00Z">
        <w:r w:rsidR="00AC5DC1">
          <w:t>set</w:t>
        </w:r>
      </w:ins>
      <w:r>
        <w:t>-token” message</w:t>
      </w:r>
      <w:r w:rsidR="00F56D50">
        <w:t xml:space="preserve">. </w:t>
      </w:r>
    </w:p>
    <w:p w14:paraId="24AC9CD1" w14:textId="72F03F28" w:rsidR="00F56D50" w:rsidRDefault="00C26563" w:rsidP="00F56D50">
      <w:pPr>
        <w:spacing w:after="200"/>
      </w:pPr>
      <w:ins w:id="800" w:author="Clemens Vasters" w:date="2019-05-22T18:51:00Z">
        <w:r>
          <w:t xml:space="preserve">The assumption made here is that the token cache understands the token format </w:t>
        </w:r>
        <w:r w:rsidR="00FF7935">
          <w:t xml:space="preserve">and can therefore </w:t>
        </w:r>
      </w:ins>
      <w:ins w:id="801" w:author="Clemens Vasters" w:date="2019-05-22T18:52:00Z">
        <w:r w:rsidR="00FF7935">
          <w:t xml:space="preserve">take all relevant information about what audience the token applies to and when the token expires from the token itself, and </w:t>
        </w:r>
        <w:r w:rsidR="001578D6">
          <w:t xml:space="preserve">therefore also </w:t>
        </w:r>
        <w:r w:rsidR="00FF7935">
          <w:t xml:space="preserve">whether a given </w:t>
        </w:r>
        <w:r w:rsidR="001578D6">
          <w:t>token is re</w:t>
        </w:r>
      </w:ins>
      <w:ins w:id="802" w:author="Clemens Vasters" w:date="2019-05-22T18:53:00Z">
        <w:r w:rsidR="001578D6">
          <w:t>placing an existing one</w:t>
        </w:r>
      </w:ins>
      <w:ins w:id="803" w:author="Brian Raymor" w:date="2017-07-23T13:42:00Z">
        <w:del w:id="804" w:author="Clemens Vasters" w:date="2019-05-22T18:52:00Z">
          <w:r w:rsidR="000E0317" w:rsidDel="001578D6">
            <w:rPr>
              <w:rFonts w:cs="Arial"/>
              <w:color w:val="333333"/>
              <w:sz w:val="21"/>
              <w:szCs w:val="21"/>
            </w:rPr>
            <w:delText>An existing token in the cache</w:delText>
          </w:r>
        </w:del>
      </w:ins>
      <w:ins w:id="805" w:author="Brian Raymor" w:date="2017-07-23T13:35:00Z">
        <w:del w:id="806" w:author="Clemens Vasters" w:date="2019-05-22T18:52:00Z">
          <w:r w:rsidR="000E0317" w:rsidDel="001578D6">
            <w:rPr>
              <w:rFonts w:cs="Arial"/>
              <w:color w:val="333333"/>
              <w:sz w:val="21"/>
              <w:szCs w:val="21"/>
            </w:rPr>
            <w:delText xml:space="preserve"> </w:delText>
          </w:r>
        </w:del>
      </w:ins>
      <w:ins w:id="807" w:author="Brian Raymor" w:date="2017-07-23T13:36:00Z">
        <w:del w:id="808" w:author="Clemens Vasters" w:date="2019-05-22T18:52:00Z">
          <w:r w:rsidR="000E0317" w:rsidDel="001578D6">
            <w:rPr>
              <w:rFonts w:cs="Arial"/>
              <w:color w:val="333333"/>
              <w:sz w:val="21"/>
              <w:szCs w:val="21"/>
            </w:rPr>
            <w:delText xml:space="preserve">can be </w:delText>
          </w:r>
        </w:del>
      </w:ins>
      <w:ins w:id="809" w:author="Brian Raymor" w:date="2017-07-23T14:07:00Z">
        <w:del w:id="810" w:author="Clemens Vasters" w:date="2019-05-22T18:52:00Z">
          <w:r w:rsidR="00DE1B20" w:rsidDel="001578D6">
            <w:rPr>
              <w:rFonts w:cs="Arial"/>
              <w:color w:val="333333"/>
              <w:sz w:val="21"/>
              <w:szCs w:val="21"/>
            </w:rPr>
            <w:delText>replaced</w:delText>
          </w:r>
        </w:del>
      </w:ins>
      <w:ins w:id="811" w:author="Brian Raymor" w:date="2017-07-23T13:40:00Z">
        <w:del w:id="812" w:author="Clemens Vasters" w:date="2019-05-22T18:52:00Z">
          <w:r w:rsidR="000E0317" w:rsidDel="001578D6">
            <w:rPr>
              <w:rFonts w:cs="Arial"/>
              <w:color w:val="333333"/>
              <w:sz w:val="21"/>
              <w:szCs w:val="21"/>
            </w:rPr>
            <w:delText xml:space="preserve"> with</w:delText>
          </w:r>
        </w:del>
      </w:ins>
      <w:ins w:id="813" w:author="Brian Raymor" w:date="2017-07-23T13:36:00Z">
        <w:del w:id="814" w:author="Clemens Vasters" w:date="2019-05-22T18:52:00Z">
          <w:r w:rsidR="000E0317" w:rsidDel="001578D6">
            <w:rPr>
              <w:rFonts w:cs="Arial"/>
              <w:color w:val="333333"/>
              <w:sz w:val="21"/>
              <w:szCs w:val="21"/>
            </w:rPr>
            <w:delText xml:space="preserve"> a new token using the same </w:delText>
          </w:r>
          <w:r w:rsidR="000E0317" w:rsidRPr="000E0317" w:rsidDel="001578D6">
            <w:rPr>
              <w:rFonts w:ascii="Consolas" w:hAnsi="Consolas" w:cs="Arial"/>
              <w:color w:val="333333"/>
              <w:sz w:val="21"/>
              <w:szCs w:val="21"/>
            </w:rPr>
            <w:delText>name</w:delText>
          </w:r>
          <w:r w:rsidR="000E0317" w:rsidDel="001578D6">
            <w:rPr>
              <w:rFonts w:cs="Arial"/>
              <w:color w:val="333333"/>
              <w:sz w:val="21"/>
              <w:szCs w:val="21"/>
            </w:rPr>
            <w:delText xml:space="preserve"> application-property </w:delText>
          </w:r>
        </w:del>
      </w:ins>
      <w:ins w:id="815" w:author="Brian Raymor" w:date="2017-07-23T13:35:00Z">
        <w:del w:id="816" w:author="Clemens Vasters" w:date="2019-05-22T18:52:00Z">
          <w:r w:rsidR="000E0317" w:rsidDel="001578D6">
            <w:rPr>
              <w:rFonts w:cs="Arial"/>
              <w:color w:val="333333"/>
              <w:sz w:val="21"/>
              <w:szCs w:val="21"/>
            </w:rPr>
            <w:delText xml:space="preserve">without affecting </w:delText>
          </w:r>
        </w:del>
      </w:ins>
      <w:ins w:id="817" w:author="Brian Raymor" w:date="2017-07-23T13:43:00Z">
        <w:del w:id="818" w:author="Clemens Vasters" w:date="2019-05-22T18:52:00Z">
          <w:r w:rsidR="000E0317" w:rsidDel="001578D6">
            <w:rPr>
              <w:rFonts w:cs="Arial"/>
              <w:color w:val="333333"/>
              <w:sz w:val="21"/>
              <w:szCs w:val="21"/>
            </w:rPr>
            <w:delText xml:space="preserve">current </w:delText>
          </w:r>
        </w:del>
      </w:ins>
      <w:ins w:id="819" w:author="Brian Raymor" w:date="2017-07-23T13:35:00Z">
        <w:del w:id="820" w:author="Clemens Vasters" w:date="2019-05-22T18:52:00Z">
          <w:r w:rsidR="000E0317" w:rsidDel="001578D6">
            <w:rPr>
              <w:rFonts w:cs="Arial"/>
              <w:color w:val="333333"/>
              <w:sz w:val="21"/>
              <w:szCs w:val="21"/>
            </w:rPr>
            <w:delText xml:space="preserve">links that were </w:delText>
          </w:r>
        </w:del>
      </w:ins>
      <w:ins w:id="821" w:author="Brian Raymor" w:date="2017-07-23T13:45:00Z">
        <w:del w:id="822" w:author="Clemens Vasters" w:date="2019-05-22T18:52:00Z">
          <w:r w:rsidR="005858DC" w:rsidDel="001578D6">
            <w:rPr>
              <w:rFonts w:cs="Arial"/>
              <w:color w:val="333333"/>
              <w:sz w:val="21"/>
              <w:szCs w:val="21"/>
            </w:rPr>
            <w:delText xml:space="preserve">previously </w:delText>
          </w:r>
        </w:del>
      </w:ins>
      <w:ins w:id="823" w:author="Brian Raymor" w:date="2017-07-23T13:35:00Z">
        <w:del w:id="824" w:author="Clemens Vasters" w:date="2019-05-22T18:52:00Z">
          <w:r w:rsidR="000E0317" w:rsidDel="001578D6">
            <w:rPr>
              <w:rFonts w:cs="Arial"/>
              <w:color w:val="333333"/>
              <w:sz w:val="21"/>
              <w:szCs w:val="21"/>
            </w:rPr>
            <w:delText xml:space="preserve">authorized by the </w:delText>
          </w:r>
        </w:del>
      </w:ins>
      <w:ins w:id="825" w:author="Brian Raymor" w:date="2017-07-23T13:43:00Z">
        <w:del w:id="826" w:author="Clemens Vasters" w:date="2019-05-22T18:52:00Z">
          <w:r w:rsidR="000E0317" w:rsidDel="001578D6">
            <w:rPr>
              <w:rFonts w:cs="Arial"/>
              <w:color w:val="333333"/>
              <w:sz w:val="21"/>
              <w:szCs w:val="21"/>
            </w:rPr>
            <w:delText>existing</w:delText>
          </w:r>
        </w:del>
      </w:ins>
      <w:ins w:id="827" w:author="Brian Raymor" w:date="2017-07-23T13:35:00Z">
        <w:del w:id="828" w:author="Clemens Vasters" w:date="2019-05-22T18:52:00Z">
          <w:r w:rsidR="000E0317" w:rsidDel="001578D6">
            <w:rPr>
              <w:rFonts w:cs="Arial"/>
              <w:color w:val="333333"/>
              <w:sz w:val="21"/>
              <w:szCs w:val="21"/>
            </w:rPr>
            <w:delText xml:space="preserve"> token</w:delText>
          </w:r>
        </w:del>
        <w:r w:rsidR="000E0317">
          <w:rPr>
            <w:rFonts w:cs="Arial"/>
            <w:color w:val="333333"/>
            <w:sz w:val="21"/>
            <w:szCs w:val="21"/>
          </w:rPr>
          <w:t>.</w:t>
        </w:r>
      </w:ins>
      <w:commentRangeEnd w:id="789"/>
      <w:r w:rsidR="00360C37">
        <w:rPr>
          <w:rStyle w:val="Kommentarzeichen"/>
        </w:rPr>
        <w:commentReference w:id="789"/>
      </w:r>
    </w:p>
    <w:p w14:paraId="0D08BDB1" w14:textId="1ADF81F1" w:rsidR="00F56D50" w:rsidRDefault="008C36F0" w:rsidP="00F56D50">
      <w:pPr>
        <w:pStyle w:val="berschrift3"/>
      </w:pPr>
      <w:bookmarkStart w:id="829" w:name="_Toc9348786"/>
      <w:del w:id="830" w:author="Clemens Vasters" w:date="2019-05-22T18:51:00Z">
        <w:r w:rsidDel="00C26563">
          <w:delText>put</w:delText>
        </w:r>
      </w:del>
      <w:ins w:id="831" w:author="Clemens Vasters" w:date="2019-05-22T18:51:00Z">
        <w:r w:rsidR="00C26563">
          <w:t>set</w:t>
        </w:r>
      </w:ins>
      <w:r>
        <w:t xml:space="preserve">-token </w:t>
      </w:r>
      <w:r w:rsidR="00F56D50">
        <w:t>Message</w:t>
      </w:r>
      <w:bookmarkEnd w:id="829"/>
    </w:p>
    <w:p w14:paraId="5DDCBD47" w14:textId="23035CD9" w:rsidR="00D54F0F" w:rsidRDefault="00796D32" w:rsidP="004054A3">
      <w:pPr>
        <w:rPr>
          <w:ins w:id="832" w:author="Clemens Vasters" w:date="2019-05-23T13:52:00Z"/>
        </w:rPr>
      </w:pPr>
      <w:ins w:id="833" w:author="Clemens Vasters" w:date="2019-05-23T13:52:00Z">
        <w:r>
          <w:t xml:space="preserve">The </w:t>
        </w:r>
        <w:r w:rsidRPr="00796D32">
          <w:rPr>
            <w:i/>
          </w:rPr>
          <w:t>subject</w:t>
        </w:r>
        <w:r>
          <w:t xml:space="preserve"> property of the set-token message MUST be set to the “set-token” stri</w:t>
        </w:r>
      </w:ins>
      <w:ins w:id="834" w:author="Clemens Vasters" w:date="2019-05-23T13:53:00Z">
        <w:r>
          <w:t>ng.</w:t>
        </w:r>
      </w:ins>
    </w:p>
    <w:p w14:paraId="2361F8E2" w14:textId="2A4B571F" w:rsidR="00526E0B" w:rsidDel="004054A3" w:rsidRDefault="00526E0B" w:rsidP="004054A3">
      <w:pPr>
        <w:rPr>
          <w:del w:id="835" w:author="Clemens Vasters" w:date="2019-05-23T13:56:00Z"/>
        </w:rPr>
      </w:pPr>
      <w:del w:id="836" w:author="Clemens Vasters" w:date="2019-05-23T13:53:00Z">
        <w:r w:rsidDel="00144846">
          <w:delText xml:space="preserve">The </w:delText>
        </w:r>
      </w:del>
      <w:del w:id="837" w:author="Clemens Vasters" w:date="2019-05-22T18:51:00Z">
        <w:r w:rsidR="008C36F0" w:rsidRPr="008C36F0" w:rsidDel="00C26563">
          <w:rPr>
            <w:rFonts w:ascii="Consolas" w:hAnsi="Consolas"/>
          </w:rPr>
          <w:delText>put</w:delText>
        </w:r>
      </w:del>
      <w:del w:id="838" w:author="Clemens Vasters" w:date="2019-05-23T13:53:00Z">
        <w:r w:rsidR="008C36F0" w:rsidRPr="008C36F0" w:rsidDel="00144846">
          <w:rPr>
            <w:rFonts w:ascii="Consolas" w:hAnsi="Consolas"/>
          </w:rPr>
          <w:delText>-token</w:delText>
        </w:r>
        <w:r w:rsidR="008C36F0" w:rsidDel="00144846">
          <w:delText xml:space="preserve"> </w:delText>
        </w:r>
        <w:r w:rsidDel="00144846">
          <w:delText>message has the following</w:delText>
        </w:r>
      </w:del>
      <w:del w:id="839" w:author="Clemens Vasters" w:date="2019-05-23T13:56:00Z">
        <w:r w:rsidDel="004054A3">
          <w:delText xml:space="preserve"> application-properties</w:delText>
        </w:r>
      </w:del>
      <w:del w:id="840" w:author="Clemens Vasters" w:date="2019-05-23T13:53:00Z">
        <w:r w:rsidDel="00144846">
          <w:delText>:</w:delText>
        </w:r>
      </w:del>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424"/>
        <w:gridCol w:w="1200"/>
        <w:gridCol w:w="1200"/>
        <w:gridCol w:w="5520"/>
      </w:tblGrid>
      <w:tr w:rsidR="00526E0B" w:rsidRPr="007A08BE" w:rsidDel="00051586" w14:paraId="1B5760C9" w14:textId="1C6C8E67" w:rsidTr="00526E0B">
        <w:trPr>
          <w:tblCellSpacing w:w="0" w:type="dxa"/>
          <w:del w:id="841" w:author="Clemens Vasters" w:date="2019-05-23T13:54:00Z"/>
        </w:trPr>
        <w:tc>
          <w:tcPr>
            <w:tcW w:w="762" w:type="pct"/>
            <w:tcBorders>
              <w:top w:val="outset" w:sz="6" w:space="0" w:color="000000"/>
              <w:left w:val="outset" w:sz="6" w:space="0" w:color="000000"/>
              <w:bottom w:val="outset" w:sz="6" w:space="0" w:color="000000"/>
              <w:right w:val="outset" w:sz="6" w:space="0" w:color="000000"/>
            </w:tcBorders>
            <w:hideMark/>
          </w:tcPr>
          <w:p w14:paraId="0095B7D1" w14:textId="47C85D4C" w:rsidR="00526E0B" w:rsidRPr="007A08BE" w:rsidDel="00051586" w:rsidRDefault="00526E0B" w:rsidP="004054A3">
            <w:pPr>
              <w:rPr>
                <w:del w:id="842" w:author="Clemens Vasters" w:date="2019-05-23T13:54:00Z"/>
                <w:rFonts w:cs="Arial"/>
              </w:rPr>
            </w:pPr>
            <w:del w:id="843" w:author="Clemens Vasters" w:date="2019-05-23T13:54:00Z">
              <w:r w:rsidRPr="007A08BE" w:rsidDel="00051586">
                <w:rPr>
                  <w:rFonts w:cs="Arial"/>
                  <w:b/>
                  <w:bCs/>
                </w:rPr>
                <w:delText>Key</w:delText>
              </w:r>
            </w:del>
          </w:p>
        </w:tc>
        <w:tc>
          <w:tcPr>
            <w:tcW w:w="642" w:type="pct"/>
            <w:tcBorders>
              <w:top w:val="outset" w:sz="6" w:space="0" w:color="000000"/>
              <w:left w:val="outset" w:sz="6" w:space="0" w:color="000000"/>
              <w:bottom w:val="outset" w:sz="6" w:space="0" w:color="000000"/>
              <w:right w:val="outset" w:sz="6" w:space="0" w:color="000000"/>
            </w:tcBorders>
          </w:tcPr>
          <w:p w14:paraId="0AB98BDE" w14:textId="37C91D64" w:rsidR="00526E0B" w:rsidRPr="007A08BE" w:rsidDel="00051586" w:rsidRDefault="00153C3A" w:rsidP="004054A3">
            <w:pPr>
              <w:rPr>
                <w:del w:id="844" w:author="Clemens Vasters" w:date="2019-05-23T13:54:00Z"/>
                <w:rFonts w:cs="Arial"/>
                <w:b/>
                <w:bCs/>
              </w:rPr>
            </w:pPr>
            <w:del w:id="845" w:author="Clemens Vasters" w:date="2019-05-23T13:54:00Z">
              <w:r w:rsidDel="00051586">
                <w:rPr>
                  <w:rFonts w:cs="Arial"/>
                  <w:b/>
                  <w:bCs/>
                </w:rPr>
                <w:delText>Optional</w:delText>
              </w:r>
            </w:del>
          </w:p>
        </w:tc>
        <w:tc>
          <w:tcPr>
            <w:tcW w:w="642" w:type="pct"/>
            <w:tcBorders>
              <w:top w:val="outset" w:sz="6" w:space="0" w:color="000000"/>
              <w:left w:val="outset" w:sz="6" w:space="0" w:color="000000"/>
              <w:bottom w:val="outset" w:sz="6" w:space="0" w:color="000000"/>
              <w:right w:val="outset" w:sz="6" w:space="0" w:color="000000"/>
            </w:tcBorders>
            <w:hideMark/>
          </w:tcPr>
          <w:p w14:paraId="0B378D4F" w14:textId="7DFA60AC" w:rsidR="00526E0B" w:rsidRPr="007A08BE" w:rsidDel="00051586" w:rsidRDefault="00526E0B" w:rsidP="004054A3">
            <w:pPr>
              <w:rPr>
                <w:del w:id="846" w:author="Clemens Vasters" w:date="2019-05-23T13:54:00Z"/>
                <w:rFonts w:cs="Arial"/>
              </w:rPr>
            </w:pPr>
            <w:del w:id="847" w:author="Clemens Vasters" w:date="2019-05-23T13:54:00Z">
              <w:r w:rsidRPr="007A08BE" w:rsidDel="00051586">
                <w:rPr>
                  <w:rFonts w:cs="Arial"/>
                  <w:b/>
                  <w:bCs/>
                </w:rPr>
                <w:delText>Value Type</w:delText>
              </w:r>
            </w:del>
          </w:p>
        </w:tc>
        <w:tc>
          <w:tcPr>
            <w:tcW w:w="2954" w:type="pct"/>
            <w:tcBorders>
              <w:top w:val="outset" w:sz="6" w:space="0" w:color="000000"/>
              <w:left w:val="outset" w:sz="6" w:space="0" w:color="000000"/>
              <w:bottom w:val="outset" w:sz="6" w:space="0" w:color="000000"/>
              <w:right w:val="outset" w:sz="6" w:space="0" w:color="000000"/>
            </w:tcBorders>
            <w:hideMark/>
          </w:tcPr>
          <w:p w14:paraId="6D34BD84" w14:textId="1B86C627" w:rsidR="00526E0B" w:rsidRPr="007A08BE" w:rsidDel="00051586" w:rsidRDefault="00526E0B" w:rsidP="004054A3">
            <w:pPr>
              <w:rPr>
                <w:del w:id="848" w:author="Clemens Vasters" w:date="2019-05-23T13:54:00Z"/>
                <w:rFonts w:cs="Arial"/>
              </w:rPr>
            </w:pPr>
            <w:del w:id="849" w:author="Clemens Vasters" w:date="2019-05-23T13:54:00Z">
              <w:r w:rsidDel="00051586">
                <w:rPr>
                  <w:rFonts w:cs="Arial"/>
                  <w:b/>
                  <w:bCs/>
                </w:rPr>
                <w:delText>Value Contents</w:delText>
              </w:r>
            </w:del>
          </w:p>
        </w:tc>
      </w:tr>
      <w:tr w:rsidR="00526E0B" w:rsidRPr="007A08BE" w:rsidDel="00796D32" w14:paraId="37B4B754" w14:textId="678CC76E" w:rsidTr="00526E0B">
        <w:trPr>
          <w:tblCellSpacing w:w="0" w:type="dxa"/>
          <w:del w:id="850" w:author="Clemens Vasters" w:date="2019-05-23T13:52:00Z"/>
        </w:trPr>
        <w:tc>
          <w:tcPr>
            <w:tcW w:w="762" w:type="pct"/>
            <w:tcBorders>
              <w:top w:val="outset" w:sz="6" w:space="0" w:color="000000"/>
              <w:left w:val="outset" w:sz="6" w:space="0" w:color="000000"/>
              <w:bottom w:val="outset" w:sz="6" w:space="0" w:color="000000"/>
              <w:right w:val="outset" w:sz="6" w:space="0" w:color="000000"/>
            </w:tcBorders>
            <w:hideMark/>
          </w:tcPr>
          <w:p w14:paraId="0228C994" w14:textId="3745C8B6" w:rsidR="00526E0B" w:rsidRPr="007A08BE" w:rsidDel="00796D32" w:rsidRDefault="00526E0B" w:rsidP="004054A3">
            <w:pPr>
              <w:rPr>
                <w:del w:id="851" w:author="Clemens Vasters" w:date="2019-05-23T13:52:00Z"/>
                <w:rFonts w:cs="Arial"/>
              </w:rPr>
            </w:pPr>
            <w:del w:id="852" w:author="Clemens Vasters" w:date="2019-05-23T13:52:00Z">
              <w:r w:rsidRPr="007A08BE" w:rsidDel="00796D32">
                <w:rPr>
                  <w:rFonts w:cs="Arial"/>
                </w:rPr>
                <w:delText>operation</w:delText>
              </w:r>
            </w:del>
          </w:p>
        </w:tc>
        <w:tc>
          <w:tcPr>
            <w:tcW w:w="642" w:type="pct"/>
            <w:tcBorders>
              <w:top w:val="outset" w:sz="6" w:space="0" w:color="000000"/>
              <w:left w:val="outset" w:sz="6" w:space="0" w:color="000000"/>
              <w:bottom w:val="outset" w:sz="6" w:space="0" w:color="000000"/>
              <w:right w:val="outset" w:sz="6" w:space="0" w:color="000000"/>
            </w:tcBorders>
          </w:tcPr>
          <w:p w14:paraId="71C9DBF9" w14:textId="0C5B7B83" w:rsidR="00526E0B" w:rsidRPr="007A08BE" w:rsidDel="00796D32" w:rsidRDefault="00153C3A" w:rsidP="004054A3">
            <w:pPr>
              <w:rPr>
                <w:del w:id="853" w:author="Clemens Vasters" w:date="2019-05-23T13:52:00Z"/>
                <w:rFonts w:cs="Arial"/>
              </w:rPr>
            </w:pPr>
            <w:del w:id="854" w:author="Clemens Vasters" w:date="2019-05-23T13:52:00Z">
              <w:r w:rsidDel="00796D32">
                <w:rPr>
                  <w:rFonts w:cs="Arial"/>
                </w:rPr>
                <w:delText>No</w:delText>
              </w:r>
            </w:del>
          </w:p>
        </w:tc>
        <w:tc>
          <w:tcPr>
            <w:tcW w:w="642" w:type="pct"/>
            <w:tcBorders>
              <w:top w:val="outset" w:sz="6" w:space="0" w:color="000000"/>
              <w:left w:val="outset" w:sz="6" w:space="0" w:color="000000"/>
              <w:bottom w:val="outset" w:sz="6" w:space="0" w:color="000000"/>
              <w:right w:val="outset" w:sz="6" w:space="0" w:color="000000"/>
            </w:tcBorders>
            <w:hideMark/>
          </w:tcPr>
          <w:p w14:paraId="6808DBEA" w14:textId="43090311" w:rsidR="00526E0B" w:rsidRPr="007A08BE" w:rsidDel="00796D32" w:rsidRDefault="00960ECC" w:rsidP="004054A3">
            <w:pPr>
              <w:rPr>
                <w:del w:id="855" w:author="Clemens Vasters" w:date="2019-05-23T13:52:00Z"/>
                <w:rFonts w:cs="Arial"/>
              </w:rPr>
            </w:pPr>
            <w:del w:id="856" w:author="Clemens Vasters" w:date="2019-05-23T13:52:00Z">
              <w:r w:rsidDel="00796D32">
                <w:rPr>
                  <w:rFonts w:cs="Arial"/>
                </w:rPr>
                <w:delText>s</w:delText>
              </w:r>
              <w:r w:rsidR="00526E0B" w:rsidRPr="007A08BE" w:rsidDel="00796D32">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hideMark/>
          </w:tcPr>
          <w:p w14:paraId="36E98589" w14:textId="2BFB6CE1" w:rsidR="00526E0B" w:rsidRPr="007A08BE" w:rsidDel="00796D32" w:rsidRDefault="00526E0B" w:rsidP="004054A3">
            <w:pPr>
              <w:rPr>
                <w:del w:id="857" w:author="Clemens Vasters" w:date="2019-05-23T13:52:00Z"/>
                <w:rFonts w:cs="Arial"/>
              </w:rPr>
            </w:pPr>
            <w:del w:id="858" w:author="Clemens Vasters" w:date="2019-05-23T13:52:00Z">
              <w:r w:rsidDel="00796D32">
                <w:rPr>
                  <w:rFonts w:cs="Arial"/>
                </w:rPr>
                <w:delText>“</w:delText>
              </w:r>
            </w:del>
            <w:del w:id="859" w:author="Clemens Vasters" w:date="2019-05-22T18:53:00Z">
              <w:r w:rsidDel="008626D9">
                <w:rPr>
                  <w:rFonts w:ascii="Consolas" w:hAnsi="Consolas" w:cs="Consolas"/>
                </w:rPr>
                <w:delText>put</w:delText>
              </w:r>
            </w:del>
            <w:del w:id="860" w:author="Clemens Vasters" w:date="2019-05-23T13:52:00Z">
              <w:r w:rsidRPr="00526E0B" w:rsidDel="00796D32">
                <w:rPr>
                  <w:rFonts w:ascii="Consolas" w:hAnsi="Consolas" w:cs="Consolas"/>
                </w:rPr>
                <w:delText>-token</w:delText>
              </w:r>
              <w:r w:rsidDel="00796D32">
                <w:rPr>
                  <w:rFonts w:cs="Arial"/>
                </w:rPr>
                <w:delText>”</w:delText>
              </w:r>
            </w:del>
          </w:p>
        </w:tc>
      </w:tr>
      <w:tr w:rsidR="00526E0B" w:rsidRPr="007A08BE" w:rsidDel="00051586" w14:paraId="7605367A" w14:textId="0A071FDA" w:rsidTr="00526E0B">
        <w:trPr>
          <w:tblCellSpacing w:w="0" w:type="dxa"/>
          <w:del w:id="861" w:author="Clemens Vasters" w:date="2019-05-23T13:54:00Z"/>
        </w:trPr>
        <w:tc>
          <w:tcPr>
            <w:tcW w:w="762" w:type="pct"/>
            <w:tcBorders>
              <w:top w:val="outset" w:sz="6" w:space="0" w:color="000000"/>
              <w:left w:val="outset" w:sz="6" w:space="0" w:color="000000"/>
              <w:bottom w:val="outset" w:sz="6" w:space="0" w:color="000000"/>
              <w:right w:val="outset" w:sz="6" w:space="0" w:color="000000"/>
            </w:tcBorders>
          </w:tcPr>
          <w:p w14:paraId="2AE9F433" w14:textId="24FE0A9E" w:rsidR="00526E0B" w:rsidRPr="007A08BE" w:rsidDel="00051586" w:rsidRDefault="002F22F3" w:rsidP="004054A3">
            <w:pPr>
              <w:rPr>
                <w:del w:id="862" w:author="Clemens Vasters" w:date="2019-05-23T13:54:00Z"/>
                <w:rFonts w:cs="Arial"/>
              </w:rPr>
            </w:pPr>
            <w:ins w:id="863" w:author="Brian Raymor" w:date="2017-06-13T13:39:00Z">
              <w:del w:id="864" w:author="Clemens Vasters" w:date="2019-05-23T13:54:00Z">
                <w:r w:rsidDel="00051586">
                  <w:rPr>
                    <w:rFonts w:cs="Arial"/>
                  </w:rPr>
                  <w:delText>t</w:delText>
                </w:r>
              </w:del>
            </w:ins>
            <w:del w:id="865" w:author="Clemens Vasters" w:date="2019-05-23T13:54:00Z">
              <w:r w:rsidR="00EB1A03" w:rsidDel="00051586">
                <w:rPr>
                  <w:rFonts w:cs="Arial"/>
                </w:rPr>
                <w:delText>T</w:delText>
              </w:r>
              <w:r w:rsidR="00526E0B" w:rsidRPr="007A08BE" w:rsidDel="00051586">
                <w:rPr>
                  <w:rFonts w:cs="Arial"/>
                </w:rPr>
                <w:delText>ype</w:delText>
              </w:r>
            </w:del>
          </w:p>
        </w:tc>
        <w:tc>
          <w:tcPr>
            <w:tcW w:w="642" w:type="pct"/>
            <w:tcBorders>
              <w:top w:val="outset" w:sz="6" w:space="0" w:color="000000"/>
              <w:left w:val="outset" w:sz="6" w:space="0" w:color="000000"/>
              <w:bottom w:val="outset" w:sz="6" w:space="0" w:color="000000"/>
              <w:right w:val="outset" w:sz="6" w:space="0" w:color="000000"/>
            </w:tcBorders>
          </w:tcPr>
          <w:p w14:paraId="6C4A0478" w14:textId="716DE424" w:rsidR="00526E0B" w:rsidRPr="007A08BE" w:rsidDel="00051586" w:rsidRDefault="00153C3A" w:rsidP="004054A3">
            <w:pPr>
              <w:rPr>
                <w:del w:id="866" w:author="Clemens Vasters" w:date="2019-05-23T13:54:00Z"/>
                <w:rFonts w:cs="Arial"/>
              </w:rPr>
            </w:pPr>
            <w:del w:id="867" w:author="Clemens Vasters" w:date="2019-05-22T18:53:00Z">
              <w:r w:rsidDel="008626D9">
                <w:rPr>
                  <w:rFonts w:cs="Arial"/>
                </w:rPr>
                <w:delText>No</w:delText>
              </w:r>
            </w:del>
          </w:p>
        </w:tc>
        <w:tc>
          <w:tcPr>
            <w:tcW w:w="642" w:type="pct"/>
            <w:tcBorders>
              <w:top w:val="outset" w:sz="6" w:space="0" w:color="000000"/>
              <w:left w:val="outset" w:sz="6" w:space="0" w:color="000000"/>
              <w:bottom w:val="outset" w:sz="6" w:space="0" w:color="000000"/>
              <w:right w:val="outset" w:sz="6" w:space="0" w:color="000000"/>
            </w:tcBorders>
          </w:tcPr>
          <w:p w14:paraId="6E9A556B" w14:textId="76FDD1CC" w:rsidR="00526E0B" w:rsidRPr="007A08BE" w:rsidDel="00051586" w:rsidRDefault="00960ECC" w:rsidP="004054A3">
            <w:pPr>
              <w:rPr>
                <w:del w:id="868" w:author="Clemens Vasters" w:date="2019-05-23T13:54:00Z"/>
                <w:rFonts w:cs="Arial"/>
              </w:rPr>
            </w:pPr>
            <w:del w:id="869" w:author="Clemens Vasters" w:date="2019-05-23T13:54:00Z">
              <w:r w:rsidDel="00051586">
                <w:rPr>
                  <w:rFonts w:cs="Arial"/>
                </w:rPr>
                <w:delText>s</w:delText>
              </w:r>
              <w:r w:rsidR="00526E0B" w:rsidRPr="007A08BE" w:rsidDel="00051586">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tcPr>
          <w:p w14:paraId="31CBE461" w14:textId="7F8AC727" w:rsidR="00526E0B" w:rsidRPr="007A08BE" w:rsidDel="00051586" w:rsidRDefault="00526E0B" w:rsidP="004054A3">
            <w:pPr>
              <w:rPr>
                <w:del w:id="870" w:author="Clemens Vasters" w:date="2019-05-23T13:54:00Z"/>
                <w:rFonts w:cs="Arial"/>
              </w:rPr>
            </w:pPr>
            <w:del w:id="871" w:author="Clemens Vasters" w:date="2019-05-23T13:54:00Z">
              <w:r w:rsidDel="00051586">
                <w:rPr>
                  <w:rFonts w:cs="Arial"/>
                </w:rPr>
                <w:delText xml:space="preserve">The type of the token being </w:delText>
              </w:r>
            </w:del>
            <w:del w:id="872" w:author="Clemens Vasters" w:date="2019-05-22T18:53:00Z">
              <w:r w:rsidDel="008626D9">
                <w:rPr>
                  <w:rFonts w:cs="Arial"/>
                </w:rPr>
                <w:delText>put</w:delText>
              </w:r>
            </w:del>
            <w:del w:id="873" w:author="Clemens Vasters" w:date="2019-05-23T13:54:00Z">
              <w:r w:rsidDel="00051586">
                <w:rPr>
                  <w:rFonts w:cs="Arial"/>
                </w:rPr>
                <w:delText xml:space="preserve">, e.g., </w:delText>
              </w:r>
              <w:r w:rsidR="00247023" w:rsidDel="00051586">
                <w:rPr>
                  <w:rFonts w:cs="Arial"/>
                </w:rPr>
                <w:delText>“</w:delText>
              </w:r>
              <w:r w:rsidDel="00051586">
                <w:rPr>
                  <w:rFonts w:cs="Arial"/>
                </w:rPr>
                <w:delText>amqp</w:delText>
              </w:r>
              <w:r w:rsidR="00247023" w:rsidDel="00051586">
                <w:rPr>
                  <w:rFonts w:cs="Arial"/>
                </w:rPr>
                <w:delText>:</w:delText>
              </w:r>
              <w:r w:rsidDel="00051586">
                <w:rPr>
                  <w:rFonts w:cs="Arial"/>
                </w:rPr>
                <w:delText>jwt</w:delText>
              </w:r>
              <w:r w:rsidR="00247023" w:rsidDel="00051586">
                <w:rPr>
                  <w:rFonts w:cs="Arial"/>
                </w:rPr>
                <w:delText>”</w:delText>
              </w:r>
              <w:r w:rsidDel="00051586">
                <w:rPr>
                  <w:rFonts w:cs="Arial"/>
                </w:rPr>
                <w:delText>.</w:delText>
              </w:r>
            </w:del>
          </w:p>
        </w:tc>
      </w:tr>
      <w:tr w:rsidR="00526E0B" w:rsidRPr="007A08BE" w:rsidDel="008626D9" w14:paraId="3BA12BC0" w14:textId="7C26EA50" w:rsidTr="00526E0B">
        <w:trPr>
          <w:tblCellSpacing w:w="0" w:type="dxa"/>
          <w:del w:id="874" w:author="Clemens Vasters" w:date="2019-05-22T18:53:00Z"/>
        </w:trPr>
        <w:tc>
          <w:tcPr>
            <w:tcW w:w="762" w:type="pct"/>
            <w:tcBorders>
              <w:top w:val="outset" w:sz="6" w:space="0" w:color="000000"/>
              <w:left w:val="outset" w:sz="6" w:space="0" w:color="000000"/>
              <w:bottom w:val="outset" w:sz="6" w:space="0" w:color="000000"/>
              <w:right w:val="outset" w:sz="6" w:space="0" w:color="000000"/>
            </w:tcBorders>
            <w:hideMark/>
          </w:tcPr>
          <w:p w14:paraId="4107CCF9" w14:textId="11E815E8" w:rsidR="00526E0B" w:rsidRPr="007A08BE" w:rsidDel="008626D9" w:rsidRDefault="00526E0B" w:rsidP="004054A3">
            <w:pPr>
              <w:rPr>
                <w:del w:id="875" w:author="Clemens Vasters" w:date="2019-05-22T18:53:00Z"/>
                <w:rFonts w:cs="Arial"/>
              </w:rPr>
            </w:pPr>
            <w:del w:id="876" w:author="Clemens Vasters" w:date="2019-05-22T18:53:00Z">
              <w:r w:rsidDel="008626D9">
                <w:rPr>
                  <w:rFonts w:cs="Arial"/>
                </w:rPr>
                <w:delText>n</w:delText>
              </w:r>
              <w:r w:rsidRPr="007A08BE" w:rsidDel="008626D9">
                <w:rPr>
                  <w:rFonts w:cs="Arial"/>
                </w:rPr>
                <w:delText>ame</w:delText>
              </w:r>
            </w:del>
          </w:p>
        </w:tc>
        <w:tc>
          <w:tcPr>
            <w:tcW w:w="642" w:type="pct"/>
            <w:tcBorders>
              <w:top w:val="outset" w:sz="6" w:space="0" w:color="000000"/>
              <w:left w:val="outset" w:sz="6" w:space="0" w:color="000000"/>
              <w:bottom w:val="outset" w:sz="6" w:space="0" w:color="000000"/>
              <w:right w:val="outset" w:sz="6" w:space="0" w:color="000000"/>
            </w:tcBorders>
          </w:tcPr>
          <w:p w14:paraId="634F409A" w14:textId="1710F011" w:rsidR="00526E0B" w:rsidRPr="007A08BE" w:rsidDel="008626D9" w:rsidRDefault="00153C3A" w:rsidP="004054A3">
            <w:pPr>
              <w:rPr>
                <w:del w:id="877" w:author="Clemens Vasters" w:date="2019-05-22T18:53:00Z"/>
                <w:rFonts w:cs="Arial"/>
              </w:rPr>
            </w:pPr>
            <w:del w:id="878" w:author="Clemens Vasters" w:date="2019-05-22T18:53:00Z">
              <w:r w:rsidDel="008626D9">
                <w:rPr>
                  <w:rFonts w:cs="Arial"/>
                </w:rPr>
                <w:delText>No</w:delText>
              </w:r>
            </w:del>
          </w:p>
        </w:tc>
        <w:tc>
          <w:tcPr>
            <w:tcW w:w="642" w:type="pct"/>
            <w:tcBorders>
              <w:top w:val="outset" w:sz="6" w:space="0" w:color="000000"/>
              <w:left w:val="outset" w:sz="6" w:space="0" w:color="000000"/>
              <w:bottom w:val="outset" w:sz="6" w:space="0" w:color="000000"/>
              <w:right w:val="outset" w:sz="6" w:space="0" w:color="000000"/>
            </w:tcBorders>
            <w:hideMark/>
          </w:tcPr>
          <w:p w14:paraId="726E2D1B" w14:textId="410A0468" w:rsidR="00526E0B" w:rsidRPr="007A08BE" w:rsidDel="008626D9" w:rsidRDefault="00960ECC" w:rsidP="004054A3">
            <w:pPr>
              <w:rPr>
                <w:del w:id="879" w:author="Clemens Vasters" w:date="2019-05-22T18:53:00Z"/>
                <w:rFonts w:cs="Arial"/>
              </w:rPr>
            </w:pPr>
            <w:del w:id="880" w:author="Clemens Vasters" w:date="2019-05-22T18:53:00Z">
              <w:r w:rsidDel="008626D9">
                <w:rPr>
                  <w:rFonts w:cs="Arial"/>
                </w:rPr>
                <w:delText>s</w:delText>
              </w:r>
              <w:r w:rsidR="00526E0B" w:rsidRPr="007A08BE" w:rsidDel="008626D9">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hideMark/>
          </w:tcPr>
          <w:p w14:paraId="07C56ADC" w14:textId="3F2B5349" w:rsidR="00526E0B" w:rsidRPr="007A08BE" w:rsidDel="008626D9" w:rsidRDefault="00975FFD" w:rsidP="004054A3">
            <w:pPr>
              <w:rPr>
                <w:del w:id="881" w:author="Clemens Vasters" w:date="2019-05-22T18:53:00Z"/>
                <w:rFonts w:cs="Arial"/>
              </w:rPr>
            </w:pPr>
            <w:ins w:id="882" w:author="Brian Raymor" w:date="2017-07-26T15:46:00Z">
              <w:del w:id="883" w:author="Clemens Vasters" w:date="2019-05-22T18:53:00Z">
                <w:r w:rsidRPr="00975FFD" w:rsidDel="008626D9">
                  <w:rPr>
                    <w:rFonts w:cs="Arial"/>
                  </w:rPr>
                  <w:delText>The name represents the node name (key) that is mapped to the token (value)</w:delText>
                </w:r>
              </w:del>
            </w:ins>
            <w:ins w:id="884" w:author="Brian Raymor" w:date="2017-07-26T16:12:00Z">
              <w:del w:id="885" w:author="Clemens Vasters" w:date="2019-05-22T18:53:00Z">
                <w:r w:rsidR="00007802" w:rsidDel="008626D9">
                  <w:rPr>
                    <w:rFonts w:cs="Arial"/>
                  </w:rPr>
                  <w:delText xml:space="preserve"> in the token cache</w:delText>
                </w:r>
              </w:del>
            </w:ins>
            <w:ins w:id="886" w:author="Brian Raymor" w:date="2017-07-26T15:46:00Z">
              <w:del w:id="887" w:author="Clemens Vasters" w:date="2019-05-22T18:53:00Z">
                <w:r w:rsidRPr="00975FFD" w:rsidDel="008626D9">
                  <w:rPr>
                    <w:rFonts w:cs="Arial"/>
                  </w:rPr>
                  <w:delText xml:space="preserve">. Each name can map to at most one token. Nodes use their name to locate a token to authorize incoming </w:delText>
                </w:r>
                <w:commentRangeStart w:id="888"/>
                <w:r w:rsidRPr="00975FFD" w:rsidDel="008626D9">
                  <w:rPr>
                    <w:rFonts w:cs="Arial"/>
                  </w:rPr>
                  <w:delText>connections</w:delText>
                </w:r>
              </w:del>
            </w:ins>
            <w:commentRangeEnd w:id="888"/>
            <w:del w:id="889" w:author="Clemens Vasters" w:date="2019-05-22T18:53:00Z">
              <w:r w:rsidR="00F64BD7" w:rsidDel="008626D9">
                <w:rPr>
                  <w:rStyle w:val="Kommentarzeichen"/>
                </w:rPr>
                <w:commentReference w:id="888"/>
              </w:r>
            </w:del>
            <w:ins w:id="890" w:author="Brian Raymor" w:date="2017-07-26T15:46:00Z">
              <w:del w:id="891" w:author="Clemens Vasters" w:date="2019-05-22T18:53:00Z">
                <w:r w:rsidRPr="00975FFD" w:rsidDel="008626D9">
                  <w:rPr>
                    <w:rFonts w:cs="Arial"/>
                  </w:rPr>
                  <w:delText>. When the value of name is an empty string, then it is treated as a wild-card value and all nodes can use the mapped token.</w:delText>
                </w:r>
              </w:del>
            </w:ins>
            <w:del w:id="892" w:author="Clemens Vasters" w:date="2019-05-22T18:53:00Z">
              <w:r w:rsidR="00526E0B" w:rsidRPr="007A08BE" w:rsidDel="008626D9">
                <w:rPr>
                  <w:rFonts w:cs="Arial"/>
                </w:rPr>
                <w:delText xml:space="preserve">The </w:delText>
              </w:r>
              <w:r w:rsidR="00526E0B" w:rsidDel="008626D9">
                <w:rPr>
                  <w:rFonts w:cs="Arial"/>
                </w:rPr>
                <w:delText>“audience” to which the token applies.</w:delText>
              </w:r>
            </w:del>
          </w:p>
        </w:tc>
      </w:tr>
      <w:tr w:rsidR="00960ECC" w:rsidRPr="007A08BE" w:rsidDel="008626D9" w14:paraId="7774247D" w14:textId="652ABD0B" w:rsidTr="00526E0B">
        <w:trPr>
          <w:tblCellSpacing w:w="0" w:type="dxa"/>
          <w:del w:id="893" w:author="Clemens Vasters" w:date="2019-05-22T18:53:00Z"/>
        </w:trPr>
        <w:tc>
          <w:tcPr>
            <w:tcW w:w="762" w:type="pct"/>
            <w:tcBorders>
              <w:top w:val="outset" w:sz="6" w:space="0" w:color="000000"/>
              <w:left w:val="outset" w:sz="6" w:space="0" w:color="000000"/>
              <w:bottom w:val="outset" w:sz="6" w:space="0" w:color="000000"/>
              <w:right w:val="outset" w:sz="6" w:space="0" w:color="000000"/>
            </w:tcBorders>
          </w:tcPr>
          <w:p w14:paraId="31183693" w14:textId="72621862" w:rsidR="00960ECC" w:rsidDel="008626D9" w:rsidRDefault="00960ECC" w:rsidP="004054A3">
            <w:pPr>
              <w:rPr>
                <w:del w:id="894" w:author="Clemens Vasters" w:date="2019-05-22T18:53:00Z"/>
                <w:rFonts w:cs="Arial"/>
              </w:rPr>
            </w:pPr>
            <w:del w:id="895" w:author="Clemens Vasters" w:date="2019-05-22T18:53:00Z">
              <w:r w:rsidDel="008626D9">
                <w:rPr>
                  <w:rFonts w:cs="Arial"/>
                </w:rPr>
                <w:delText>expiration</w:delText>
              </w:r>
            </w:del>
          </w:p>
        </w:tc>
        <w:tc>
          <w:tcPr>
            <w:tcW w:w="642" w:type="pct"/>
            <w:tcBorders>
              <w:top w:val="outset" w:sz="6" w:space="0" w:color="000000"/>
              <w:left w:val="outset" w:sz="6" w:space="0" w:color="000000"/>
              <w:bottom w:val="outset" w:sz="6" w:space="0" w:color="000000"/>
              <w:right w:val="outset" w:sz="6" w:space="0" w:color="000000"/>
            </w:tcBorders>
          </w:tcPr>
          <w:p w14:paraId="08F2665E" w14:textId="31AF2A12" w:rsidR="00960ECC" w:rsidRPr="007A08BE" w:rsidDel="008626D9" w:rsidRDefault="00153C3A" w:rsidP="004054A3">
            <w:pPr>
              <w:rPr>
                <w:del w:id="896" w:author="Clemens Vasters" w:date="2019-05-22T18:53:00Z"/>
                <w:rFonts w:cs="Arial"/>
              </w:rPr>
            </w:pPr>
            <w:del w:id="897" w:author="Clemens Vasters" w:date="2019-05-22T18:53:00Z">
              <w:r w:rsidDel="008626D9">
                <w:rPr>
                  <w:rFonts w:cs="Arial"/>
                </w:rPr>
                <w:delText>Yes</w:delText>
              </w:r>
            </w:del>
          </w:p>
        </w:tc>
        <w:tc>
          <w:tcPr>
            <w:tcW w:w="642" w:type="pct"/>
            <w:tcBorders>
              <w:top w:val="outset" w:sz="6" w:space="0" w:color="000000"/>
              <w:left w:val="outset" w:sz="6" w:space="0" w:color="000000"/>
              <w:bottom w:val="outset" w:sz="6" w:space="0" w:color="000000"/>
              <w:right w:val="outset" w:sz="6" w:space="0" w:color="000000"/>
            </w:tcBorders>
          </w:tcPr>
          <w:p w14:paraId="564DEA21" w14:textId="647B85CD" w:rsidR="00960ECC" w:rsidRPr="007A08BE" w:rsidDel="008626D9" w:rsidRDefault="00960ECC" w:rsidP="004054A3">
            <w:pPr>
              <w:rPr>
                <w:del w:id="898" w:author="Clemens Vasters" w:date="2019-05-22T18:53:00Z"/>
                <w:rFonts w:cs="Arial"/>
              </w:rPr>
            </w:pPr>
            <w:del w:id="899" w:author="Clemens Vasters" w:date="2019-05-22T18:53:00Z">
              <w:r w:rsidDel="008626D9">
                <w:rPr>
                  <w:rFonts w:cs="Arial"/>
                </w:rPr>
                <w:delText>timestamp</w:delText>
              </w:r>
            </w:del>
          </w:p>
        </w:tc>
        <w:tc>
          <w:tcPr>
            <w:tcW w:w="2954" w:type="pct"/>
            <w:tcBorders>
              <w:top w:val="outset" w:sz="6" w:space="0" w:color="000000"/>
              <w:left w:val="outset" w:sz="6" w:space="0" w:color="000000"/>
              <w:bottom w:val="outset" w:sz="6" w:space="0" w:color="000000"/>
              <w:right w:val="outset" w:sz="6" w:space="0" w:color="000000"/>
            </w:tcBorders>
          </w:tcPr>
          <w:p w14:paraId="061BE6DB" w14:textId="4814E890" w:rsidR="00960ECC" w:rsidRPr="007A08BE" w:rsidDel="008626D9" w:rsidRDefault="00960ECC" w:rsidP="004054A3">
            <w:pPr>
              <w:rPr>
                <w:del w:id="900" w:author="Clemens Vasters" w:date="2019-05-22T18:53:00Z"/>
                <w:rFonts w:cs="Arial"/>
              </w:rPr>
            </w:pPr>
            <w:del w:id="901" w:author="Clemens Vasters" w:date="2019-05-22T18:53:00Z">
              <w:r w:rsidDel="008626D9">
                <w:rPr>
                  <w:rFonts w:cs="Arial"/>
                </w:rPr>
                <w:delText>The expiry time of the token.</w:delText>
              </w:r>
            </w:del>
          </w:p>
        </w:tc>
      </w:tr>
    </w:tbl>
    <w:p w14:paraId="26923E38" w14:textId="50FA331E" w:rsidR="004054A3" w:rsidRDefault="004054A3" w:rsidP="004054A3">
      <w:pPr>
        <w:rPr>
          <w:ins w:id="902" w:author="Clemens Vasters" w:date="2019-05-23T13:56:00Z"/>
        </w:rPr>
      </w:pPr>
      <w:ins w:id="903" w:author="Clemens Vasters" w:date="2019-05-23T13:56:00Z">
        <w:r>
          <w:t>In the application-properties section, the message SHOULD carry a property named “token-type”, with a string value that indicates the type of the token carried inside the payload. The token type is typically known to the client based on the authorization service it interacts with. The value MAY be omitted, but the token cache MAY reject tokens it cannot understand without this hint.</w:t>
        </w:r>
      </w:ins>
    </w:p>
    <w:p w14:paraId="3DA8D3CF" w14:textId="26D4273B" w:rsidR="00AE27B4" w:rsidRDefault="004054A3" w:rsidP="003C6414">
      <w:ins w:id="904" w:author="Clemens Vasters" w:date="2019-05-23T13:56:00Z">
        <w:r>
          <w:t>The body of the message MUST contain the token as an AMQP Value</w:t>
        </w:r>
      </w:ins>
      <w:ins w:id="905" w:author="Clemens Vasters" w:date="2019-05-23T13:57:00Z">
        <w:r w:rsidR="001E7CC5">
          <w:t>, and will typically be a string.</w:t>
        </w:r>
      </w:ins>
      <w:del w:id="906" w:author="Clemens Vasters" w:date="2019-05-23T13:56:00Z">
        <w:r w:rsidR="00960ECC" w:rsidDel="004054A3">
          <w:delText>The body of the message MUST contain the token.</w:delText>
        </w:r>
        <w:r w:rsidR="00DA19FF" w:rsidDel="004054A3">
          <w:delText xml:space="preserve"> </w:delText>
        </w:r>
      </w:del>
      <w:del w:id="907" w:author="Clemens Vasters" w:date="2019-05-23T13:55:00Z">
        <w:r w:rsidR="00960ECC" w:rsidDel="005C5949">
          <w:delText xml:space="preserve">The type of the body is dependent on the type of token being </w:delText>
        </w:r>
      </w:del>
      <w:del w:id="908" w:author="Clemens Vasters" w:date="2019-05-22T18:55:00Z">
        <w:r w:rsidR="00960ECC" w:rsidDel="00E80F04">
          <w:delText>put</w:delText>
        </w:r>
      </w:del>
      <w:del w:id="909" w:author="Clemens Vasters" w:date="2019-05-23T13:55:00Z">
        <w:r w:rsidR="00960ECC" w:rsidDel="005C5949">
          <w:delText xml:space="preserve">. </w:delText>
        </w:r>
      </w:del>
      <w:del w:id="910" w:author="Clemens Vasters" w:date="2019-05-23T13:57:00Z">
        <w:r w:rsidR="008C36F0" w:rsidDel="001E7CC5">
          <w:delText>The table below lists the body types for common token types:</w:delText>
        </w:r>
      </w:del>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399"/>
        <w:gridCol w:w="4736"/>
        <w:gridCol w:w="3209"/>
      </w:tblGrid>
      <w:tr w:rsidR="00960ECC" w:rsidRPr="007A08BE" w:rsidDel="001E7CC5" w14:paraId="534965D0" w14:textId="21725A5A" w:rsidTr="001A6544">
        <w:trPr>
          <w:tblCellSpacing w:w="0" w:type="dxa"/>
          <w:del w:id="911" w:author="Clemens Vasters" w:date="2019-05-23T13:57:00Z"/>
        </w:trPr>
        <w:tc>
          <w:tcPr>
            <w:tcW w:w="749" w:type="pct"/>
            <w:tcBorders>
              <w:top w:val="outset" w:sz="6" w:space="0" w:color="000000"/>
              <w:left w:val="outset" w:sz="6" w:space="0" w:color="000000"/>
              <w:bottom w:val="outset" w:sz="6" w:space="0" w:color="000000"/>
              <w:right w:val="outset" w:sz="6" w:space="0" w:color="000000"/>
            </w:tcBorders>
            <w:hideMark/>
          </w:tcPr>
          <w:p w14:paraId="10D2848B" w14:textId="55FAB837" w:rsidR="00960ECC" w:rsidRPr="007A08BE" w:rsidDel="001E7CC5" w:rsidRDefault="00960ECC" w:rsidP="00AA41B3">
            <w:pPr>
              <w:spacing w:before="100" w:beforeAutospacing="1" w:after="0"/>
              <w:rPr>
                <w:del w:id="912" w:author="Clemens Vasters" w:date="2019-05-23T13:57:00Z"/>
                <w:rFonts w:cs="Arial"/>
              </w:rPr>
            </w:pPr>
            <w:del w:id="913" w:author="Clemens Vasters" w:date="2019-05-23T13:57:00Z">
              <w:r w:rsidDel="001E7CC5">
                <w:rPr>
                  <w:rFonts w:cs="Arial"/>
                  <w:b/>
                  <w:bCs/>
                </w:rPr>
                <w:delText>Token Type</w:delText>
              </w:r>
            </w:del>
          </w:p>
        </w:tc>
        <w:tc>
          <w:tcPr>
            <w:tcW w:w="2534" w:type="pct"/>
            <w:tcBorders>
              <w:top w:val="outset" w:sz="6" w:space="0" w:color="000000"/>
              <w:left w:val="outset" w:sz="6" w:space="0" w:color="000000"/>
              <w:bottom w:val="outset" w:sz="6" w:space="0" w:color="000000"/>
              <w:right w:val="outset" w:sz="6" w:space="0" w:color="000000"/>
            </w:tcBorders>
          </w:tcPr>
          <w:p w14:paraId="773381E3" w14:textId="76512433" w:rsidR="00960ECC" w:rsidDel="001E7CC5" w:rsidRDefault="00960ECC" w:rsidP="00AA41B3">
            <w:pPr>
              <w:spacing w:before="100" w:beforeAutospacing="1" w:after="0"/>
              <w:rPr>
                <w:del w:id="914" w:author="Clemens Vasters" w:date="2019-05-23T13:57:00Z"/>
                <w:rFonts w:cs="Arial"/>
                <w:b/>
                <w:bCs/>
              </w:rPr>
            </w:pPr>
            <w:del w:id="915" w:author="Clemens Vasters" w:date="2019-05-23T13:57:00Z">
              <w:r w:rsidDel="001E7CC5">
                <w:rPr>
                  <w:rFonts w:cs="Arial"/>
                  <w:b/>
                  <w:bCs/>
                </w:rPr>
                <w:delText>Token Description</w:delText>
              </w:r>
            </w:del>
          </w:p>
        </w:tc>
        <w:tc>
          <w:tcPr>
            <w:tcW w:w="1717" w:type="pct"/>
            <w:tcBorders>
              <w:top w:val="outset" w:sz="6" w:space="0" w:color="000000"/>
              <w:left w:val="outset" w:sz="6" w:space="0" w:color="000000"/>
              <w:bottom w:val="outset" w:sz="6" w:space="0" w:color="000000"/>
              <w:right w:val="outset" w:sz="6" w:space="0" w:color="000000"/>
            </w:tcBorders>
          </w:tcPr>
          <w:p w14:paraId="0E0AE6EA" w14:textId="2B4F6F6C" w:rsidR="00960ECC" w:rsidRPr="007A08BE" w:rsidDel="001E7CC5" w:rsidRDefault="00960ECC" w:rsidP="00AA41B3">
            <w:pPr>
              <w:spacing w:before="100" w:beforeAutospacing="1" w:after="0"/>
              <w:rPr>
                <w:del w:id="916" w:author="Clemens Vasters" w:date="2019-05-23T13:57:00Z"/>
                <w:rFonts w:cs="Arial"/>
                <w:b/>
                <w:bCs/>
              </w:rPr>
            </w:pPr>
            <w:del w:id="917" w:author="Clemens Vasters" w:date="2019-05-23T13:57:00Z">
              <w:r w:rsidDel="001E7CC5">
                <w:rPr>
                  <w:rFonts w:cs="Arial"/>
                  <w:b/>
                  <w:bCs/>
                </w:rPr>
                <w:delText>Body Type</w:delText>
              </w:r>
            </w:del>
          </w:p>
        </w:tc>
      </w:tr>
      <w:tr w:rsidR="00960ECC" w:rsidRPr="007A08BE" w:rsidDel="001E7CC5" w14:paraId="7AF99748" w14:textId="13E90F07" w:rsidTr="001A6544">
        <w:trPr>
          <w:tblCellSpacing w:w="0" w:type="dxa"/>
          <w:del w:id="918" w:author="Clemens Vasters" w:date="2019-05-23T13:57:00Z"/>
        </w:trPr>
        <w:tc>
          <w:tcPr>
            <w:tcW w:w="749" w:type="pct"/>
            <w:tcBorders>
              <w:top w:val="outset" w:sz="6" w:space="0" w:color="000000"/>
              <w:left w:val="outset" w:sz="6" w:space="0" w:color="000000"/>
              <w:bottom w:val="outset" w:sz="6" w:space="0" w:color="000000"/>
              <w:right w:val="outset" w:sz="6" w:space="0" w:color="000000"/>
            </w:tcBorders>
            <w:hideMark/>
          </w:tcPr>
          <w:p w14:paraId="41D3CF5A" w14:textId="5125AB4F" w:rsidR="00960ECC" w:rsidRPr="007A08BE" w:rsidDel="001E7CC5" w:rsidRDefault="00247023" w:rsidP="00AA41B3">
            <w:pPr>
              <w:spacing w:before="100" w:beforeAutospacing="1" w:after="0"/>
              <w:rPr>
                <w:del w:id="919" w:author="Clemens Vasters" w:date="2019-05-23T13:57:00Z"/>
                <w:rFonts w:cs="Arial"/>
              </w:rPr>
            </w:pPr>
            <w:del w:id="920" w:author="Clemens Vasters" w:date="2019-05-23T13:57:00Z">
              <w:r w:rsidDel="001E7CC5">
                <w:rPr>
                  <w:rFonts w:cs="Arial"/>
                </w:rPr>
                <w:delText>amqp:</w:delText>
              </w:r>
              <w:r w:rsidR="00960ECC" w:rsidDel="001E7CC5">
                <w:rPr>
                  <w:rFonts w:cs="Arial"/>
                </w:rPr>
                <w:delText>jwt</w:delText>
              </w:r>
            </w:del>
          </w:p>
        </w:tc>
        <w:tc>
          <w:tcPr>
            <w:tcW w:w="2534" w:type="pct"/>
            <w:tcBorders>
              <w:top w:val="outset" w:sz="6" w:space="0" w:color="000000"/>
              <w:left w:val="outset" w:sz="6" w:space="0" w:color="000000"/>
              <w:bottom w:val="outset" w:sz="6" w:space="0" w:color="000000"/>
              <w:right w:val="outset" w:sz="6" w:space="0" w:color="000000"/>
            </w:tcBorders>
          </w:tcPr>
          <w:p w14:paraId="75C69405" w14:textId="369323BF" w:rsidR="00960ECC" w:rsidDel="001E7CC5" w:rsidRDefault="00960ECC" w:rsidP="00AA41B3">
            <w:pPr>
              <w:spacing w:before="100" w:beforeAutospacing="1" w:after="0"/>
              <w:rPr>
                <w:del w:id="921" w:author="Clemens Vasters" w:date="2019-05-23T13:57:00Z"/>
                <w:rFonts w:cs="Arial"/>
              </w:rPr>
            </w:pPr>
            <w:del w:id="922" w:author="Clemens Vasters" w:date="2019-05-23T13:57:00Z">
              <w:r w:rsidDel="001E7CC5">
                <w:rPr>
                  <w:rFonts w:cs="Arial"/>
                </w:rPr>
                <w:delText>JSON Web Token (JWT)</w:delText>
              </w:r>
            </w:del>
          </w:p>
        </w:tc>
        <w:tc>
          <w:tcPr>
            <w:tcW w:w="1717" w:type="pct"/>
            <w:tcBorders>
              <w:top w:val="outset" w:sz="6" w:space="0" w:color="000000"/>
              <w:left w:val="outset" w:sz="6" w:space="0" w:color="000000"/>
              <w:bottom w:val="outset" w:sz="6" w:space="0" w:color="000000"/>
              <w:right w:val="outset" w:sz="6" w:space="0" w:color="000000"/>
            </w:tcBorders>
          </w:tcPr>
          <w:p w14:paraId="5E298C56" w14:textId="38D30EBC" w:rsidR="00960ECC" w:rsidRPr="007A08BE" w:rsidDel="001E7CC5" w:rsidRDefault="00960ECC" w:rsidP="00AA41B3">
            <w:pPr>
              <w:spacing w:before="100" w:beforeAutospacing="1" w:after="0"/>
              <w:rPr>
                <w:del w:id="923" w:author="Clemens Vasters" w:date="2019-05-23T13:57:00Z"/>
                <w:rFonts w:cs="Arial"/>
              </w:rPr>
            </w:pPr>
            <w:del w:id="924" w:author="Clemens Vasters" w:date="2019-05-23T13:57:00Z">
              <w:r w:rsidDel="001E7CC5">
                <w:rPr>
                  <w:rFonts w:cs="Arial"/>
                </w:rPr>
                <w:delText>AMQP Value (string)</w:delText>
              </w:r>
            </w:del>
          </w:p>
        </w:tc>
      </w:tr>
      <w:tr w:rsidR="001541C2" w:rsidRPr="007A08BE" w:rsidDel="001E7CC5" w14:paraId="554A5EEB" w14:textId="3C258913" w:rsidTr="001A6544">
        <w:trPr>
          <w:tblCellSpacing w:w="0" w:type="dxa"/>
          <w:ins w:id="925" w:author="Brian Raymor" w:date="2017-06-13T14:07:00Z"/>
          <w:del w:id="926" w:author="Clemens Vasters" w:date="2019-05-23T13:57:00Z"/>
        </w:trPr>
        <w:tc>
          <w:tcPr>
            <w:tcW w:w="749" w:type="pct"/>
            <w:tcBorders>
              <w:top w:val="outset" w:sz="6" w:space="0" w:color="000000"/>
              <w:left w:val="outset" w:sz="6" w:space="0" w:color="000000"/>
              <w:bottom w:val="outset" w:sz="6" w:space="0" w:color="000000"/>
              <w:right w:val="outset" w:sz="6" w:space="0" w:color="000000"/>
            </w:tcBorders>
          </w:tcPr>
          <w:p w14:paraId="542D8F67" w14:textId="6B644CF2" w:rsidR="001541C2" w:rsidDel="001E7CC5" w:rsidRDefault="001541C2" w:rsidP="00AA41B3">
            <w:pPr>
              <w:spacing w:before="100" w:beforeAutospacing="1" w:after="0"/>
              <w:rPr>
                <w:ins w:id="927" w:author="Brian Raymor" w:date="2017-06-13T14:07:00Z"/>
                <w:del w:id="928" w:author="Clemens Vasters" w:date="2019-05-23T13:57:00Z"/>
                <w:rFonts w:cs="Arial"/>
              </w:rPr>
            </w:pPr>
            <w:ins w:id="929" w:author="Brian Raymor" w:date="2017-06-13T14:07:00Z">
              <w:del w:id="930" w:author="Clemens Vasters" w:date="2019-05-23T13:57:00Z">
                <w:r w:rsidDel="001E7CC5">
                  <w:rPr>
                    <w:rFonts w:cs="Arial"/>
                  </w:rPr>
                  <w:delText>amqp:</w:delText>
                </w:r>
              </w:del>
            </w:ins>
            <w:ins w:id="931" w:author="Brian Raymor" w:date="2017-06-13T14:08:00Z">
              <w:del w:id="932" w:author="Clemens Vasters" w:date="2019-05-23T13:57:00Z">
                <w:r w:rsidDel="001E7CC5">
                  <w:rPr>
                    <w:rFonts w:cs="Arial"/>
                  </w:rPr>
                  <w:delText>saml</w:delText>
                </w:r>
              </w:del>
            </w:ins>
          </w:p>
        </w:tc>
        <w:tc>
          <w:tcPr>
            <w:tcW w:w="2534" w:type="pct"/>
            <w:tcBorders>
              <w:top w:val="outset" w:sz="6" w:space="0" w:color="000000"/>
              <w:left w:val="outset" w:sz="6" w:space="0" w:color="000000"/>
              <w:bottom w:val="outset" w:sz="6" w:space="0" w:color="000000"/>
              <w:right w:val="outset" w:sz="6" w:space="0" w:color="000000"/>
            </w:tcBorders>
          </w:tcPr>
          <w:p w14:paraId="72E35222" w14:textId="1BE48655" w:rsidR="001541C2" w:rsidDel="001E7CC5" w:rsidRDefault="001A6544" w:rsidP="00AA41B3">
            <w:pPr>
              <w:spacing w:before="100" w:beforeAutospacing="1" w:after="0"/>
              <w:rPr>
                <w:ins w:id="933" w:author="Brian Raymor" w:date="2017-06-13T14:07:00Z"/>
                <w:del w:id="934" w:author="Clemens Vasters" w:date="2019-05-23T13:57:00Z"/>
                <w:rFonts w:cs="Arial"/>
              </w:rPr>
            </w:pPr>
            <w:ins w:id="935" w:author="Brian Raymor" w:date="2017-06-13T14:10:00Z">
              <w:del w:id="936" w:author="Clemens Vasters" w:date="2019-05-23T13:57:00Z">
                <w:r w:rsidRPr="001A6544" w:rsidDel="001E7CC5">
                  <w:rPr>
                    <w:rFonts w:cs="Arial"/>
                  </w:rPr>
                  <w:delText>Security Ass</w:delText>
                </w:r>
                <w:r w:rsidR="00E41F72" w:rsidDel="001E7CC5">
                  <w:rPr>
                    <w:rFonts w:cs="Arial"/>
                  </w:rPr>
                  <w:delText>ertion Markup Language</w:delText>
                </w:r>
              </w:del>
            </w:ins>
            <w:ins w:id="937" w:author="Brian Raymor" w:date="2017-06-13T14:09:00Z">
              <w:del w:id="938" w:author="Clemens Vasters" w:date="2019-05-23T13:57:00Z">
                <w:r w:rsidR="001541C2" w:rsidDel="001E7CC5">
                  <w:rPr>
                    <w:rFonts w:cs="Arial"/>
                  </w:rPr>
                  <w:delText xml:space="preserve"> (SAML)</w:delText>
                </w:r>
              </w:del>
            </w:ins>
          </w:p>
        </w:tc>
        <w:tc>
          <w:tcPr>
            <w:tcW w:w="1717" w:type="pct"/>
            <w:tcBorders>
              <w:top w:val="outset" w:sz="6" w:space="0" w:color="000000"/>
              <w:left w:val="outset" w:sz="6" w:space="0" w:color="000000"/>
              <w:bottom w:val="outset" w:sz="6" w:space="0" w:color="000000"/>
              <w:right w:val="outset" w:sz="6" w:space="0" w:color="000000"/>
            </w:tcBorders>
          </w:tcPr>
          <w:p w14:paraId="15D2DBE3" w14:textId="56134406" w:rsidR="001541C2" w:rsidDel="001E7CC5" w:rsidRDefault="001541C2" w:rsidP="00960ECC">
            <w:pPr>
              <w:tabs>
                <w:tab w:val="left" w:pos="2265"/>
              </w:tabs>
              <w:spacing w:before="100" w:beforeAutospacing="1" w:after="0"/>
              <w:rPr>
                <w:ins w:id="939" w:author="Brian Raymor" w:date="2017-06-13T14:07:00Z"/>
                <w:del w:id="940" w:author="Clemens Vasters" w:date="2019-05-23T13:57:00Z"/>
                <w:rFonts w:cs="Arial"/>
              </w:rPr>
            </w:pPr>
            <w:ins w:id="941" w:author="Brian Raymor" w:date="2017-06-13T14:08:00Z">
              <w:del w:id="942" w:author="Clemens Vasters" w:date="2019-05-23T13:57:00Z">
                <w:r w:rsidDel="001E7CC5">
                  <w:rPr>
                    <w:rFonts w:cs="Arial"/>
                  </w:rPr>
                  <w:delText>AMQP Value (string)</w:delText>
                </w:r>
              </w:del>
            </w:ins>
          </w:p>
        </w:tc>
      </w:tr>
      <w:tr w:rsidR="00960ECC" w:rsidRPr="007A08BE" w:rsidDel="001E7CC5" w14:paraId="5C306687" w14:textId="0A3230C3" w:rsidTr="001A6544">
        <w:trPr>
          <w:tblCellSpacing w:w="0" w:type="dxa"/>
          <w:del w:id="943" w:author="Clemens Vasters" w:date="2019-05-23T13:57:00Z"/>
        </w:trPr>
        <w:tc>
          <w:tcPr>
            <w:tcW w:w="749" w:type="pct"/>
            <w:tcBorders>
              <w:top w:val="outset" w:sz="6" w:space="0" w:color="000000"/>
              <w:left w:val="outset" w:sz="6" w:space="0" w:color="000000"/>
              <w:bottom w:val="outset" w:sz="6" w:space="0" w:color="000000"/>
              <w:right w:val="outset" w:sz="6" w:space="0" w:color="000000"/>
            </w:tcBorders>
          </w:tcPr>
          <w:p w14:paraId="212833D7" w14:textId="406F70AD" w:rsidR="00960ECC" w:rsidRPr="007A08BE" w:rsidDel="001E7CC5" w:rsidRDefault="00247023" w:rsidP="00AA41B3">
            <w:pPr>
              <w:spacing w:before="100" w:beforeAutospacing="1" w:after="0"/>
              <w:rPr>
                <w:del w:id="944" w:author="Clemens Vasters" w:date="2019-05-23T13:57:00Z"/>
                <w:rFonts w:cs="Arial"/>
              </w:rPr>
            </w:pPr>
            <w:del w:id="945" w:author="Clemens Vasters" w:date="2019-05-23T13:57:00Z">
              <w:r w:rsidDel="001E7CC5">
                <w:rPr>
                  <w:rFonts w:cs="Arial"/>
                </w:rPr>
                <w:delText>amqp:</w:delText>
              </w:r>
              <w:r w:rsidR="00960ECC" w:rsidDel="001E7CC5">
                <w:rPr>
                  <w:rFonts w:cs="Arial"/>
                </w:rPr>
                <w:delText>swt</w:delText>
              </w:r>
            </w:del>
          </w:p>
        </w:tc>
        <w:tc>
          <w:tcPr>
            <w:tcW w:w="2534" w:type="pct"/>
            <w:tcBorders>
              <w:top w:val="outset" w:sz="6" w:space="0" w:color="000000"/>
              <w:left w:val="outset" w:sz="6" w:space="0" w:color="000000"/>
              <w:bottom w:val="outset" w:sz="6" w:space="0" w:color="000000"/>
              <w:right w:val="outset" w:sz="6" w:space="0" w:color="000000"/>
            </w:tcBorders>
          </w:tcPr>
          <w:p w14:paraId="1E598A1C" w14:textId="25E17A58" w:rsidR="00960ECC" w:rsidDel="001E7CC5" w:rsidRDefault="00960ECC" w:rsidP="00AA41B3">
            <w:pPr>
              <w:spacing w:before="100" w:beforeAutospacing="1" w:after="0"/>
              <w:rPr>
                <w:del w:id="946" w:author="Clemens Vasters" w:date="2019-05-23T13:57:00Z"/>
                <w:rFonts w:cs="Arial"/>
              </w:rPr>
            </w:pPr>
            <w:del w:id="947" w:author="Clemens Vasters" w:date="2019-05-23T13:57:00Z">
              <w:r w:rsidDel="001E7CC5">
                <w:rPr>
                  <w:rFonts w:cs="Arial"/>
                </w:rPr>
                <w:delText>Simple Web Token (SWT)</w:delText>
              </w:r>
            </w:del>
          </w:p>
        </w:tc>
        <w:tc>
          <w:tcPr>
            <w:tcW w:w="1717" w:type="pct"/>
            <w:tcBorders>
              <w:top w:val="outset" w:sz="6" w:space="0" w:color="000000"/>
              <w:left w:val="outset" w:sz="6" w:space="0" w:color="000000"/>
              <w:bottom w:val="outset" w:sz="6" w:space="0" w:color="000000"/>
              <w:right w:val="outset" w:sz="6" w:space="0" w:color="000000"/>
            </w:tcBorders>
          </w:tcPr>
          <w:p w14:paraId="6C142731" w14:textId="0B850C36" w:rsidR="00960ECC" w:rsidRPr="007A08BE" w:rsidDel="001E7CC5" w:rsidRDefault="00344F88" w:rsidP="00960ECC">
            <w:pPr>
              <w:tabs>
                <w:tab w:val="left" w:pos="2265"/>
              </w:tabs>
              <w:spacing w:before="100" w:beforeAutospacing="1" w:after="0"/>
              <w:rPr>
                <w:del w:id="948" w:author="Clemens Vasters" w:date="2019-05-23T13:57:00Z"/>
                <w:rFonts w:cs="Arial"/>
              </w:rPr>
            </w:pPr>
            <w:del w:id="949" w:author="Clemens Vasters" w:date="2019-05-23T13:57:00Z">
              <w:r w:rsidDel="001E7CC5">
                <w:rPr>
                  <w:rFonts w:cs="Arial"/>
                </w:rPr>
                <w:delText>AMQP Value (string)</w:delText>
              </w:r>
            </w:del>
          </w:p>
        </w:tc>
      </w:tr>
    </w:tbl>
    <w:p w14:paraId="47DA4041" w14:textId="77777777" w:rsidR="00344F88" w:rsidRDefault="00344F88" w:rsidP="00B76878">
      <w:pPr>
        <w:pStyle w:val="berschrift3"/>
        <w:numPr>
          <w:ilvl w:val="2"/>
          <w:numId w:val="2"/>
        </w:numPr>
      </w:pPr>
      <w:bookmarkStart w:id="950" w:name="_Toc477249955"/>
      <w:bookmarkStart w:id="951" w:name="_Toc9348787"/>
      <w:r>
        <w:t>Indication of Settlement</w:t>
      </w:r>
      <w:bookmarkEnd w:id="950"/>
      <w:bookmarkEnd w:id="951"/>
    </w:p>
    <w:p w14:paraId="1ADFD715" w14:textId="6D5624B6" w:rsidR="00344F88" w:rsidRDefault="00344F88" w:rsidP="00344F88">
      <w:r>
        <w:t>I</w:t>
      </w:r>
      <w:r w:rsidR="003F3588">
        <w:t>f the request is</w:t>
      </w:r>
      <w:r w:rsidRPr="00A4418C">
        <w:t xml:space="preserve"> successful</w:t>
      </w:r>
      <w:r>
        <w:t>,</w:t>
      </w:r>
      <w:r w:rsidRPr="00A4418C">
        <w:t xml:space="preserve"> </w:t>
      </w:r>
      <w:r>
        <w:t xml:space="preserve">the CBS Node MUST </w:t>
      </w:r>
      <w:r w:rsidR="00621A18">
        <w:t xml:space="preserve">respond to the </w:t>
      </w:r>
      <w:del w:id="952" w:author="Clemens Vasters" w:date="2019-05-22T18:56:00Z">
        <w:r w:rsidR="00621A18" w:rsidDel="00E80F04">
          <w:delText xml:space="preserve">Client </w:delText>
        </w:r>
      </w:del>
      <w:ins w:id="953" w:author="Clemens Vasters" w:date="2019-05-22T18:56:00Z">
        <w:r w:rsidR="00E80F04">
          <w:t xml:space="preserve">sender </w:t>
        </w:r>
      </w:ins>
      <w:r w:rsidR="00621A18">
        <w:t xml:space="preserve">with a disposition outcome </w:t>
      </w:r>
      <w:r>
        <w:t xml:space="preserve">of </w:t>
      </w:r>
      <w:r w:rsidRPr="005D1A8E">
        <w:rPr>
          <w:rFonts w:ascii="Consolas" w:hAnsi="Consolas"/>
        </w:rPr>
        <w:t>accepted</w:t>
      </w:r>
      <w:r>
        <w:t>.</w:t>
      </w:r>
    </w:p>
    <w:p w14:paraId="184AEF76" w14:textId="4AF68BAC" w:rsidR="00344F88" w:rsidRDefault="003F3588" w:rsidP="00344F88">
      <w:r>
        <w:t>If the request is</w:t>
      </w:r>
      <w:r w:rsidR="00344F88">
        <w:t xml:space="preserve"> unsuccessful due to a processing error, </w:t>
      </w:r>
      <w:r w:rsidR="00344F88" w:rsidRPr="00000012">
        <w:t xml:space="preserve">the </w:t>
      </w:r>
      <w:r w:rsidR="00344F88">
        <w:t xml:space="preserve">CBS </w:t>
      </w:r>
      <w:ins w:id="954" w:author="Clemens Vasters" w:date="2019-05-22T18:56:00Z">
        <w:r w:rsidR="00E80F04">
          <w:t>n</w:t>
        </w:r>
      </w:ins>
      <w:del w:id="955" w:author="Clemens Vasters" w:date="2019-05-22T18:56:00Z">
        <w:r w:rsidR="00344F88" w:rsidDel="00E80F04">
          <w:delText>N</w:delText>
        </w:r>
      </w:del>
      <w:r w:rsidR="00344F88">
        <w:t>ode</w:t>
      </w:r>
      <w:r w:rsidR="00344F88" w:rsidRPr="00000012">
        <w:t xml:space="preserve"> </w:t>
      </w:r>
      <w:r w:rsidR="00621A18">
        <w:t xml:space="preserve">MUST respond to the </w:t>
      </w:r>
      <w:del w:id="956" w:author="Clemens Vasters" w:date="2019-05-22T18:56:00Z">
        <w:r w:rsidR="00621A18" w:rsidDel="00E80F04">
          <w:delText xml:space="preserve">Client </w:delText>
        </w:r>
      </w:del>
      <w:ins w:id="957" w:author="Clemens Vasters" w:date="2019-05-22T18:56:00Z">
        <w:r w:rsidR="00E80F04">
          <w:t xml:space="preserve">sender </w:t>
        </w:r>
      </w:ins>
      <w:r w:rsidR="00621A18">
        <w:t xml:space="preserve">with a disposition outcome of </w:t>
      </w:r>
      <w:r w:rsidR="00621A18" w:rsidRPr="005D1A8E">
        <w:rPr>
          <w:rFonts w:ascii="Consolas" w:hAnsi="Consolas"/>
        </w:rPr>
        <w:t>rejected</w:t>
      </w:r>
      <w:r w:rsidR="00344F88" w:rsidRPr="00000012">
        <w:t>. Further information MAY</w:t>
      </w:r>
      <w:r w:rsidR="00344F88">
        <w:t xml:space="preserve"> be provided in the </w:t>
      </w:r>
      <w:r w:rsidR="00344F88" w:rsidRPr="005D1A8E">
        <w:rPr>
          <w:rFonts w:ascii="Consolas" w:hAnsi="Consolas"/>
        </w:rPr>
        <w:t>error</w:t>
      </w:r>
      <w:r w:rsidR="00344F88">
        <w:t xml:space="preserve"> field in the </w:t>
      </w:r>
      <w:r w:rsidR="00344F88" w:rsidRPr="00621A18">
        <w:rPr>
          <w:rFonts w:ascii="Consolas" w:hAnsi="Consolas"/>
        </w:rPr>
        <w:t>rejected</w:t>
      </w:r>
      <w:r w:rsidR="00344F88">
        <w:t xml:space="preserve"> outcome.</w:t>
      </w:r>
    </w:p>
    <w:p w14:paraId="0DD14981" w14:textId="77DDBA21" w:rsidR="00344F88" w:rsidRDefault="00344F88" w:rsidP="00344F88">
      <w:r>
        <w:lastRenderedPageBreak/>
        <w:t>For error conditions related to the content of the request, e.g., unsupported token type, malformed request etc., a</w:t>
      </w:r>
      <w:ins w:id="958" w:author="Brian Raymor" w:date="2017-07-26T14:20:00Z">
        <w:r w:rsidR="00863224">
          <w:t>n application-specific</w:t>
        </w:r>
      </w:ins>
      <w:ins w:id="959" w:author="Brian Raymor" w:date="2017-07-27T13:15:00Z">
        <w:r w:rsidR="00C86AF8">
          <w:t xml:space="preserve"> </w:t>
        </w:r>
      </w:ins>
      <w:del w:id="960" w:author="Brian Raymor" w:date="2017-07-26T14:20:00Z">
        <w:r w:rsidDel="00863224">
          <w:delText xml:space="preserve"> detailed </w:delText>
        </w:r>
      </w:del>
      <w:r>
        <w:t xml:space="preserve">description </w:t>
      </w:r>
      <w:del w:id="961" w:author="Brian Raymor" w:date="2017-07-26T14:14:00Z">
        <w:r w:rsidDel="00863224">
          <w:delText>SHOULD NOT</w:delText>
        </w:r>
      </w:del>
      <w:ins w:id="962" w:author="Brian Raymor" w:date="2017-07-26T14:14:00Z">
        <w:r w:rsidR="00863224">
          <w:t>MAY</w:t>
        </w:r>
      </w:ins>
      <w:r>
        <w:t xml:space="preserve"> be provided in the </w:t>
      </w:r>
      <w:r w:rsidRPr="00863224">
        <w:rPr>
          <w:rFonts w:ascii="Consolas" w:hAnsi="Consolas"/>
        </w:rPr>
        <w:t>error</w:t>
      </w:r>
      <w:r>
        <w:t xml:space="preserve"> field, </w:t>
      </w:r>
      <w:del w:id="963" w:author="Brian Raymor" w:date="2017-07-26T14:31:00Z">
        <w:r w:rsidDel="00E51DD1">
          <w:delText xml:space="preserve">in line with </w:delText>
        </w:r>
      </w:del>
      <w:ins w:id="964" w:author="Brian Raymor" w:date="2017-07-26T14:31:00Z">
        <w:r w:rsidR="00E51DD1">
          <w:t xml:space="preserve">with consideration for </w:t>
        </w:r>
      </w:ins>
      <w:r>
        <w:t>general best practice for security-related protocols</w:t>
      </w:r>
      <w:ins w:id="965" w:author="Clemens Vasters" w:date="2019-05-23T13:58:00Z">
        <w:r w:rsidR="00F84CAE">
          <w:t>, meaning a potential attacker ought not to be able to learn information helping to improve their attack.</w:t>
        </w:r>
      </w:ins>
      <w:del w:id="966" w:author="Clemens Vasters" w:date="2019-05-23T13:58:00Z">
        <w:r w:rsidDel="00F84CAE">
          <w:delText>.</w:delText>
        </w:r>
      </w:del>
    </w:p>
    <w:p w14:paraId="30FD7FDA" w14:textId="355492F9" w:rsidR="00960ECC" w:rsidRPr="00F56D50" w:rsidDel="00E80F04" w:rsidRDefault="00F56D50" w:rsidP="00F56D50">
      <w:pPr>
        <w:pStyle w:val="berschrift2"/>
        <w:rPr>
          <w:del w:id="967" w:author="Clemens Vasters" w:date="2019-05-22T18:56:00Z"/>
        </w:rPr>
      </w:pPr>
      <w:bookmarkStart w:id="968" w:name="_Toc477954193"/>
      <w:bookmarkStart w:id="969" w:name="_Toc477965415"/>
      <w:bookmarkStart w:id="970" w:name="_Toc477967570"/>
      <w:bookmarkStart w:id="971" w:name="_Toc478715759"/>
      <w:bookmarkStart w:id="972" w:name="_Toc478715814"/>
      <w:bookmarkStart w:id="973" w:name="_Toc478721836"/>
      <w:bookmarkStart w:id="974" w:name="_Toc478729768"/>
      <w:bookmarkStart w:id="975" w:name="_Toc477954194"/>
      <w:bookmarkStart w:id="976" w:name="_Toc477965416"/>
      <w:bookmarkStart w:id="977" w:name="_Toc477967571"/>
      <w:bookmarkStart w:id="978" w:name="_Toc478715760"/>
      <w:bookmarkStart w:id="979" w:name="_Toc478715815"/>
      <w:bookmarkStart w:id="980" w:name="_Toc478721837"/>
      <w:bookmarkStart w:id="981" w:name="_Toc478729769"/>
      <w:bookmarkStart w:id="982" w:name="_Toc477954195"/>
      <w:bookmarkStart w:id="983" w:name="_Toc477965417"/>
      <w:bookmarkStart w:id="984" w:name="_Toc477967572"/>
      <w:bookmarkStart w:id="985" w:name="_Toc478715761"/>
      <w:bookmarkStart w:id="986" w:name="_Toc478715816"/>
      <w:bookmarkStart w:id="987" w:name="_Toc478721838"/>
      <w:bookmarkStart w:id="988" w:name="_Toc478729770"/>
      <w:bookmarkStart w:id="989" w:name="_Toc477954196"/>
      <w:bookmarkStart w:id="990" w:name="_Toc477965418"/>
      <w:bookmarkStart w:id="991" w:name="_Toc477967573"/>
      <w:bookmarkStart w:id="992" w:name="_Toc478715762"/>
      <w:bookmarkStart w:id="993" w:name="_Toc478715817"/>
      <w:bookmarkStart w:id="994" w:name="_Toc478721839"/>
      <w:bookmarkStart w:id="995" w:name="_Toc478729771"/>
      <w:bookmarkStart w:id="996" w:name="_Toc9348788"/>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del w:id="997" w:author="Clemens Vasters" w:date="2019-05-22T18:56:00Z">
        <w:r w:rsidRPr="00F56D50" w:rsidDel="00E80F04">
          <w:delText>Deleting a Token</w:delText>
        </w:r>
        <w:bookmarkEnd w:id="996"/>
      </w:del>
    </w:p>
    <w:p w14:paraId="081EAB8F" w14:textId="454977CB" w:rsidR="00F56D50" w:rsidDel="00E80F04" w:rsidRDefault="00DE2869" w:rsidP="00BE377A">
      <w:pPr>
        <w:rPr>
          <w:del w:id="998" w:author="Clemens Vasters" w:date="2019-05-22T18:56:00Z"/>
        </w:rPr>
      </w:pPr>
      <w:del w:id="999" w:author="Clemens Vasters" w:date="2019-05-22T18:56:00Z">
        <w:r w:rsidDel="00E80F04">
          <w:delText xml:space="preserve">To instruct a peer to delete a token associated with a specific audience, a “delete-token” message </w:delText>
        </w:r>
        <w:r w:rsidR="0088152F" w:rsidDel="00E80F04">
          <w:delText>is</w:delText>
        </w:r>
        <w:r w:rsidDel="00E80F04">
          <w:delText xml:space="preserve"> sent to the CBS Node</w:delText>
        </w:r>
      </w:del>
      <w:ins w:id="1000" w:author="Brian Raymor" w:date="2017-07-23T13:21:00Z">
        <w:del w:id="1001" w:author="Clemens Vasters" w:date="2019-05-22T18:56:00Z">
          <w:r w:rsidR="00312C5B" w:rsidDel="00E80F04">
            <w:delText>A token is deleted on the CBS Node by transferring a “delete-token” message.</w:delText>
          </w:r>
        </w:del>
      </w:ins>
      <w:ins w:id="1002" w:author="Brian Raymor" w:date="2017-07-23T13:38:00Z">
        <w:del w:id="1003" w:author="Clemens Vasters" w:date="2019-05-22T18:56:00Z">
          <w:r w:rsidR="000E0317" w:rsidDel="00E80F04">
            <w:delText xml:space="preserve"> </w:delText>
          </w:r>
          <w:r w:rsidR="000E0317" w:rsidDel="00E80F04">
            <w:rPr>
              <w:rFonts w:cs="Arial"/>
              <w:color w:val="333333"/>
              <w:sz w:val="21"/>
              <w:szCs w:val="21"/>
            </w:rPr>
            <w:delText xml:space="preserve">A token can be deleted without affecting </w:delText>
          </w:r>
        </w:del>
      </w:ins>
      <w:ins w:id="1004" w:author="Brian Raymor" w:date="2017-07-23T13:45:00Z">
        <w:del w:id="1005" w:author="Clemens Vasters" w:date="2019-05-22T18:56:00Z">
          <w:r w:rsidR="005858DC" w:rsidDel="00E80F04">
            <w:rPr>
              <w:rFonts w:cs="Arial"/>
              <w:color w:val="333333"/>
              <w:sz w:val="21"/>
              <w:szCs w:val="21"/>
            </w:rPr>
            <w:delText>current</w:delText>
          </w:r>
        </w:del>
      </w:ins>
      <w:ins w:id="1006" w:author="Brian Raymor" w:date="2017-07-23T13:38:00Z">
        <w:del w:id="1007" w:author="Clemens Vasters" w:date="2019-05-22T18:56:00Z">
          <w:r w:rsidR="000E0317" w:rsidDel="00E80F04">
            <w:rPr>
              <w:rFonts w:cs="Arial"/>
              <w:color w:val="333333"/>
              <w:sz w:val="21"/>
              <w:szCs w:val="21"/>
            </w:rPr>
            <w:delText xml:space="preserve"> links</w:delText>
          </w:r>
        </w:del>
      </w:ins>
      <w:ins w:id="1008" w:author="Brian Raymor" w:date="2017-07-23T13:45:00Z">
        <w:del w:id="1009" w:author="Clemens Vasters" w:date="2019-05-22T18:56:00Z">
          <w:r w:rsidR="005858DC" w:rsidDel="00E80F04">
            <w:rPr>
              <w:rFonts w:cs="Arial"/>
              <w:color w:val="333333"/>
              <w:sz w:val="21"/>
              <w:szCs w:val="21"/>
            </w:rPr>
            <w:delText xml:space="preserve"> that were previously authorized by this token.</w:delText>
          </w:r>
        </w:del>
      </w:ins>
    </w:p>
    <w:p w14:paraId="1BA84CDE" w14:textId="0EACE687" w:rsidR="00DE2869" w:rsidDel="00E80F04" w:rsidRDefault="00344F88" w:rsidP="00DE2869">
      <w:pPr>
        <w:pStyle w:val="berschrift3"/>
        <w:rPr>
          <w:del w:id="1010" w:author="Clemens Vasters" w:date="2019-05-22T18:56:00Z"/>
        </w:rPr>
      </w:pPr>
      <w:bookmarkStart w:id="1011" w:name="_Toc9348789"/>
      <w:del w:id="1012" w:author="Clemens Vasters" w:date="2019-05-22T18:56:00Z">
        <w:r w:rsidDel="00E80F04">
          <w:delText xml:space="preserve">delete-token </w:delText>
        </w:r>
        <w:r w:rsidR="00DE2869" w:rsidDel="00E80F04">
          <w:delText>Message</w:delText>
        </w:r>
        <w:bookmarkEnd w:id="1011"/>
      </w:del>
    </w:p>
    <w:p w14:paraId="229991CE" w14:textId="5FA416AB" w:rsidR="00DE2869" w:rsidDel="00E80F04" w:rsidRDefault="00DE2869" w:rsidP="00DE2869">
      <w:pPr>
        <w:spacing w:after="200"/>
        <w:rPr>
          <w:del w:id="1013" w:author="Clemens Vasters" w:date="2019-05-22T18:56:00Z"/>
        </w:rPr>
      </w:pPr>
      <w:del w:id="1014" w:author="Clemens Vasters" w:date="2019-05-22T18:56:00Z">
        <w:r w:rsidDel="00E80F04">
          <w:delText xml:space="preserve">The </w:delText>
        </w:r>
        <w:r w:rsidRPr="005514D3" w:rsidDel="00E80F04">
          <w:rPr>
            <w:rFonts w:ascii="Consolas" w:hAnsi="Consolas"/>
          </w:rPr>
          <w:delText xml:space="preserve">request </w:delText>
        </w:r>
      </w:del>
      <w:ins w:id="1015" w:author="Brian Raymor" w:date="2017-07-21T13:34:00Z">
        <w:del w:id="1016" w:author="Clemens Vasters" w:date="2019-05-22T18:56:00Z">
          <w:r w:rsidR="005514D3" w:rsidRPr="005514D3" w:rsidDel="00E80F04">
            <w:rPr>
              <w:rFonts w:ascii="Consolas" w:hAnsi="Consolas"/>
            </w:rPr>
            <w:delText>delete-token</w:delText>
          </w:r>
          <w:r w:rsidR="005514D3" w:rsidDel="00E80F04">
            <w:delText xml:space="preserve"> </w:delText>
          </w:r>
        </w:del>
      </w:ins>
      <w:del w:id="1017" w:author="Clemens Vasters" w:date="2019-05-22T18:56:00Z">
        <w:r w:rsidDel="00E80F04">
          <w:delText>message has the following application-properties:</w:delText>
        </w:r>
      </w:del>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424"/>
        <w:gridCol w:w="1200"/>
        <w:gridCol w:w="1200"/>
        <w:gridCol w:w="5520"/>
      </w:tblGrid>
      <w:tr w:rsidR="00DE2869" w:rsidRPr="007A08BE" w:rsidDel="00E80F04" w14:paraId="143C5050" w14:textId="59CE5207" w:rsidTr="00AA41B3">
        <w:trPr>
          <w:tblCellSpacing w:w="0" w:type="dxa"/>
          <w:del w:id="1018" w:author="Clemens Vasters" w:date="2019-05-22T18:56:00Z"/>
        </w:trPr>
        <w:tc>
          <w:tcPr>
            <w:tcW w:w="762" w:type="pct"/>
            <w:tcBorders>
              <w:top w:val="outset" w:sz="6" w:space="0" w:color="000000"/>
              <w:left w:val="outset" w:sz="6" w:space="0" w:color="000000"/>
              <w:bottom w:val="outset" w:sz="6" w:space="0" w:color="000000"/>
              <w:right w:val="outset" w:sz="6" w:space="0" w:color="000000"/>
            </w:tcBorders>
            <w:hideMark/>
          </w:tcPr>
          <w:p w14:paraId="787B454E" w14:textId="581B9F21" w:rsidR="00DE2869" w:rsidRPr="007A08BE" w:rsidDel="00E80F04" w:rsidRDefault="00DE2869" w:rsidP="00AA41B3">
            <w:pPr>
              <w:spacing w:before="100" w:beforeAutospacing="1" w:after="0"/>
              <w:rPr>
                <w:del w:id="1019" w:author="Clemens Vasters" w:date="2019-05-22T18:56:00Z"/>
                <w:rFonts w:cs="Arial"/>
              </w:rPr>
            </w:pPr>
            <w:del w:id="1020" w:author="Clemens Vasters" w:date="2019-05-22T18:56:00Z">
              <w:r w:rsidRPr="007A08BE" w:rsidDel="00E80F04">
                <w:rPr>
                  <w:rFonts w:cs="Arial"/>
                  <w:b/>
                  <w:bCs/>
                </w:rPr>
                <w:delText>Key</w:delText>
              </w:r>
            </w:del>
          </w:p>
        </w:tc>
        <w:tc>
          <w:tcPr>
            <w:tcW w:w="642" w:type="pct"/>
            <w:tcBorders>
              <w:top w:val="outset" w:sz="6" w:space="0" w:color="000000"/>
              <w:left w:val="outset" w:sz="6" w:space="0" w:color="000000"/>
              <w:bottom w:val="outset" w:sz="6" w:space="0" w:color="000000"/>
              <w:right w:val="outset" w:sz="6" w:space="0" w:color="000000"/>
            </w:tcBorders>
          </w:tcPr>
          <w:p w14:paraId="2C1EA764" w14:textId="491FDDF2" w:rsidR="00DE2869" w:rsidRPr="007A08BE" w:rsidDel="00E80F04" w:rsidRDefault="00DE2869" w:rsidP="00AA41B3">
            <w:pPr>
              <w:spacing w:before="100" w:beforeAutospacing="1" w:after="0"/>
              <w:rPr>
                <w:del w:id="1021" w:author="Clemens Vasters" w:date="2019-05-22T18:56:00Z"/>
                <w:rFonts w:cs="Arial"/>
                <w:b/>
                <w:bCs/>
              </w:rPr>
            </w:pPr>
            <w:del w:id="1022" w:author="Clemens Vasters" w:date="2019-05-22T18:56:00Z">
              <w:r w:rsidDel="00E80F04">
                <w:rPr>
                  <w:rFonts w:cs="Arial"/>
                  <w:b/>
                  <w:bCs/>
                </w:rPr>
                <w:delText>Mandatory</w:delText>
              </w:r>
            </w:del>
          </w:p>
        </w:tc>
        <w:tc>
          <w:tcPr>
            <w:tcW w:w="642" w:type="pct"/>
            <w:tcBorders>
              <w:top w:val="outset" w:sz="6" w:space="0" w:color="000000"/>
              <w:left w:val="outset" w:sz="6" w:space="0" w:color="000000"/>
              <w:bottom w:val="outset" w:sz="6" w:space="0" w:color="000000"/>
              <w:right w:val="outset" w:sz="6" w:space="0" w:color="000000"/>
            </w:tcBorders>
            <w:hideMark/>
          </w:tcPr>
          <w:p w14:paraId="2F086A17" w14:textId="07541DD8" w:rsidR="00DE2869" w:rsidRPr="007A08BE" w:rsidDel="00E80F04" w:rsidRDefault="00DE2869" w:rsidP="00AA41B3">
            <w:pPr>
              <w:spacing w:before="100" w:beforeAutospacing="1" w:after="0"/>
              <w:rPr>
                <w:del w:id="1023" w:author="Clemens Vasters" w:date="2019-05-22T18:56:00Z"/>
                <w:rFonts w:cs="Arial"/>
              </w:rPr>
            </w:pPr>
            <w:del w:id="1024" w:author="Clemens Vasters" w:date="2019-05-22T18:56:00Z">
              <w:r w:rsidRPr="007A08BE" w:rsidDel="00E80F04">
                <w:rPr>
                  <w:rFonts w:cs="Arial"/>
                  <w:b/>
                  <w:bCs/>
                </w:rPr>
                <w:delText>Value Type</w:delText>
              </w:r>
            </w:del>
          </w:p>
        </w:tc>
        <w:tc>
          <w:tcPr>
            <w:tcW w:w="2954" w:type="pct"/>
            <w:tcBorders>
              <w:top w:val="outset" w:sz="6" w:space="0" w:color="000000"/>
              <w:left w:val="outset" w:sz="6" w:space="0" w:color="000000"/>
              <w:bottom w:val="outset" w:sz="6" w:space="0" w:color="000000"/>
              <w:right w:val="outset" w:sz="6" w:space="0" w:color="000000"/>
            </w:tcBorders>
            <w:hideMark/>
          </w:tcPr>
          <w:p w14:paraId="70DAC81F" w14:textId="2AE2CC8F" w:rsidR="00DE2869" w:rsidRPr="007A08BE" w:rsidDel="00E80F04" w:rsidRDefault="00DE2869" w:rsidP="00AA41B3">
            <w:pPr>
              <w:spacing w:before="100" w:beforeAutospacing="1" w:after="0"/>
              <w:rPr>
                <w:del w:id="1025" w:author="Clemens Vasters" w:date="2019-05-22T18:56:00Z"/>
                <w:rFonts w:cs="Arial"/>
              </w:rPr>
            </w:pPr>
            <w:del w:id="1026" w:author="Clemens Vasters" w:date="2019-05-22T18:56:00Z">
              <w:r w:rsidDel="00E80F04">
                <w:rPr>
                  <w:rFonts w:cs="Arial"/>
                  <w:b/>
                  <w:bCs/>
                </w:rPr>
                <w:delText>Value Contents</w:delText>
              </w:r>
            </w:del>
          </w:p>
        </w:tc>
      </w:tr>
      <w:tr w:rsidR="00DE2869" w:rsidRPr="007A08BE" w:rsidDel="00E80F04" w14:paraId="05C3D5FD" w14:textId="2263E3C7" w:rsidTr="00AA41B3">
        <w:trPr>
          <w:tblCellSpacing w:w="0" w:type="dxa"/>
          <w:del w:id="1027" w:author="Clemens Vasters" w:date="2019-05-22T18:56:00Z"/>
        </w:trPr>
        <w:tc>
          <w:tcPr>
            <w:tcW w:w="762" w:type="pct"/>
            <w:tcBorders>
              <w:top w:val="outset" w:sz="6" w:space="0" w:color="000000"/>
              <w:left w:val="outset" w:sz="6" w:space="0" w:color="000000"/>
              <w:bottom w:val="outset" w:sz="6" w:space="0" w:color="000000"/>
              <w:right w:val="outset" w:sz="6" w:space="0" w:color="000000"/>
            </w:tcBorders>
            <w:hideMark/>
          </w:tcPr>
          <w:p w14:paraId="68E1DB10" w14:textId="07130064" w:rsidR="00DE2869" w:rsidRPr="007A08BE" w:rsidDel="00E80F04" w:rsidRDefault="00DE2869" w:rsidP="00AA41B3">
            <w:pPr>
              <w:spacing w:before="100" w:beforeAutospacing="1" w:after="0"/>
              <w:rPr>
                <w:del w:id="1028" w:author="Clemens Vasters" w:date="2019-05-22T18:56:00Z"/>
                <w:rFonts w:cs="Arial"/>
              </w:rPr>
            </w:pPr>
            <w:del w:id="1029" w:author="Clemens Vasters" w:date="2019-05-22T18:56:00Z">
              <w:r w:rsidRPr="007A08BE" w:rsidDel="00E80F04">
                <w:rPr>
                  <w:rFonts w:cs="Arial"/>
                </w:rPr>
                <w:delText>operation</w:delText>
              </w:r>
            </w:del>
          </w:p>
        </w:tc>
        <w:tc>
          <w:tcPr>
            <w:tcW w:w="642" w:type="pct"/>
            <w:tcBorders>
              <w:top w:val="outset" w:sz="6" w:space="0" w:color="000000"/>
              <w:left w:val="outset" w:sz="6" w:space="0" w:color="000000"/>
              <w:bottom w:val="outset" w:sz="6" w:space="0" w:color="000000"/>
              <w:right w:val="outset" w:sz="6" w:space="0" w:color="000000"/>
            </w:tcBorders>
          </w:tcPr>
          <w:p w14:paraId="3B9DD206" w14:textId="2752AA29" w:rsidR="00DE2869" w:rsidRPr="007A08BE" w:rsidDel="00E80F04" w:rsidRDefault="00DE2869" w:rsidP="00AA41B3">
            <w:pPr>
              <w:spacing w:before="100" w:beforeAutospacing="1" w:after="0"/>
              <w:rPr>
                <w:del w:id="1030" w:author="Clemens Vasters" w:date="2019-05-22T18:56:00Z"/>
                <w:rFonts w:cs="Arial"/>
              </w:rPr>
            </w:pPr>
            <w:del w:id="1031" w:author="Clemens Vasters" w:date="2019-05-22T18:56:00Z">
              <w:r w:rsidDel="00E80F04">
                <w:rPr>
                  <w:rFonts w:cs="Arial"/>
                </w:rPr>
                <w:delText>Yes</w:delText>
              </w:r>
            </w:del>
          </w:p>
        </w:tc>
        <w:tc>
          <w:tcPr>
            <w:tcW w:w="642" w:type="pct"/>
            <w:tcBorders>
              <w:top w:val="outset" w:sz="6" w:space="0" w:color="000000"/>
              <w:left w:val="outset" w:sz="6" w:space="0" w:color="000000"/>
              <w:bottom w:val="outset" w:sz="6" w:space="0" w:color="000000"/>
              <w:right w:val="outset" w:sz="6" w:space="0" w:color="000000"/>
            </w:tcBorders>
            <w:hideMark/>
          </w:tcPr>
          <w:p w14:paraId="308F0885" w14:textId="06B36FFC" w:rsidR="00DE2869" w:rsidRPr="007A08BE" w:rsidDel="00E80F04" w:rsidRDefault="00DE2869" w:rsidP="00AA41B3">
            <w:pPr>
              <w:spacing w:before="100" w:beforeAutospacing="1" w:after="0"/>
              <w:rPr>
                <w:del w:id="1032" w:author="Clemens Vasters" w:date="2019-05-22T18:56:00Z"/>
                <w:rFonts w:cs="Arial"/>
              </w:rPr>
            </w:pPr>
            <w:del w:id="1033" w:author="Clemens Vasters" w:date="2019-05-22T18:56:00Z">
              <w:r w:rsidDel="00E80F04">
                <w:rPr>
                  <w:rFonts w:cs="Arial"/>
                </w:rPr>
                <w:delText>s</w:delText>
              </w:r>
              <w:r w:rsidRPr="007A08BE" w:rsidDel="00E80F04">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hideMark/>
          </w:tcPr>
          <w:p w14:paraId="7A46B612" w14:textId="22333ACF" w:rsidR="00DE2869" w:rsidRPr="007A08BE" w:rsidDel="00E80F04" w:rsidRDefault="00DE2869" w:rsidP="00AA41B3">
            <w:pPr>
              <w:spacing w:before="100" w:beforeAutospacing="1" w:after="0"/>
              <w:rPr>
                <w:del w:id="1034" w:author="Clemens Vasters" w:date="2019-05-22T18:56:00Z"/>
                <w:rFonts w:cs="Arial"/>
              </w:rPr>
            </w:pPr>
            <w:del w:id="1035" w:author="Clemens Vasters" w:date="2019-05-22T18:56:00Z">
              <w:r w:rsidDel="00E80F04">
                <w:rPr>
                  <w:rFonts w:cs="Arial"/>
                </w:rPr>
                <w:delText>“</w:delText>
              </w:r>
              <w:r w:rsidDel="00E80F04">
                <w:rPr>
                  <w:rFonts w:ascii="Consolas" w:hAnsi="Consolas" w:cs="Consolas"/>
                </w:rPr>
                <w:delText>delete</w:delText>
              </w:r>
              <w:r w:rsidRPr="00526E0B" w:rsidDel="00E80F04">
                <w:rPr>
                  <w:rFonts w:ascii="Consolas" w:hAnsi="Consolas" w:cs="Consolas"/>
                </w:rPr>
                <w:delText>-token</w:delText>
              </w:r>
              <w:r w:rsidDel="00E80F04">
                <w:rPr>
                  <w:rFonts w:cs="Arial"/>
                </w:rPr>
                <w:delText>”</w:delText>
              </w:r>
            </w:del>
          </w:p>
        </w:tc>
      </w:tr>
      <w:tr w:rsidR="001417B4" w:rsidRPr="007A08BE" w:rsidDel="00E80F04" w14:paraId="72AADFB8" w14:textId="42121D78" w:rsidTr="00AA41B3">
        <w:trPr>
          <w:tblCellSpacing w:w="0" w:type="dxa"/>
          <w:del w:id="1036" w:author="Clemens Vasters" w:date="2019-05-22T18:56:00Z"/>
        </w:trPr>
        <w:tc>
          <w:tcPr>
            <w:tcW w:w="762" w:type="pct"/>
            <w:tcBorders>
              <w:top w:val="outset" w:sz="6" w:space="0" w:color="000000"/>
              <w:left w:val="outset" w:sz="6" w:space="0" w:color="000000"/>
              <w:bottom w:val="outset" w:sz="6" w:space="0" w:color="000000"/>
              <w:right w:val="outset" w:sz="6" w:space="0" w:color="000000"/>
            </w:tcBorders>
          </w:tcPr>
          <w:p w14:paraId="44F511B8" w14:textId="71EB4CE7" w:rsidR="001417B4" w:rsidRPr="007A08BE" w:rsidDel="00E80F04" w:rsidRDefault="001417B4" w:rsidP="001417B4">
            <w:pPr>
              <w:spacing w:before="100" w:beforeAutospacing="1" w:after="0"/>
              <w:rPr>
                <w:del w:id="1037" w:author="Clemens Vasters" w:date="2019-05-22T18:56:00Z"/>
                <w:rFonts w:cs="Arial"/>
              </w:rPr>
            </w:pPr>
            <w:del w:id="1038" w:author="Clemens Vasters" w:date="2019-05-22T18:56:00Z">
              <w:r w:rsidDel="00E80F04">
                <w:rPr>
                  <w:rFonts w:cs="Arial"/>
                </w:rPr>
                <w:delText>T</w:delText>
              </w:r>
              <w:r w:rsidRPr="007A08BE" w:rsidDel="00E80F04">
                <w:rPr>
                  <w:rFonts w:cs="Arial"/>
                </w:rPr>
                <w:delText>ype</w:delText>
              </w:r>
            </w:del>
          </w:p>
        </w:tc>
        <w:tc>
          <w:tcPr>
            <w:tcW w:w="642" w:type="pct"/>
            <w:tcBorders>
              <w:top w:val="outset" w:sz="6" w:space="0" w:color="000000"/>
              <w:left w:val="outset" w:sz="6" w:space="0" w:color="000000"/>
              <w:bottom w:val="outset" w:sz="6" w:space="0" w:color="000000"/>
              <w:right w:val="outset" w:sz="6" w:space="0" w:color="000000"/>
            </w:tcBorders>
          </w:tcPr>
          <w:p w14:paraId="08B58C46" w14:textId="68FD30F8" w:rsidR="001417B4" w:rsidRPr="007A08BE" w:rsidDel="00E80F04" w:rsidRDefault="001417B4" w:rsidP="001417B4">
            <w:pPr>
              <w:spacing w:before="100" w:beforeAutospacing="1" w:after="0"/>
              <w:rPr>
                <w:del w:id="1039" w:author="Clemens Vasters" w:date="2019-05-22T18:56:00Z"/>
                <w:rFonts w:cs="Arial"/>
              </w:rPr>
            </w:pPr>
            <w:del w:id="1040" w:author="Clemens Vasters" w:date="2019-05-22T18:56:00Z">
              <w:r w:rsidDel="00E80F04">
                <w:rPr>
                  <w:rFonts w:cs="Arial"/>
                </w:rPr>
                <w:delText>Yes</w:delText>
              </w:r>
            </w:del>
          </w:p>
        </w:tc>
        <w:tc>
          <w:tcPr>
            <w:tcW w:w="642" w:type="pct"/>
            <w:tcBorders>
              <w:top w:val="outset" w:sz="6" w:space="0" w:color="000000"/>
              <w:left w:val="outset" w:sz="6" w:space="0" w:color="000000"/>
              <w:bottom w:val="outset" w:sz="6" w:space="0" w:color="000000"/>
              <w:right w:val="outset" w:sz="6" w:space="0" w:color="000000"/>
            </w:tcBorders>
          </w:tcPr>
          <w:p w14:paraId="37D31765" w14:textId="0163F3CC" w:rsidR="001417B4" w:rsidRPr="007A08BE" w:rsidDel="00E80F04" w:rsidRDefault="001417B4" w:rsidP="001417B4">
            <w:pPr>
              <w:spacing w:before="100" w:beforeAutospacing="1" w:after="0"/>
              <w:rPr>
                <w:del w:id="1041" w:author="Clemens Vasters" w:date="2019-05-22T18:56:00Z"/>
                <w:rFonts w:cs="Arial"/>
              </w:rPr>
            </w:pPr>
            <w:del w:id="1042" w:author="Clemens Vasters" w:date="2019-05-22T18:56:00Z">
              <w:r w:rsidDel="00E80F04">
                <w:rPr>
                  <w:rFonts w:cs="Arial"/>
                </w:rPr>
                <w:delText>s</w:delText>
              </w:r>
              <w:r w:rsidRPr="007A08BE" w:rsidDel="00E80F04">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tcPr>
          <w:p w14:paraId="38355FD9" w14:textId="164A7909" w:rsidR="001417B4" w:rsidRPr="007A08BE" w:rsidDel="00E80F04" w:rsidRDefault="001417B4" w:rsidP="001417B4">
            <w:pPr>
              <w:spacing w:before="100" w:beforeAutospacing="1" w:after="0"/>
              <w:rPr>
                <w:del w:id="1043" w:author="Clemens Vasters" w:date="2019-05-22T18:56:00Z"/>
                <w:rFonts w:cs="Arial"/>
              </w:rPr>
            </w:pPr>
            <w:del w:id="1044" w:author="Clemens Vasters" w:date="2019-05-22T18:56:00Z">
              <w:r w:rsidDel="00E80F04">
                <w:rPr>
                  <w:rFonts w:cs="Arial"/>
                </w:rPr>
                <w:delText>The type of the token being deleted, e.g., “amqp:jwt”.</w:delText>
              </w:r>
            </w:del>
          </w:p>
        </w:tc>
      </w:tr>
      <w:tr w:rsidR="00DE2869" w:rsidRPr="007A08BE" w:rsidDel="00E80F04" w14:paraId="37CE65AC" w14:textId="13966389" w:rsidTr="00AA41B3">
        <w:trPr>
          <w:tblCellSpacing w:w="0" w:type="dxa"/>
          <w:del w:id="1045" w:author="Clemens Vasters" w:date="2019-05-22T18:56:00Z"/>
        </w:trPr>
        <w:tc>
          <w:tcPr>
            <w:tcW w:w="762" w:type="pct"/>
            <w:tcBorders>
              <w:top w:val="outset" w:sz="6" w:space="0" w:color="000000"/>
              <w:left w:val="outset" w:sz="6" w:space="0" w:color="000000"/>
              <w:bottom w:val="outset" w:sz="6" w:space="0" w:color="000000"/>
              <w:right w:val="outset" w:sz="6" w:space="0" w:color="000000"/>
            </w:tcBorders>
            <w:hideMark/>
          </w:tcPr>
          <w:p w14:paraId="20559885" w14:textId="5A9D675A" w:rsidR="00DE2869" w:rsidRPr="007A08BE" w:rsidDel="00E80F04" w:rsidRDefault="00DE2869" w:rsidP="00AA41B3">
            <w:pPr>
              <w:spacing w:before="100" w:beforeAutospacing="1" w:after="0"/>
              <w:rPr>
                <w:del w:id="1046" w:author="Clemens Vasters" w:date="2019-05-22T18:56:00Z"/>
                <w:rFonts w:cs="Arial"/>
              </w:rPr>
            </w:pPr>
            <w:del w:id="1047" w:author="Clemens Vasters" w:date="2019-05-22T18:56:00Z">
              <w:r w:rsidDel="00E80F04">
                <w:rPr>
                  <w:rFonts w:cs="Arial"/>
                </w:rPr>
                <w:delText>n</w:delText>
              </w:r>
              <w:r w:rsidRPr="007A08BE" w:rsidDel="00E80F04">
                <w:rPr>
                  <w:rFonts w:cs="Arial"/>
                </w:rPr>
                <w:delText>ame</w:delText>
              </w:r>
            </w:del>
          </w:p>
        </w:tc>
        <w:tc>
          <w:tcPr>
            <w:tcW w:w="642" w:type="pct"/>
            <w:tcBorders>
              <w:top w:val="outset" w:sz="6" w:space="0" w:color="000000"/>
              <w:left w:val="outset" w:sz="6" w:space="0" w:color="000000"/>
              <w:bottom w:val="outset" w:sz="6" w:space="0" w:color="000000"/>
              <w:right w:val="outset" w:sz="6" w:space="0" w:color="000000"/>
            </w:tcBorders>
          </w:tcPr>
          <w:p w14:paraId="0EC8F7C4" w14:textId="13F449F5" w:rsidR="00DE2869" w:rsidRPr="007A08BE" w:rsidDel="00E80F04" w:rsidRDefault="00DE2869" w:rsidP="00AA41B3">
            <w:pPr>
              <w:spacing w:before="100" w:beforeAutospacing="1" w:after="0"/>
              <w:rPr>
                <w:del w:id="1048" w:author="Clemens Vasters" w:date="2019-05-22T18:56:00Z"/>
                <w:rFonts w:cs="Arial"/>
              </w:rPr>
            </w:pPr>
            <w:del w:id="1049" w:author="Clemens Vasters" w:date="2019-05-22T18:56:00Z">
              <w:r w:rsidDel="00E80F04">
                <w:rPr>
                  <w:rFonts w:cs="Arial"/>
                </w:rPr>
                <w:delText>Yes</w:delText>
              </w:r>
            </w:del>
          </w:p>
        </w:tc>
        <w:tc>
          <w:tcPr>
            <w:tcW w:w="642" w:type="pct"/>
            <w:tcBorders>
              <w:top w:val="outset" w:sz="6" w:space="0" w:color="000000"/>
              <w:left w:val="outset" w:sz="6" w:space="0" w:color="000000"/>
              <w:bottom w:val="outset" w:sz="6" w:space="0" w:color="000000"/>
              <w:right w:val="outset" w:sz="6" w:space="0" w:color="000000"/>
            </w:tcBorders>
            <w:hideMark/>
          </w:tcPr>
          <w:p w14:paraId="4ED5DEB0" w14:textId="2CC3D57B" w:rsidR="00DE2869" w:rsidRPr="007A08BE" w:rsidDel="00E80F04" w:rsidRDefault="00DE2869" w:rsidP="00AA41B3">
            <w:pPr>
              <w:spacing w:before="100" w:beforeAutospacing="1" w:after="0"/>
              <w:rPr>
                <w:del w:id="1050" w:author="Clemens Vasters" w:date="2019-05-22T18:56:00Z"/>
                <w:rFonts w:cs="Arial"/>
              </w:rPr>
            </w:pPr>
            <w:del w:id="1051" w:author="Clemens Vasters" w:date="2019-05-22T18:56:00Z">
              <w:r w:rsidDel="00E80F04">
                <w:rPr>
                  <w:rFonts w:cs="Arial"/>
                </w:rPr>
                <w:delText>s</w:delText>
              </w:r>
              <w:r w:rsidRPr="007A08BE" w:rsidDel="00E80F04">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hideMark/>
          </w:tcPr>
          <w:p w14:paraId="7DCCE086" w14:textId="0A2DA16C" w:rsidR="00DE2869" w:rsidRPr="007A08BE" w:rsidDel="00E80F04" w:rsidRDefault="00F65E5D" w:rsidP="00DE2869">
            <w:pPr>
              <w:spacing w:before="100" w:beforeAutospacing="1" w:after="0"/>
              <w:rPr>
                <w:del w:id="1052" w:author="Clemens Vasters" w:date="2019-05-22T18:56:00Z"/>
                <w:rFonts w:cs="Arial"/>
              </w:rPr>
            </w:pPr>
            <w:ins w:id="1053" w:author="Brian Raymor" w:date="2017-07-26T15:46:00Z">
              <w:del w:id="1054" w:author="Clemens Vasters" w:date="2019-05-22T18:56:00Z">
                <w:r w:rsidRPr="00975FFD" w:rsidDel="00E80F04">
                  <w:rPr>
                    <w:rFonts w:cs="Arial"/>
                  </w:rPr>
                  <w:delText xml:space="preserve">The name represents the node name (key) that </w:delText>
                </w:r>
                <w:r w:rsidDel="00E80F04">
                  <w:rPr>
                    <w:rFonts w:cs="Arial"/>
                  </w:rPr>
                  <w:delText>is mapped to the token (value)</w:delText>
                </w:r>
              </w:del>
            </w:ins>
            <w:ins w:id="1055" w:author="Brian Raymor" w:date="2017-07-26T16:12:00Z">
              <w:del w:id="1056" w:author="Clemens Vasters" w:date="2019-05-22T18:56:00Z">
                <w:r w:rsidR="005D5D0D" w:rsidDel="00E80F04">
                  <w:rPr>
                    <w:rFonts w:cs="Arial"/>
                  </w:rPr>
                  <w:delText xml:space="preserve"> in the token cache.</w:delText>
                </w:r>
              </w:del>
            </w:ins>
            <w:del w:id="1057" w:author="Clemens Vasters" w:date="2019-05-22T18:56:00Z">
              <w:r w:rsidR="00DE2869" w:rsidRPr="007A08BE" w:rsidDel="00E80F04">
                <w:rPr>
                  <w:rFonts w:cs="Arial"/>
                </w:rPr>
                <w:delText xml:space="preserve">The </w:delText>
              </w:r>
              <w:r w:rsidR="00DE2869" w:rsidDel="00E80F04">
                <w:rPr>
                  <w:rFonts w:cs="Arial"/>
                </w:rPr>
                <w:delText>“audience” of the token being deleted.</w:delText>
              </w:r>
            </w:del>
          </w:p>
        </w:tc>
      </w:tr>
    </w:tbl>
    <w:p w14:paraId="041F4E08" w14:textId="2A602933" w:rsidR="00DE2869" w:rsidDel="00E80F04" w:rsidRDefault="00DE2869" w:rsidP="00DE2869">
      <w:pPr>
        <w:spacing w:before="200" w:after="200"/>
        <w:rPr>
          <w:del w:id="1058" w:author="Clemens Vasters" w:date="2019-05-22T18:56:00Z"/>
        </w:rPr>
      </w:pPr>
      <w:del w:id="1059" w:author="Clemens Vasters" w:date="2019-05-22T18:56:00Z">
        <w:r w:rsidDel="00E80F04">
          <w:delText>The body of the message MUST be empty.</w:delText>
        </w:r>
      </w:del>
    </w:p>
    <w:p w14:paraId="40013484" w14:textId="4B264D93" w:rsidR="00DE2869" w:rsidDel="00E80F04" w:rsidRDefault="001417B4" w:rsidP="00DE2869">
      <w:pPr>
        <w:pStyle w:val="berschrift3"/>
        <w:rPr>
          <w:del w:id="1060" w:author="Clemens Vasters" w:date="2019-05-22T18:56:00Z"/>
        </w:rPr>
      </w:pPr>
      <w:bookmarkStart w:id="1061" w:name="_Toc9348790"/>
      <w:del w:id="1062" w:author="Clemens Vasters" w:date="2019-05-22T18:56:00Z">
        <w:r w:rsidDel="00E80F04">
          <w:delText>Indication of Settlement</w:delText>
        </w:r>
        <w:bookmarkEnd w:id="1061"/>
      </w:del>
    </w:p>
    <w:p w14:paraId="09487ADB" w14:textId="639F983F" w:rsidR="001417B4" w:rsidDel="00E80F04" w:rsidRDefault="001417B4" w:rsidP="001417B4">
      <w:pPr>
        <w:rPr>
          <w:del w:id="1063" w:author="Clemens Vasters" w:date="2019-05-22T18:56:00Z"/>
        </w:rPr>
      </w:pPr>
      <w:del w:id="1064" w:author="Clemens Vasters" w:date="2019-05-22T18:56:00Z">
        <w:r w:rsidDel="00E80F04">
          <w:delText>I</w:delText>
        </w:r>
        <w:r w:rsidR="005514D3" w:rsidDel="00E80F04">
          <w:delText>f the request i</w:delText>
        </w:r>
        <w:r w:rsidRPr="00A4418C" w:rsidDel="00E80F04">
          <w:delText>s successful</w:delText>
        </w:r>
      </w:del>
      <w:ins w:id="1065" w:author="Brian Raymor" w:date="2017-07-26T16:17:00Z">
        <w:del w:id="1066" w:author="Clemens Vasters" w:date="2019-05-22T18:56:00Z">
          <w:r w:rsidR="005D5D0D" w:rsidDel="00E80F04">
            <w:delText xml:space="preserve"> o</w:delText>
          </w:r>
          <w:r w:rsidR="00526682" w:rsidDel="00E80F04">
            <w:delText>r the name</w:delText>
          </w:r>
        </w:del>
      </w:ins>
      <w:ins w:id="1067" w:author="Brian Raymor" w:date="2017-07-26T16:18:00Z">
        <w:del w:id="1068" w:author="Clemens Vasters" w:date="2019-05-22T18:56:00Z">
          <w:r w:rsidR="00526682" w:rsidDel="00E80F04">
            <w:delText xml:space="preserve"> </w:delText>
          </w:r>
        </w:del>
      </w:ins>
      <w:ins w:id="1069" w:author="Brian Raymor" w:date="2017-07-26T16:17:00Z">
        <w:del w:id="1070" w:author="Clemens Vasters" w:date="2019-05-22T18:56:00Z">
          <w:r w:rsidR="00526682" w:rsidDel="00E80F04">
            <w:delText>is not mapped to a token in the token cache</w:delText>
          </w:r>
        </w:del>
      </w:ins>
      <w:del w:id="1071" w:author="Clemens Vasters" w:date="2019-05-22T18:56:00Z">
        <w:r w:rsidDel="00E80F04">
          <w:delText>,</w:delText>
        </w:r>
        <w:r w:rsidRPr="00A4418C" w:rsidDel="00E80F04">
          <w:delText xml:space="preserve"> </w:delText>
        </w:r>
        <w:r w:rsidDel="00E80F04">
          <w:delText xml:space="preserve">the CBS Node MUST </w:delText>
        </w:r>
        <w:r w:rsidR="004F30D0" w:rsidDel="00E80F04">
          <w:delText xml:space="preserve">respond to the Client with a disposition outcome of </w:delText>
        </w:r>
        <w:r w:rsidR="004F30D0" w:rsidRPr="005D1A8E" w:rsidDel="00E80F04">
          <w:rPr>
            <w:rFonts w:ascii="Consolas" w:hAnsi="Consolas"/>
          </w:rPr>
          <w:delText>accepted</w:delText>
        </w:r>
        <w:r w:rsidDel="00E80F04">
          <w:delText>. Note that a condition in which the token was not found SHOULD be treated as success.</w:delText>
        </w:r>
      </w:del>
    </w:p>
    <w:p w14:paraId="3C9DE14D" w14:textId="55AEF470" w:rsidR="001417B4" w:rsidDel="00E80F04" w:rsidRDefault="003F3588" w:rsidP="001417B4">
      <w:pPr>
        <w:rPr>
          <w:del w:id="1072" w:author="Clemens Vasters" w:date="2019-05-22T18:56:00Z"/>
        </w:rPr>
      </w:pPr>
      <w:del w:id="1073" w:author="Clemens Vasters" w:date="2019-05-22T18:56:00Z">
        <w:r w:rsidDel="00E80F04">
          <w:delText>If the request i</w:delText>
        </w:r>
        <w:r w:rsidR="001417B4" w:rsidDel="00E80F04">
          <w:delText xml:space="preserve">s unsuccessful due to a processing error, </w:delText>
        </w:r>
        <w:r w:rsidR="001417B4" w:rsidRPr="00000012" w:rsidDel="00E80F04">
          <w:delText xml:space="preserve">the </w:delText>
        </w:r>
        <w:r w:rsidR="001417B4" w:rsidDel="00E80F04">
          <w:delText>CBS Node</w:delText>
        </w:r>
        <w:r w:rsidR="001417B4" w:rsidRPr="00000012" w:rsidDel="00E80F04">
          <w:delText xml:space="preserve"> </w:delText>
        </w:r>
        <w:r w:rsidR="001417B4" w:rsidDel="00E80F04">
          <w:delText xml:space="preserve">MUST </w:delText>
        </w:r>
        <w:r w:rsidR="004F30D0" w:rsidDel="00E80F04">
          <w:delText xml:space="preserve">respond to the Client with a disposition outcome of </w:delText>
        </w:r>
        <w:r w:rsidR="004F30D0" w:rsidRPr="005D1A8E" w:rsidDel="00E80F04">
          <w:rPr>
            <w:rFonts w:ascii="Consolas" w:hAnsi="Consolas"/>
          </w:rPr>
          <w:delText>rejected</w:delText>
        </w:r>
        <w:r w:rsidR="001417B4" w:rsidRPr="00000012" w:rsidDel="00E80F04">
          <w:delText>. Further information MAY</w:delText>
        </w:r>
        <w:r w:rsidR="001417B4" w:rsidDel="00E80F04">
          <w:delText xml:space="preserve"> be provided in the </w:delText>
        </w:r>
        <w:r w:rsidR="001417B4" w:rsidRPr="005A4A58" w:rsidDel="00E80F04">
          <w:rPr>
            <w:rFonts w:ascii="Consolas" w:hAnsi="Consolas"/>
          </w:rPr>
          <w:delText>error</w:delText>
        </w:r>
        <w:r w:rsidR="001417B4" w:rsidDel="00E80F04">
          <w:delText xml:space="preserve"> field in the </w:delText>
        </w:r>
        <w:r w:rsidR="001417B4" w:rsidRPr="005A4A58" w:rsidDel="00E80F04">
          <w:rPr>
            <w:rFonts w:ascii="Consolas" w:hAnsi="Consolas"/>
          </w:rPr>
          <w:delText>rejected</w:delText>
        </w:r>
        <w:r w:rsidR="001417B4" w:rsidDel="00E80F04">
          <w:delText xml:space="preserve"> outcome.</w:delText>
        </w:r>
      </w:del>
    </w:p>
    <w:p w14:paraId="0FD9143A" w14:textId="3756C777" w:rsidR="003F28AD" w:rsidDel="00E80F04" w:rsidRDefault="001417B4" w:rsidP="001417B4">
      <w:pPr>
        <w:rPr>
          <w:del w:id="1074" w:author="Clemens Vasters" w:date="2019-05-22T18:56:00Z"/>
        </w:rPr>
      </w:pPr>
      <w:del w:id="1075" w:author="Clemens Vasters" w:date="2019-05-22T18:56:00Z">
        <w:r w:rsidDel="00E80F04">
          <w:delText>For error conditions related to the content of the request, e.g., unsupported token type, malformed request etc., a</w:delText>
        </w:r>
      </w:del>
      <w:ins w:id="1076" w:author="Brian Raymor" w:date="2017-07-26T14:20:00Z">
        <w:del w:id="1077" w:author="Clemens Vasters" w:date="2019-05-22T18:56:00Z">
          <w:r w:rsidR="00863224" w:rsidDel="00E80F04">
            <w:delText>n application-specific</w:delText>
          </w:r>
        </w:del>
      </w:ins>
      <w:ins w:id="1078" w:author="Brian Raymor" w:date="2017-07-26T16:17:00Z">
        <w:del w:id="1079" w:author="Clemens Vasters" w:date="2019-05-22T18:56:00Z">
          <w:r w:rsidR="005D5D0D" w:rsidDel="00E80F04">
            <w:delText xml:space="preserve"> </w:delText>
          </w:r>
        </w:del>
      </w:ins>
      <w:del w:id="1080" w:author="Clemens Vasters" w:date="2019-05-22T18:56:00Z">
        <w:r w:rsidDel="00E80F04">
          <w:delText xml:space="preserve"> detailed description SHOULD NOT </w:delText>
        </w:r>
      </w:del>
      <w:ins w:id="1081" w:author="Brian Raymor" w:date="2017-07-26T14:14:00Z">
        <w:del w:id="1082" w:author="Clemens Vasters" w:date="2019-05-22T18:56:00Z">
          <w:r w:rsidR="00863224" w:rsidDel="00E80F04">
            <w:delText xml:space="preserve">MAY </w:delText>
          </w:r>
        </w:del>
      </w:ins>
      <w:del w:id="1083" w:author="Clemens Vasters" w:date="2019-05-22T18:56:00Z">
        <w:r w:rsidDel="00E80F04">
          <w:delText xml:space="preserve">be provided in the </w:delText>
        </w:r>
        <w:r w:rsidRPr="005A4A58" w:rsidDel="00E80F04">
          <w:rPr>
            <w:rFonts w:ascii="Consolas" w:hAnsi="Consolas"/>
          </w:rPr>
          <w:delText>error</w:delText>
        </w:r>
        <w:r w:rsidDel="00E80F04">
          <w:delText xml:space="preserve"> field, in line with</w:delText>
        </w:r>
      </w:del>
      <w:ins w:id="1084" w:author="Brian Raymor" w:date="2017-07-26T14:30:00Z">
        <w:del w:id="1085" w:author="Clemens Vasters" w:date="2019-05-22T18:56:00Z">
          <w:r w:rsidR="00E51DD1" w:rsidDel="00E80F04">
            <w:delText>with consideration for</w:delText>
          </w:r>
        </w:del>
      </w:ins>
      <w:del w:id="1086" w:author="Clemens Vasters" w:date="2019-05-22T18:56:00Z">
        <w:r w:rsidDel="00E80F04">
          <w:delText xml:space="preserve"> general best practice for security-related protocols.</w:delText>
        </w:r>
      </w:del>
    </w:p>
    <w:p w14:paraId="15E9B2F7" w14:textId="77777777" w:rsidR="003F28AD" w:rsidRDefault="003F28AD" w:rsidP="00B76878">
      <w:pPr>
        <w:pStyle w:val="Heading1WP"/>
        <w:numPr>
          <w:ilvl w:val="0"/>
          <w:numId w:val="2"/>
        </w:numPr>
      </w:pPr>
      <w:bookmarkStart w:id="1087" w:name="_Toc9348791"/>
      <w:r>
        <w:t>TLS and SASL Integration</w:t>
      </w:r>
      <w:bookmarkEnd w:id="1087"/>
    </w:p>
    <w:p w14:paraId="0C948C37" w14:textId="77777777" w:rsidR="0064765D" w:rsidRDefault="003F28AD" w:rsidP="003F28AD">
      <w:pPr>
        <w:spacing w:before="200" w:after="200"/>
        <w:rPr>
          <w:ins w:id="1088" w:author="Clemens Vasters" w:date="2019-05-22T18:59:00Z"/>
        </w:rPr>
      </w:pPr>
      <w:r>
        <w:t xml:space="preserve">The claims-based security </w:t>
      </w:r>
      <w:del w:id="1089" w:author="Clemens Vasters" w:date="2019-05-22T18:58:00Z">
        <w:r w:rsidDel="00020E4D">
          <w:delText xml:space="preserve">scheme </w:delText>
        </w:r>
      </w:del>
      <w:ins w:id="1090" w:author="Clemens Vasters" w:date="2019-05-22T18:58:00Z">
        <w:r w:rsidR="00020E4D">
          <w:t xml:space="preserve">mechanism </w:t>
        </w:r>
      </w:ins>
      <w:r>
        <w:t xml:space="preserve">composes with the TLS and SASL security foundation described in </w:t>
      </w:r>
      <w:r>
        <w:fldChar w:fldCharType="begin"/>
      </w:r>
      <w:r>
        <w:instrText xml:space="preserve"> REF AMQP \h </w:instrText>
      </w:r>
      <w:r>
        <w:fldChar w:fldCharType="separate"/>
      </w:r>
      <w:r>
        <w:rPr>
          <w:rStyle w:val="Refterm"/>
        </w:rPr>
        <w:t>[AMQP]</w:t>
      </w:r>
      <w:r>
        <w:fldChar w:fldCharType="end"/>
      </w:r>
      <w:r>
        <w:t xml:space="preserve">. </w:t>
      </w:r>
    </w:p>
    <w:p w14:paraId="36BC37BC" w14:textId="77777777" w:rsidR="0064765D" w:rsidRDefault="003F28AD" w:rsidP="003F28AD">
      <w:pPr>
        <w:spacing w:before="200" w:after="200"/>
        <w:rPr>
          <w:ins w:id="1091" w:author="Clemens Vasters" w:date="2019-05-22T19:00:00Z"/>
        </w:rPr>
      </w:pPr>
      <w:r>
        <w:t xml:space="preserve">Security tokens used with this </w:t>
      </w:r>
      <w:del w:id="1092" w:author="Clemens Vasters" w:date="2019-05-22T18:59:00Z">
        <w:r w:rsidDel="0064765D">
          <w:delText xml:space="preserve">scheme </w:delText>
        </w:r>
      </w:del>
      <w:ins w:id="1093" w:author="Clemens Vasters" w:date="2019-05-22T18:59:00Z">
        <w:r w:rsidR="0064765D">
          <w:t xml:space="preserve">mechanism </w:t>
        </w:r>
      </w:ins>
      <w:del w:id="1094" w:author="Clemens Vasters" w:date="2019-05-22T18:59:00Z">
        <w:r w:rsidDel="0064765D">
          <w:delText>are issued with permission to establish and subsequently exchange messages over a link</w:delText>
        </w:r>
      </w:del>
      <w:ins w:id="1095" w:author="Clemens Vasters" w:date="2019-05-22T18:59:00Z">
        <w:r w:rsidR="0064765D">
          <w:t>provide access control at a more detailed level than the coarse connection-scoped level that original AMQP security model provides</w:t>
        </w:r>
      </w:ins>
      <w:r>
        <w:t xml:space="preserve">. </w:t>
      </w:r>
    </w:p>
    <w:p w14:paraId="4183628E" w14:textId="5596DB0B" w:rsidR="003F28AD" w:rsidDel="002158D0" w:rsidRDefault="003F28AD" w:rsidP="003F28AD">
      <w:pPr>
        <w:spacing w:before="200" w:after="200"/>
        <w:rPr>
          <w:del w:id="1096" w:author="Clemens Vasters" w:date="2019-05-22T19:00:00Z"/>
        </w:rPr>
      </w:pPr>
      <w:del w:id="1097" w:author="Clemens Vasters" w:date="2019-05-22T19:00:00Z">
        <w:r w:rsidDel="002158D0">
          <w:delText>Unless the tokens are explicitly managed as one-time tokens,</w:delText>
        </w:r>
      </w:del>
      <w:ins w:id="1098" w:author="Clemens Vasters" w:date="2019-05-22T19:00:00Z">
        <w:r w:rsidR="002158D0">
          <w:t>Because</w:t>
        </w:r>
      </w:ins>
      <w:r>
        <w:t xml:space="preserve"> interception of a valid token could allow an attacker to gain access to the node</w:t>
      </w:r>
      <w:ins w:id="1099" w:author="Clemens Vasters" w:date="2019-05-22T19:00:00Z">
        <w:r w:rsidR="002158D0">
          <w:t>,</w:t>
        </w:r>
      </w:ins>
      <w:del w:id="1100" w:author="Clemens Vasters" w:date="2019-05-22T19:00:00Z">
        <w:r w:rsidDel="002158D0">
          <w:delText xml:space="preserve">. </w:delText>
        </w:r>
      </w:del>
    </w:p>
    <w:p w14:paraId="6868BD99" w14:textId="6D36E53D" w:rsidR="003F28AD" w:rsidRPr="00B224C8" w:rsidRDefault="002158D0" w:rsidP="003F28AD">
      <w:pPr>
        <w:spacing w:before="200" w:after="200"/>
      </w:pPr>
      <w:ins w:id="1101" w:author="Clemens Vasters" w:date="2019-05-22T19:00:00Z">
        <w:r>
          <w:t xml:space="preserve"> </w:t>
        </w:r>
      </w:ins>
      <w:del w:id="1102" w:author="Clemens Vasters" w:date="2019-05-22T19:00:00Z">
        <w:r w:rsidR="003F28AD" w:rsidDel="002158D0">
          <w:delText xml:space="preserve">This </w:delText>
        </w:r>
      </w:del>
      <w:ins w:id="1103" w:author="Clemens Vasters" w:date="2019-05-22T19:00:00Z">
        <w:r>
          <w:t>mechanism</w:t>
        </w:r>
      </w:ins>
      <w:del w:id="1104" w:author="Clemens Vasters" w:date="2019-05-22T19:00:00Z">
        <w:r w:rsidR="003F28AD" w:rsidDel="002158D0">
          <w:delText>claims-based security scheme</w:delText>
        </w:r>
      </w:del>
      <w:r w:rsidR="003F28AD">
        <w:t xml:space="preserve"> </w:t>
      </w:r>
      <w:del w:id="1105" w:author="Clemens Vasters" w:date="2019-05-22T19:01:00Z">
        <w:r w:rsidR="003F28AD" w:rsidDel="002158D0">
          <w:delText xml:space="preserve">SHOULD </w:delText>
        </w:r>
      </w:del>
      <w:ins w:id="1106" w:author="Clemens Vasters" w:date="2019-05-22T19:01:00Z">
        <w:r>
          <w:t xml:space="preserve">MUST </w:t>
        </w:r>
      </w:ins>
      <w:r w:rsidR="003F28AD">
        <w:t xml:space="preserve">be used with TLS as defined in </w:t>
      </w:r>
      <w:r w:rsidR="003F28AD">
        <w:fldChar w:fldCharType="begin"/>
      </w:r>
      <w:r w:rsidR="003F28AD">
        <w:instrText xml:space="preserve"> REF AMQP \h </w:instrText>
      </w:r>
      <w:r w:rsidR="003F28AD">
        <w:fldChar w:fldCharType="separate"/>
      </w:r>
      <w:r w:rsidR="003F28AD">
        <w:rPr>
          <w:rStyle w:val="Refterm"/>
        </w:rPr>
        <w:t>[AMQP]</w:t>
      </w:r>
      <w:r w:rsidR="003F28AD">
        <w:fldChar w:fldCharType="end"/>
      </w:r>
      <w:r w:rsidR="003F28AD">
        <w:t xml:space="preserve"> or the communication path </w:t>
      </w:r>
      <w:del w:id="1107" w:author="Clemens Vasters" w:date="2019-05-22T19:01:00Z">
        <w:r w:rsidR="003F28AD" w:rsidDel="002158D0">
          <w:delText xml:space="preserve">SHOULD </w:delText>
        </w:r>
      </w:del>
      <w:ins w:id="1108" w:author="Clemens Vasters" w:date="2019-05-22T19:01:00Z">
        <w:r>
          <w:t xml:space="preserve">MUST </w:t>
        </w:r>
      </w:ins>
      <w:r w:rsidR="003F28AD">
        <w:t xml:space="preserve">otherwise be protected through lower-level mechanisms such as </w:t>
      </w:r>
      <w:proofErr w:type="spellStart"/>
      <w:r w:rsidR="003F28AD">
        <w:t>IPSec</w:t>
      </w:r>
      <w:proofErr w:type="spellEnd"/>
      <w:r w:rsidR="003F28AD">
        <w:t xml:space="preserve"> </w:t>
      </w:r>
      <w:r w:rsidR="003F28AD">
        <w:fldChar w:fldCharType="begin"/>
      </w:r>
      <w:r w:rsidR="003F28AD">
        <w:instrText xml:space="preserve"> REF  RFC4301 \h </w:instrText>
      </w:r>
      <w:r w:rsidR="003F28AD">
        <w:fldChar w:fldCharType="separate"/>
      </w:r>
      <w:r w:rsidR="003F28AD">
        <w:rPr>
          <w:rStyle w:val="Fett"/>
        </w:rPr>
        <w:t>[RFC4301]</w:t>
      </w:r>
      <w:r w:rsidR="003F28AD">
        <w:fldChar w:fldCharType="end"/>
      </w:r>
      <w:r w:rsidR="003F28AD">
        <w:t>.</w:t>
      </w:r>
    </w:p>
    <w:p w14:paraId="153E7286" w14:textId="77777777" w:rsidR="003F28AD" w:rsidRDefault="003F28AD" w:rsidP="00B76878">
      <w:pPr>
        <w:pStyle w:val="berschrift2"/>
        <w:numPr>
          <w:ilvl w:val="1"/>
          <w:numId w:val="2"/>
        </w:numPr>
      </w:pPr>
      <w:bookmarkStart w:id="1109" w:name="_Toc477249961"/>
      <w:bookmarkStart w:id="1110" w:name="_Toc9348792"/>
      <w:r>
        <w:t>Integration with common SASL mechanisms</w:t>
      </w:r>
      <w:bookmarkEnd w:id="1109"/>
      <w:bookmarkEnd w:id="1110"/>
    </w:p>
    <w:p w14:paraId="17BC2D4A" w14:textId="63590F79" w:rsidR="003F28AD" w:rsidRDefault="003F28AD" w:rsidP="003F28AD">
      <w:pPr>
        <w:spacing w:before="200" w:after="200"/>
      </w:pPr>
      <w:r>
        <w:t xml:space="preserve">The claims-based security </w:t>
      </w:r>
      <w:del w:id="1111" w:author="Clemens Vasters" w:date="2019-05-22T19:02:00Z">
        <w:r w:rsidDel="00270CD0">
          <w:delText>scheme</w:delText>
        </w:r>
      </w:del>
      <w:ins w:id="1112" w:author="Clemens Vasters" w:date="2019-05-22T19:02:00Z">
        <w:r w:rsidR="00270CD0">
          <w:t>mechanism</w:t>
        </w:r>
      </w:ins>
      <w:r>
        <w:t xml:space="preserve"> can be combined with SASL mechanisms</w:t>
      </w:r>
      <w:r w:rsidR="00CE3147">
        <w:t xml:space="preserve"> </w:t>
      </w:r>
      <w:r>
        <w:t xml:space="preserve">depending on the protection needs. </w:t>
      </w:r>
    </w:p>
    <w:p w14:paraId="2922229C" w14:textId="68CAAFE2" w:rsidR="003F28AD" w:rsidRDefault="003F28AD" w:rsidP="003F28AD">
      <w:pPr>
        <w:spacing w:before="200" w:after="200"/>
      </w:pPr>
      <w:r>
        <w:t xml:space="preserve">The </w:t>
      </w:r>
      <w:del w:id="1113" w:author="Clemens Vasters" w:date="2019-05-22T19:01:00Z">
        <w:r w:rsidDel="00C643F5">
          <w:delText xml:space="preserve">peer </w:delText>
        </w:r>
      </w:del>
      <w:ins w:id="1114" w:author="Clemens Vasters" w:date="2019-05-22T19:01:00Z">
        <w:r w:rsidR="00C643F5">
          <w:t xml:space="preserve">partner </w:t>
        </w:r>
      </w:ins>
      <w:r>
        <w:t xml:space="preserve">playing the role of the SASL client and the </w:t>
      </w:r>
      <w:del w:id="1115" w:author="Clemens Vasters" w:date="2019-05-22T19:01:00Z">
        <w:r w:rsidDel="00C643F5">
          <w:delText xml:space="preserve">peer </w:delText>
        </w:r>
      </w:del>
      <w:ins w:id="1116" w:author="Clemens Vasters" w:date="2019-05-22T19:01:00Z">
        <w:r w:rsidR="00C643F5">
          <w:t xml:space="preserve">partner </w:t>
        </w:r>
      </w:ins>
      <w:r>
        <w:t>playing the role of the SASL server MUST correspond to the TCP client and server respectively.</w:t>
      </w:r>
    </w:p>
    <w:p w14:paraId="1D969364" w14:textId="77777777" w:rsidR="003F28AD" w:rsidRDefault="003F28AD" w:rsidP="00B76878">
      <w:pPr>
        <w:pStyle w:val="berschrift3"/>
        <w:numPr>
          <w:ilvl w:val="2"/>
          <w:numId w:val="2"/>
        </w:numPr>
      </w:pPr>
      <w:bookmarkStart w:id="1117" w:name="_Toc477249962"/>
      <w:bookmarkStart w:id="1118" w:name="_Toc9348793"/>
      <w:r>
        <w:t>SASL ANONYMOUS</w:t>
      </w:r>
      <w:bookmarkEnd w:id="1117"/>
      <w:bookmarkEnd w:id="1118"/>
      <w:r>
        <w:t xml:space="preserve"> </w:t>
      </w:r>
    </w:p>
    <w:p w14:paraId="34A11934" w14:textId="748C6D2D" w:rsidR="003F28AD" w:rsidRDefault="003F28AD" w:rsidP="003F28AD">
      <w:pPr>
        <w:spacing w:before="200" w:after="200"/>
      </w:pPr>
      <w:r w:rsidRPr="00E15DA9">
        <w:t xml:space="preserve">The </w:t>
      </w:r>
      <w:del w:id="1119" w:author="Clemens Vasters" w:date="2019-05-22T19:01:00Z">
        <w:r w:rsidRPr="00E15DA9" w:rsidDel="00C643F5">
          <w:delText>peer</w:delText>
        </w:r>
      </w:del>
      <w:ins w:id="1120" w:author="Clemens Vasters" w:date="2019-05-22T19:01:00Z">
        <w:r w:rsidR="00C643F5">
          <w:t>partner</w:t>
        </w:r>
      </w:ins>
      <w:r w:rsidRPr="00E15DA9">
        <w:t xml:space="preserve"> acting as the SASL server</w:t>
      </w:r>
      <w:r>
        <w:t xml:space="preserve"> MAY announce the </w:t>
      </w:r>
      <w:r w:rsidRPr="003F28AD">
        <w:rPr>
          <w:rFonts w:ascii="NimbusSanL-Regu" w:eastAsia="Calibri" w:hAnsi="NimbusSanL-Regu" w:cs="NimbusSanL-Regu"/>
          <w:szCs w:val="20"/>
        </w:rPr>
        <w:t xml:space="preserve">SASL </w:t>
      </w:r>
      <w:r w:rsidRPr="00C643F5">
        <w:rPr>
          <w:rFonts w:ascii="NimbusSanL-Regu" w:eastAsia="Calibri" w:hAnsi="NimbusSanL-Regu" w:cs="NimbusSanL-Regu"/>
          <w:szCs w:val="20"/>
        </w:rPr>
        <w:t>mechanism</w:t>
      </w:r>
      <w:r w:rsidRPr="003F28AD">
        <w:rPr>
          <w:rFonts w:ascii="NimbusSanL-Regu" w:eastAsia="Calibri" w:hAnsi="NimbusSanL-Regu" w:cs="NimbusSanL-Regu"/>
          <w:szCs w:val="20"/>
        </w:rPr>
        <w:t xml:space="preserve"> </w:t>
      </w:r>
      <w:r w:rsidRPr="003F28AD">
        <w:rPr>
          <w:rFonts w:ascii="NimbusSanL-ReguItal" w:eastAsia="Calibri" w:hAnsi="NimbusSanL-ReguItal" w:cs="NimbusSanL-ReguItal"/>
          <w:i/>
          <w:szCs w:val="20"/>
        </w:rPr>
        <w:t>ANONYMOUS</w:t>
      </w:r>
      <w:r w:rsidRPr="003F28AD">
        <w:rPr>
          <w:rFonts w:ascii="NimbusSanL-ReguItal" w:eastAsia="Calibri" w:hAnsi="NimbusSanL-ReguItal" w:cs="NimbusSanL-ReguItal"/>
          <w:szCs w:val="20"/>
        </w:rPr>
        <w:t xml:space="preserve"> </w:t>
      </w:r>
      <w:r>
        <w:t xml:space="preserve">in the </w:t>
      </w:r>
      <w:r w:rsidRPr="001752F5">
        <w:rPr>
          <w:rFonts w:ascii="Consolas" w:hAnsi="Consolas"/>
        </w:rPr>
        <w:t>sasl-mechanisms</w:t>
      </w:r>
      <w:r>
        <w:t xml:space="preserve"> frame body, allowing the </w:t>
      </w:r>
      <w:del w:id="1121" w:author="Clemens Vasters" w:date="2019-05-22T19:01:00Z">
        <w:r w:rsidDel="00C643F5">
          <w:delText>peer</w:delText>
        </w:r>
      </w:del>
      <w:ins w:id="1122" w:author="Clemens Vasters" w:date="2019-05-22T19:01:00Z">
        <w:r w:rsidR="00C643F5">
          <w:t>partner</w:t>
        </w:r>
      </w:ins>
      <w:r>
        <w:t xml:space="preserve"> acting as the SASL </w:t>
      </w:r>
      <w:del w:id="1123" w:author="Clemens Vasters" w:date="2019-05-22T19:02:00Z">
        <w:r w:rsidDel="00270CD0">
          <w:delText xml:space="preserve">Client </w:delText>
        </w:r>
      </w:del>
      <w:ins w:id="1124" w:author="Clemens Vasters" w:date="2019-05-22T19:02:00Z">
        <w:r w:rsidR="00270CD0">
          <w:t xml:space="preserve">client </w:t>
        </w:r>
      </w:ins>
      <w:r>
        <w:t xml:space="preserve">to establish an anonymous initial connection, a session, and a link with the </w:t>
      </w:r>
      <w:del w:id="1125" w:author="Clemens Vasters" w:date="2019-05-22T19:02:00Z">
        <w:r w:rsidDel="00270CD0">
          <w:delText xml:space="preserve">Resource Manager for interaction with the </w:delText>
        </w:r>
      </w:del>
      <w:r>
        <w:t xml:space="preserve">CBS </w:t>
      </w:r>
      <w:del w:id="1126" w:author="Clemens Vasters" w:date="2019-05-22T19:02:00Z">
        <w:r w:rsidDel="00270CD0">
          <w:delText>Node</w:delText>
        </w:r>
      </w:del>
      <w:ins w:id="1127" w:author="Clemens Vasters" w:date="2019-05-22T19:02:00Z">
        <w:r w:rsidR="00270CD0">
          <w:t>node</w:t>
        </w:r>
      </w:ins>
      <w:r>
        <w:t xml:space="preserve">. </w:t>
      </w:r>
    </w:p>
    <w:p w14:paraId="2350AA5F" w14:textId="77777777" w:rsidR="003F28AD" w:rsidRDefault="003F28AD" w:rsidP="003F28AD">
      <w:pPr>
        <w:spacing w:before="200" w:after="200"/>
      </w:pPr>
      <w:r>
        <w:t xml:space="preserve">Allowing </w:t>
      </w:r>
      <w:r w:rsidRPr="001752F5">
        <w:rPr>
          <w:i/>
        </w:rPr>
        <w:t>ANONYMOUS</w:t>
      </w:r>
      <w:r>
        <w:t xml:space="preserve"> carries the risk of allowing unauthenticated clients to open and maintain (potentially very many) connections with the server, leading to significant resource consumption, which is a potential denial-of-service threat vector. </w:t>
      </w:r>
    </w:p>
    <w:p w14:paraId="68A4C71D" w14:textId="6DDB357F" w:rsidR="003F28AD" w:rsidRDefault="003F28AD" w:rsidP="003F28AD">
      <w:pPr>
        <w:spacing w:before="200" w:after="200"/>
      </w:pPr>
      <w:r>
        <w:t xml:space="preserve">It is RECOMMENDED that the server only allows anonymous connections to be maintained for the duration required to perform an initial successful CBS </w:t>
      </w:r>
      <w:del w:id="1128" w:author="Clemens Vasters" w:date="2019-05-22T19:03:00Z">
        <w:r w:rsidRPr="00E15DA9" w:rsidDel="00B21445">
          <w:rPr>
            <w:rFonts w:ascii="Consolas" w:hAnsi="Consolas"/>
          </w:rPr>
          <w:delText>put</w:delText>
        </w:r>
      </w:del>
      <w:ins w:id="1129" w:author="Clemens Vasters" w:date="2019-05-22T19:03:00Z">
        <w:r w:rsidR="00B21445">
          <w:rPr>
            <w:rFonts w:ascii="Consolas" w:hAnsi="Consolas"/>
          </w:rPr>
          <w:t>set</w:t>
        </w:r>
      </w:ins>
      <w:r w:rsidRPr="00E15DA9">
        <w:rPr>
          <w:rFonts w:ascii="Consolas" w:hAnsi="Consolas"/>
        </w:rPr>
        <w:t>-token</w:t>
      </w:r>
      <w:r>
        <w:t xml:space="preserve"> operation</w:t>
      </w:r>
      <w:ins w:id="1130" w:author="Clemens Vasters" w:date="2019-05-22T19:03:00Z">
        <w:r w:rsidR="00B21445">
          <w:t xml:space="preserve"> with a verified valid token</w:t>
        </w:r>
      </w:ins>
      <w:r>
        <w:t xml:space="preserve">. </w:t>
      </w:r>
      <w:del w:id="1131" w:author="Clemens Vasters" w:date="2019-05-22T19:03:00Z">
        <w:r w:rsidDel="0012203D">
          <w:delText xml:space="preserve">Typically, this will be a narrow time window of up to 30 seconds, or much shorter in environments with negligible latency. </w:delText>
        </w:r>
      </w:del>
    </w:p>
    <w:p w14:paraId="1477A41D" w14:textId="77777777" w:rsidR="003F28AD" w:rsidRDefault="003F28AD" w:rsidP="00B76878">
      <w:pPr>
        <w:pStyle w:val="berschrift3"/>
        <w:numPr>
          <w:ilvl w:val="2"/>
          <w:numId w:val="2"/>
        </w:numPr>
      </w:pPr>
      <w:bookmarkStart w:id="1132" w:name="_Toc477249963"/>
      <w:bookmarkStart w:id="1133" w:name="_Toc9348794"/>
      <w:r>
        <w:t>SASL EXTERNAL</w:t>
      </w:r>
      <w:bookmarkEnd w:id="1132"/>
      <w:bookmarkEnd w:id="1133"/>
    </w:p>
    <w:p w14:paraId="4CDFBAAF" w14:textId="6A83995A" w:rsidR="003F28AD" w:rsidRDefault="003F28AD" w:rsidP="003F28AD">
      <w:r w:rsidRPr="00E15DA9">
        <w:t xml:space="preserve">The </w:t>
      </w:r>
      <w:del w:id="1134" w:author="Clemens Vasters" w:date="2019-05-22T19:01:00Z">
        <w:r w:rsidRPr="00E15DA9" w:rsidDel="00C643F5">
          <w:delText>peer</w:delText>
        </w:r>
      </w:del>
      <w:ins w:id="1135" w:author="Clemens Vasters" w:date="2019-05-22T19:01:00Z">
        <w:r w:rsidR="00C643F5">
          <w:t>partner</w:t>
        </w:r>
      </w:ins>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EXTERNAL</w:t>
      </w:r>
      <w:r w:rsidRPr="003F28AD">
        <w:rPr>
          <w:rFonts w:ascii="NimbusSanL-ReguItal" w:eastAsia="Calibri" w:hAnsi="NimbusSanL-ReguItal" w:cs="NimbusSanL-ReguItal"/>
          <w:szCs w:val="20"/>
        </w:rPr>
        <w:t xml:space="preserve"> </w:t>
      </w:r>
      <w:r>
        <w:t xml:space="preserve">in the </w:t>
      </w:r>
      <w:r w:rsidRPr="001752F5">
        <w:rPr>
          <w:rFonts w:ascii="Consolas" w:hAnsi="Consolas"/>
        </w:rPr>
        <w:t>sasl-mechanisms</w:t>
      </w:r>
      <w:r>
        <w:t xml:space="preserve"> frame body, if the underlying transport session from the </w:t>
      </w:r>
      <w:del w:id="1136" w:author="Clemens Vasters" w:date="2019-05-22T19:01:00Z">
        <w:r w:rsidDel="00C643F5">
          <w:delText>peer</w:delText>
        </w:r>
      </w:del>
      <w:ins w:id="1137" w:author="Clemens Vasters" w:date="2019-05-22T19:01:00Z">
        <w:r w:rsidR="00C643F5">
          <w:t>partner</w:t>
        </w:r>
      </w:ins>
      <w:r>
        <w:t xml:space="preserve"> acting as the SASL client has been established using some form of client authentication, such as TLS with X509 client certificates, TLS with pre-shared symmetric key, or raw-public-key credentials, or IPSec with equivalent credentials.</w:t>
      </w:r>
    </w:p>
    <w:p w14:paraId="3E09B6B9" w14:textId="08471D7E" w:rsidR="003F28AD" w:rsidRDefault="003F28AD" w:rsidP="003F28AD">
      <w:r>
        <w:t xml:space="preserve">In this case, the transport session authentication provides protection for the initial connection, session, and link to the </w:t>
      </w:r>
      <w:del w:id="1138" w:author="Clemens Vasters" w:date="2019-05-22T19:03:00Z">
        <w:r w:rsidDel="0012203D">
          <w:delText>Resource Manager</w:delText>
        </w:r>
      </w:del>
      <w:ins w:id="1139" w:author="Clemens Vasters" w:date="2019-05-22T19:03:00Z">
        <w:r w:rsidR="0012203D">
          <w:t>CBS node</w:t>
        </w:r>
      </w:ins>
      <w:r>
        <w:t xml:space="preserve">, while the claims-based security </w:t>
      </w:r>
      <w:del w:id="1140" w:author="Clemens Vasters" w:date="2019-05-22T19:02:00Z">
        <w:r w:rsidDel="00270CD0">
          <w:delText>scheme</w:delText>
        </w:r>
      </w:del>
      <w:ins w:id="1141" w:author="Clemens Vasters" w:date="2019-05-22T19:02:00Z">
        <w:r w:rsidR="00270CD0">
          <w:t>mechanism</w:t>
        </w:r>
      </w:ins>
      <w:r>
        <w:t xml:space="preserve"> specifically protects access to the Nodes managed by the </w:t>
      </w:r>
      <w:del w:id="1142" w:author="Clemens Vasters" w:date="2019-05-22T19:03:00Z">
        <w:r w:rsidDel="0012203D">
          <w:delText>Resource Manager</w:delText>
        </w:r>
      </w:del>
      <w:ins w:id="1143" w:author="Clemens Vasters" w:date="2019-05-22T19:03:00Z">
        <w:r w:rsidR="0012203D">
          <w:t>CBS node</w:t>
        </w:r>
      </w:ins>
      <w:r>
        <w:t>.</w:t>
      </w:r>
    </w:p>
    <w:p w14:paraId="15B3A74F" w14:textId="77777777" w:rsidR="003F28AD" w:rsidRDefault="003F28AD" w:rsidP="00B76878">
      <w:pPr>
        <w:pStyle w:val="berschrift3"/>
        <w:numPr>
          <w:ilvl w:val="2"/>
          <w:numId w:val="2"/>
        </w:numPr>
      </w:pPr>
      <w:bookmarkStart w:id="1144" w:name="_Toc477249964"/>
      <w:bookmarkStart w:id="1145" w:name="_Toc9348795"/>
      <w:r>
        <w:t>SASL PLAIN and Others</w:t>
      </w:r>
      <w:bookmarkEnd w:id="1144"/>
      <w:bookmarkEnd w:id="1145"/>
    </w:p>
    <w:p w14:paraId="28263BD8" w14:textId="501751E7" w:rsidR="003F28AD" w:rsidRDefault="003F28AD" w:rsidP="003F28AD">
      <w:r w:rsidRPr="00E15DA9">
        <w:t xml:space="preserve">The </w:t>
      </w:r>
      <w:del w:id="1146" w:author="Clemens Vasters" w:date="2019-05-22T19:01:00Z">
        <w:r w:rsidRPr="00E15DA9" w:rsidDel="00C643F5">
          <w:delText>peer</w:delText>
        </w:r>
      </w:del>
      <w:ins w:id="1147" w:author="Clemens Vasters" w:date="2019-05-22T19:01:00Z">
        <w:r w:rsidR="00C643F5">
          <w:t>partner</w:t>
        </w:r>
      </w:ins>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PLAIN</w:t>
      </w:r>
      <w:r w:rsidRPr="003F28AD">
        <w:rPr>
          <w:rFonts w:ascii="NimbusSanL-ReguItal" w:eastAsia="Calibri" w:hAnsi="NimbusSanL-ReguItal" w:cs="NimbusSanL-ReguItal"/>
          <w:szCs w:val="20"/>
        </w:rPr>
        <w:t xml:space="preserve"> or any </w:t>
      </w:r>
      <w:r>
        <w:t xml:space="preserve">other SASL mechanism in the </w:t>
      </w:r>
      <w:r w:rsidRPr="001752F5">
        <w:rPr>
          <w:rFonts w:ascii="Consolas" w:hAnsi="Consolas"/>
        </w:rPr>
        <w:t>sasl-mechanisms</w:t>
      </w:r>
      <w:r>
        <w:t xml:space="preserve"> frame body that is suitable to establish an authenticated context between the </w:t>
      </w:r>
      <w:del w:id="1148" w:author="Clemens Vasters" w:date="2019-05-22T19:01:00Z">
        <w:r w:rsidDel="00C643F5">
          <w:delText>peer</w:delText>
        </w:r>
      </w:del>
      <w:ins w:id="1149" w:author="Clemens Vasters" w:date="2019-05-22T19:01:00Z">
        <w:r w:rsidR="00C643F5">
          <w:t>partner</w:t>
        </w:r>
      </w:ins>
      <w:r>
        <w:t xml:space="preserve">s.  </w:t>
      </w:r>
    </w:p>
    <w:p w14:paraId="5DD2A582" w14:textId="13774788" w:rsidR="003F28AD" w:rsidRDefault="003F28AD" w:rsidP="003F28AD">
      <w:r>
        <w:lastRenderedPageBreak/>
        <w:t xml:space="preserve">The authentication context provides protection for the initial connection, session, and link to the </w:t>
      </w:r>
      <w:del w:id="1150" w:author="Clemens Vasters" w:date="2019-05-22T19:04:00Z">
        <w:r w:rsidDel="0012203D">
          <w:delText>Resource Manager</w:delText>
        </w:r>
      </w:del>
      <w:ins w:id="1151" w:author="Clemens Vasters" w:date="2019-05-22T19:04:00Z">
        <w:r w:rsidR="0012203D">
          <w:t>CBS node</w:t>
        </w:r>
      </w:ins>
      <w:r>
        <w:t xml:space="preserve">, while the claims-based security </w:t>
      </w:r>
      <w:del w:id="1152" w:author="Clemens Vasters" w:date="2019-05-22T19:02:00Z">
        <w:r w:rsidDel="00270CD0">
          <w:delText>scheme</w:delText>
        </w:r>
      </w:del>
      <w:ins w:id="1153" w:author="Clemens Vasters" w:date="2019-05-22T19:02:00Z">
        <w:r w:rsidR="00270CD0">
          <w:t>mechanism</w:t>
        </w:r>
      </w:ins>
      <w:r>
        <w:t xml:space="preserve"> specifically protects access to the Nodes managed by the </w:t>
      </w:r>
      <w:del w:id="1154" w:author="Clemens Vasters" w:date="2019-05-22T19:04:00Z">
        <w:r w:rsidDel="0012203D">
          <w:delText>Resource Manager</w:delText>
        </w:r>
      </w:del>
      <w:ins w:id="1155" w:author="Clemens Vasters" w:date="2019-05-22T19:04:00Z">
        <w:r w:rsidR="0012203D">
          <w:t>CBS node</w:t>
        </w:r>
      </w:ins>
      <w:r>
        <w:t>.</w:t>
      </w:r>
    </w:p>
    <w:p w14:paraId="75245679" w14:textId="77777777" w:rsidR="003F28AD" w:rsidRDefault="003F28AD" w:rsidP="00B76878">
      <w:pPr>
        <w:pStyle w:val="berschrift2"/>
        <w:numPr>
          <w:ilvl w:val="1"/>
          <w:numId w:val="2"/>
        </w:numPr>
      </w:pPr>
      <w:bookmarkStart w:id="1156" w:name="_Toc477249965"/>
      <w:bookmarkStart w:id="1157" w:name="_Toc9348796"/>
      <w:bookmarkStart w:id="1158" w:name="_Ref12969376"/>
      <w:r>
        <w:t>SASL AMQPCBS Mechanism</w:t>
      </w:r>
      <w:bookmarkEnd w:id="1156"/>
      <w:bookmarkEnd w:id="1157"/>
      <w:bookmarkEnd w:id="1158"/>
    </w:p>
    <w:p w14:paraId="0E164F87" w14:textId="29ADE3DC" w:rsidR="003F28AD" w:rsidRDefault="003F28AD" w:rsidP="003F28AD">
      <w:r w:rsidRPr="00E15DA9">
        <w:t xml:space="preserve">The </w:t>
      </w:r>
      <w:del w:id="1159" w:author="Clemens Vasters" w:date="2019-05-22T19:01:00Z">
        <w:r w:rsidRPr="00E15DA9" w:rsidDel="00C643F5">
          <w:delText>peer</w:delText>
        </w:r>
      </w:del>
      <w:ins w:id="1160" w:author="Clemens Vasters" w:date="2019-05-22T19:01:00Z">
        <w:r w:rsidR="00C643F5">
          <w:t>partner</w:t>
        </w:r>
      </w:ins>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AMQPCBS</w:t>
      </w:r>
      <w:r w:rsidRPr="003F28AD">
        <w:rPr>
          <w:rFonts w:ascii="NimbusSanL-ReguItal" w:eastAsia="Calibri" w:hAnsi="NimbusSanL-ReguItal" w:cs="NimbusSanL-ReguItal"/>
          <w:szCs w:val="20"/>
        </w:rPr>
        <w:t xml:space="preserve"> </w:t>
      </w:r>
      <w:r>
        <w:t xml:space="preserve">in the </w:t>
      </w:r>
      <w:r w:rsidRPr="001752F5">
        <w:rPr>
          <w:rFonts w:ascii="Consolas" w:hAnsi="Consolas"/>
        </w:rPr>
        <w:t>sasl-mechanisms</w:t>
      </w:r>
      <w:r>
        <w:t xml:space="preserve"> frame body. This mechanism integrates AMQP CBS capabilities into the SASL authentication exchange.</w:t>
      </w:r>
    </w:p>
    <w:p w14:paraId="08F5B35B" w14:textId="77777777" w:rsidR="003F28AD" w:rsidRDefault="003F28AD" w:rsidP="00B76878">
      <w:pPr>
        <w:pStyle w:val="berschrift3"/>
        <w:numPr>
          <w:ilvl w:val="2"/>
          <w:numId w:val="2"/>
        </w:numPr>
      </w:pPr>
      <w:bookmarkStart w:id="1161" w:name="_Toc9348797"/>
      <w:r>
        <w:t>SASL and MIN_MAX_FRAME_SIZE</w:t>
      </w:r>
      <w:bookmarkEnd w:id="1161"/>
    </w:p>
    <w:p w14:paraId="54EE5E35" w14:textId="77777777" w:rsidR="003F28AD" w:rsidRDefault="003F28AD" w:rsidP="003F28AD">
      <w:r>
        <w:t xml:space="preserve">As defined in Section 5.31 of </w:t>
      </w:r>
      <w:r>
        <w:fldChar w:fldCharType="begin"/>
      </w:r>
      <w:r>
        <w:instrText xml:space="preserve"> REF AMQP \h </w:instrText>
      </w:r>
      <w:r>
        <w:fldChar w:fldCharType="separate"/>
      </w:r>
      <w:r>
        <w:rPr>
          <w:rStyle w:val="Refterm"/>
        </w:rPr>
        <w:t>[AMQP]</w:t>
      </w:r>
      <w:r>
        <w:fldChar w:fldCharType="end"/>
      </w:r>
      <w:r>
        <w:t>:</w:t>
      </w:r>
    </w:p>
    <w:p w14:paraId="57A10147" w14:textId="77777777" w:rsidR="003F28AD" w:rsidRPr="003F28AD" w:rsidRDefault="003F28AD" w:rsidP="003F28AD">
      <w:pPr>
        <w:pStyle w:val="Zitat"/>
        <w:jc w:val="both"/>
        <w:rPr>
          <w:rFonts w:eastAsia="Calibri"/>
        </w:rPr>
      </w:pPr>
      <w:r w:rsidRPr="003F28AD">
        <w:rPr>
          <w:rFonts w:eastAsia="Calibri"/>
        </w:rPr>
        <w:t>The maximum size of a SASL frame is defined by MIN-MAX-FRAME-SIZE. There is no mechanism within the SASL negotiation to negotiate a different size.</w:t>
      </w:r>
    </w:p>
    <w:p w14:paraId="56BADB75" w14:textId="77777777" w:rsidR="003F28AD" w:rsidRPr="0049421F" w:rsidRDefault="003F28AD" w:rsidP="003F28AD"/>
    <w:p w14:paraId="5981E919" w14:textId="77777777" w:rsidR="003F28AD" w:rsidRDefault="003F28AD" w:rsidP="003F28AD">
      <w:r>
        <w:t xml:space="preserve">Due to the requirement to transfer potentially large sets of tokens during the SASL exchange, implementations of the AMQPCBS SASL mechanism MUST support a maximum SASL frame size of </w:t>
      </w:r>
      <w:del w:id="1162" w:author="Brian Raymor" w:date="2017-07-25T13:17:00Z">
        <w:r w:rsidRPr="00223AFE" w:rsidDel="00305237">
          <w:rPr>
            <w:highlight w:val="yellow"/>
          </w:rPr>
          <w:delText>TBD</w:delText>
        </w:r>
      </w:del>
      <w:ins w:id="1163" w:author="Brian Raymor" w:date="2017-07-26T13:54:00Z">
        <w:r w:rsidR="002F1E57">
          <w:t>8192</w:t>
        </w:r>
      </w:ins>
      <w:r>
        <w:t>.</w:t>
      </w:r>
    </w:p>
    <w:p w14:paraId="67D85CDD" w14:textId="77777777" w:rsidR="003F28AD" w:rsidRDefault="003F28AD" w:rsidP="00B76878">
      <w:pPr>
        <w:pStyle w:val="berschrift3"/>
        <w:numPr>
          <w:ilvl w:val="2"/>
          <w:numId w:val="2"/>
        </w:numPr>
      </w:pPr>
      <w:bookmarkStart w:id="1164" w:name="_SASL_Init"/>
      <w:bookmarkStart w:id="1165" w:name="_Toc9348798"/>
      <w:bookmarkEnd w:id="1164"/>
      <w:r>
        <w:t>SASL Init</w:t>
      </w:r>
      <w:bookmarkEnd w:id="1165"/>
    </w:p>
    <w:p w14:paraId="726F82FE" w14:textId="38BD6423" w:rsidR="00374ED6" w:rsidRDefault="003F28AD" w:rsidP="00374ED6">
      <w:r>
        <w:t xml:space="preserve">After </w:t>
      </w:r>
      <w:del w:id="1166" w:author="Clemens Vasters" w:date="2019-07-02T14:12:00Z">
        <w:r w:rsidDel="00541CE7">
          <w:delText xml:space="preserve">receiving </w:delText>
        </w:r>
      </w:del>
      <w:ins w:id="1167" w:author="Clemens Vasters" w:date="2019-07-02T14:12:00Z">
        <w:r w:rsidR="00541CE7">
          <w:t xml:space="preserve">selecting </w:t>
        </w:r>
      </w:ins>
      <w:r>
        <w:t xml:space="preserve">the </w:t>
      </w:r>
      <w:ins w:id="1168" w:author="Clemens Vasters" w:date="2019-07-02T14:12:00Z">
        <w:r w:rsidR="00541CE7">
          <w:t xml:space="preserve">AMQPCBS </w:t>
        </w:r>
      </w:ins>
      <w:r>
        <w:t xml:space="preserve">SASL </w:t>
      </w:r>
      <w:ins w:id="1169" w:author="Clemens Vasters" w:date="2019-07-02T14:11:00Z">
        <w:r w:rsidR="002500B9">
          <w:t>m</w:t>
        </w:r>
      </w:ins>
      <w:del w:id="1170" w:author="Clemens Vasters" w:date="2019-07-02T14:11:00Z">
        <w:r w:rsidDel="002500B9">
          <w:delText>M</w:delText>
        </w:r>
      </w:del>
      <w:r>
        <w:t xml:space="preserve">echanism, the </w:t>
      </w:r>
      <w:del w:id="1171" w:author="Clemens Vasters" w:date="2019-05-22T19:01:00Z">
        <w:r w:rsidDel="00C643F5">
          <w:delText>peer</w:delText>
        </w:r>
      </w:del>
      <w:ins w:id="1172" w:author="Clemens Vasters" w:date="2019-05-22T19:01:00Z">
        <w:r w:rsidR="00C643F5">
          <w:t>partner</w:t>
        </w:r>
      </w:ins>
      <w:r>
        <w:t xml:space="preserve"> acting as the SASL client MUST send a SASL Init with </w:t>
      </w:r>
      <w:r w:rsidRPr="003F28AD">
        <w:rPr>
          <w:rFonts w:ascii="NimbusSanL-ReguItal" w:eastAsia="Calibri" w:hAnsi="NimbusSanL-ReguItal" w:cs="NimbusSanL-ReguItal"/>
          <w:i/>
          <w:szCs w:val="20"/>
        </w:rPr>
        <w:t>AMQPCBS</w:t>
      </w:r>
      <w:r>
        <w:t xml:space="preserve"> selected in the </w:t>
      </w:r>
      <w:r w:rsidRPr="0049421F">
        <w:rPr>
          <w:rFonts w:ascii="Consolas" w:hAnsi="Consolas"/>
        </w:rPr>
        <w:t>mechanism</w:t>
      </w:r>
      <w:r>
        <w:t xml:space="preserve"> field </w:t>
      </w:r>
      <w:r w:rsidR="00374ED6">
        <w:t xml:space="preserve">and response data returned in the </w:t>
      </w:r>
      <w:r w:rsidR="00374ED6" w:rsidRPr="00CC6031">
        <w:rPr>
          <w:rFonts w:ascii="Consolas" w:hAnsi="Consolas"/>
        </w:rPr>
        <w:t>initial-response</w:t>
      </w:r>
      <w:r w:rsidR="00374ED6">
        <w:t xml:space="preserve"> field </w:t>
      </w:r>
      <w:r>
        <w:t xml:space="preserve">of the </w:t>
      </w:r>
      <w:r w:rsidRPr="0049421F">
        <w:rPr>
          <w:rFonts w:ascii="Consolas" w:hAnsi="Consolas"/>
        </w:rPr>
        <w:t>sasl-init</w:t>
      </w:r>
      <w:r>
        <w:t xml:space="preserve"> frame body.</w:t>
      </w:r>
      <w:r w:rsidR="00374ED6">
        <w:t xml:space="preserve"> The response data is a </w:t>
      </w:r>
      <w:del w:id="1173" w:author="Brian Raymor" w:date="2017-07-25T13:18:00Z">
        <w:r w:rsidR="00374ED6" w:rsidDel="003B2AF9">
          <w:delText xml:space="preserve">set </w:delText>
        </w:r>
      </w:del>
      <w:ins w:id="1174" w:author="Brian Raymor" w:date="2017-07-25T13:18:00Z">
        <w:r w:rsidR="003B2AF9">
          <w:t xml:space="preserve">list </w:t>
        </w:r>
      </w:ins>
      <w:r w:rsidR="00374ED6">
        <w:t>of tokens, equivalent to a</w:t>
      </w:r>
      <w:ins w:id="1175" w:author="Brian Raymor" w:date="2017-06-14T15:25:00Z">
        <w:r w:rsidR="00B34C5B">
          <w:t>n ordered</w:t>
        </w:r>
      </w:ins>
      <w:r w:rsidR="00374ED6">
        <w:t xml:space="preserve"> sequence of </w:t>
      </w:r>
      <w:r w:rsidR="00374ED6" w:rsidRPr="00D32DB7">
        <w:rPr>
          <w:rFonts w:ascii="Consolas" w:hAnsi="Consolas"/>
        </w:rPr>
        <w:t>put-token</w:t>
      </w:r>
      <w:r w:rsidR="00374ED6">
        <w:t xml:space="preserve"> messages as described in </w:t>
      </w:r>
      <w:r w:rsidR="00374ED6" w:rsidRPr="00A06D71">
        <w:rPr>
          <w:b/>
        </w:rPr>
        <w:fldChar w:fldCharType="begin"/>
      </w:r>
      <w:r w:rsidR="00374ED6" w:rsidRPr="00A06D71">
        <w:rPr>
          <w:b/>
        </w:rPr>
        <w:instrText xml:space="preserve"> REF _Ref477964004 \h </w:instrText>
      </w:r>
      <w:r w:rsidR="00374ED6">
        <w:rPr>
          <w:b/>
        </w:rPr>
        <w:instrText xml:space="preserve"> \* MERGEFORMAT </w:instrText>
      </w:r>
      <w:r w:rsidR="00374ED6" w:rsidRPr="00A06D71">
        <w:rPr>
          <w:b/>
        </w:rPr>
      </w:r>
      <w:r w:rsidR="00374ED6" w:rsidRPr="00A06D71">
        <w:rPr>
          <w:b/>
        </w:rPr>
        <w:fldChar w:fldCharType="separate"/>
      </w:r>
      <w:r w:rsidR="00374ED6" w:rsidRPr="00A06D71">
        <w:rPr>
          <w:b/>
        </w:rPr>
        <w:t>Putting a Token</w:t>
      </w:r>
      <w:r w:rsidR="00374ED6" w:rsidRPr="00A06D71">
        <w:rPr>
          <w:b/>
        </w:rPr>
        <w:fldChar w:fldCharType="end"/>
      </w:r>
      <w:r w:rsidR="00374ED6">
        <w:t>.</w:t>
      </w:r>
      <w:ins w:id="1176" w:author="Clemens Vasters" w:date="2019-07-02T14:11:00Z">
        <w:r w:rsidR="002500B9">
          <w:t xml:space="preserve"> At least one token MUST be set.</w:t>
        </w:r>
      </w:ins>
    </w:p>
    <w:p w14:paraId="3B013C04" w14:textId="77777777" w:rsidR="00374ED6" w:rsidRDefault="00374ED6" w:rsidP="00374ED6">
      <w:r>
        <w:t xml:space="preserve">The formal grammar for the </w:t>
      </w:r>
      <w:r w:rsidRPr="00677F49">
        <w:rPr>
          <w:rFonts w:ascii="Consolas" w:hAnsi="Consolas"/>
        </w:rPr>
        <w:t>response</w:t>
      </w:r>
      <w:r>
        <w:t xml:space="preserve"> field using ABNF </w:t>
      </w:r>
      <w:r>
        <w:fldChar w:fldCharType="begin"/>
      </w:r>
      <w:r>
        <w:instrText xml:space="preserve"> REF  RFC5234 \h </w:instrText>
      </w:r>
      <w:r>
        <w:fldChar w:fldCharType="separate"/>
      </w:r>
      <w:r>
        <w:rPr>
          <w:rStyle w:val="Fett"/>
        </w:rPr>
        <w:t>[RFC5234]</w:t>
      </w:r>
      <w:r>
        <w:fldChar w:fldCharType="end"/>
      </w:r>
      <w:r>
        <w:t xml:space="preserve"> follows:</w:t>
      </w:r>
    </w:p>
    <w:p w14:paraId="3968351A" w14:textId="77777777" w:rsidR="00374ED6" w:rsidRDefault="00374ED6" w:rsidP="00374ED6">
      <w:pPr>
        <w:pStyle w:val="KeinLeerraum"/>
        <w:ind w:left="720"/>
        <w:rPr>
          <w:rFonts w:ascii="Consolas" w:hAnsi="Consolas"/>
        </w:rPr>
      </w:pPr>
      <w:r w:rsidRPr="00C9147E">
        <w:rPr>
          <w:rFonts w:ascii="Consolas" w:hAnsi="Consolas"/>
        </w:rPr>
        <w:t>NUL</w:t>
      </w:r>
      <w:r>
        <w:rPr>
          <w:rFonts w:ascii="Consolas" w:hAnsi="Consolas"/>
        </w:rPr>
        <w:tab/>
      </w:r>
      <w:r>
        <w:rPr>
          <w:rFonts w:ascii="Consolas" w:hAnsi="Consolas"/>
        </w:rPr>
        <w:tab/>
      </w:r>
      <w:r>
        <w:rPr>
          <w:rFonts w:ascii="Consolas" w:hAnsi="Consolas"/>
        </w:rPr>
        <w:tab/>
      </w:r>
      <w:r w:rsidRPr="00C9147E">
        <w:rPr>
          <w:rFonts w:ascii="Consolas" w:hAnsi="Consolas"/>
        </w:rPr>
        <w:t>= %x00</w:t>
      </w:r>
    </w:p>
    <w:p w14:paraId="6DCA0381" w14:textId="77777777" w:rsidR="00374ED6" w:rsidRDefault="00374ED6" w:rsidP="00374ED6">
      <w:pPr>
        <w:pStyle w:val="KeinLeerraum"/>
        <w:ind w:left="720"/>
        <w:rPr>
          <w:rFonts w:ascii="Consolas" w:hAnsi="Consolas"/>
        </w:rPr>
      </w:pPr>
      <w:r w:rsidRPr="001615E9">
        <w:rPr>
          <w:rFonts w:ascii="Consolas" w:hAnsi="Consolas"/>
        </w:rPr>
        <w:t>NON-NULL-UTF8</w:t>
      </w:r>
      <w:r>
        <w:rPr>
          <w:rFonts w:ascii="Consolas" w:hAnsi="Consolas"/>
        </w:rPr>
        <w:tab/>
      </w:r>
      <w:r>
        <w:rPr>
          <w:rFonts w:ascii="Consolas" w:hAnsi="Consolas"/>
        </w:rPr>
        <w:tab/>
      </w:r>
      <w:r w:rsidRPr="001615E9">
        <w:rPr>
          <w:rFonts w:ascii="Consolas" w:hAnsi="Consolas"/>
        </w:rPr>
        <w:t>= *(%</w:t>
      </w:r>
      <w:r>
        <w:rPr>
          <w:rFonts w:ascii="Consolas" w:hAnsi="Consolas"/>
        </w:rPr>
        <w:t>x</w:t>
      </w:r>
      <w:r w:rsidRPr="001615E9">
        <w:rPr>
          <w:rFonts w:ascii="Consolas" w:hAnsi="Consolas"/>
        </w:rPr>
        <w:t>01-7F / UTF8-2 / UTF8-3 / UTF8-4)</w:t>
      </w:r>
    </w:p>
    <w:p w14:paraId="79F55CA1" w14:textId="77777777" w:rsidR="00374ED6" w:rsidRPr="00C9147E" w:rsidRDefault="00374ED6" w:rsidP="00374ED6">
      <w:pPr>
        <w:pStyle w:val="KeinLeerraum"/>
        <w:ind w:left="720"/>
        <w:rPr>
          <w:rFonts w:ascii="Consolas" w:hAnsi="Consolas"/>
        </w:rPr>
      </w:pPr>
    </w:p>
    <w:p w14:paraId="54EF7490" w14:textId="32E2018C" w:rsidR="00374ED6" w:rsidDel="00DA7A3B" w:rsidRDefault="00374ED6" w:rsidP="00374ED6">
      <w:pPr>
        <w:pStyle w:val="KeinLeerraum"/>
        <w:ind w:left="720"/>
        <w:rPr>
          <w:del w:id="1177" w:author="Clemens Vasters" w:date="2019-07-02T14:05:00Z"/>
          <w:rFonts w:ascii="Consolas" w:hAnsi="Consolas"/>
        </w:rPr>
      </w:pPr>
      <w:del w:id="1178" w:author="Clemens Vasters" w:date="2019-07-02T14:05:00Z">
        <w:r w:rsidDel="00DA7A3B">
          <w:rPr>
            <w:rFonts w:ascii="Consolas" w:hAnsi="Consolas"/>
          </w:rPr>
          <w:delText>TOKEN-</w:delText>
        </w:r>
        <w:r w:rsidRPr="00C9147E" w:rsidDel="00DA7A3B">
          <w:rPr>
            <w:rFonts w:ascii="Consolas" w:hAnsi="Consolas"/>
          </w:rPr>
          <w:delText>NAME</w:delText>
        </w:r>
        <w:r w:rsidDel="00DA7A3B">
          <w:rPr>
            <w:rFonts w:ascii="Consolas" w:hAnsi="Consolas"/>
          </w:rPr>
          <w:tab/>
        </w:r>
        <w:r w:rsidDel="00DA7A3B">
          <w:rPr>
            <w:rFonts w:ascii="Consolas" w:hAnsi="Consolas"/>
          </w:rPr>
          <w:tab/>
        </w:r>
        <w:r w:rsidRPr="00C9147E" w:rsidDel="00DA7A3B">
          <w:rPr>
            <w:rFonts w:ascii="Consolas" w:hAnsi="Consolas"/>
          </w:rPr>
          <w:delText xml:space="preserve">= </w:delText>
        </w:r>
        <w:r w:rsidRPr="001615E9" w:rsidDel="00DA7A3B">
          <w:rPr>
            <w:rFonts w:ascii="Consolas" w:hAnsi="Consolas"/>
          </w:rPr>
          <w:delText>NON-NULL-UTF8</w:delText>
        </w:r>
        <w:r w:rsidDel="00DA7A3B">
          <w:rPr>
            <w:rFonts w:ascii="Consolas" w:hAnsi="Consolas"/>
          </w:rPr>
          <w:delText xml:space="preserve"> NUL</w:delText>
        </w:r>
      </w:del>
    </w:p>
    <w:p w14:paraId="01579DB2" w14:textId="77777777" w:rsidR="00374ED6" w:rsidRPr="00C9147E" w:rsidRDefault="00374ED6" w:rsidP="00374ED6">
      <w:pPr>
        <w:pStyle w:val="KeinLeerraum"/>
        <w:ind w:left="720"/>
        <w:rPr>
          <w:rFonts w:ascii="Consolas" w:hAnsi="Consolas"/>
        </w:rPr>
      </w:pPr>
      <w:r>
        <w:rPr>
          <w:rFonts w:ascii="Consolas" w:hAnsi="Consolas"/>
        </w:rPr>
        <w:t>TOKEN-</w:t>
      </w:r>
      <w:r w:rsidRPr="00C9147E">
        <w:rPr>
          <w:rFonts w:ascii="Consolas" w:hAnsi="Consolas"/>
        </w:rPr>
        <w:t>TYPE</w:t>
      </w:r>
      <w:r>
        <w:rPr>
          <w:rFonts w:ascii="Consolas" w:hAnsi="Consolas"/>
        </w:rPr>
        <w:tab/>
      </w:r>
      <w:r>
        <w:rPr>
          <w:rFonts w:ascii="Consolas" w:hAnsi="Consolas"/>
        </w:rPr>
        <w:tab/>
      </w:r>
      <w:r w:rsidRPr="00C9147E">
        <w:rPr>
          <w:rFonts w:ascii="Consolas" w:hAnsi="Consolas"/>
        </w:rPr>
        <w:t xml:space="preserve">= </w:t>
      </w:r>
      <w:r w:rsidRPr="001615E9">
        <w:rPr>
          <w:rFonts w:ascii="Consolas" w:hAnsi="Consolas"/>
        </w:rPr>
        <w:t>NON-NULL-UTF8</w:t>
      </w:r>
      <w:r>
        <w:rPr>
          <w:rFonts w:ascii="Consolas" w:hAnsi="Consolas"/>
        </w:rPr>
        <w:t xml:space="preserve"> NUL</w:t>
      </w:r>
    </w:p>
    <w:p w14:paraId="19495FED" w14:textId="1E9703CA" w:rsidR="00374ED6" w:rsidRPr="00C9147E" w:rsidDel="00DA7A3B" w:rsidRDefault="00374ED6" w:rsidP="00374ED6">
      <w:pPr>
        <w:pStyle w:val="KeinLeerraum"/>
        <w:ind w:left="720"/>
        <w:rPr>
          <w:del w:id="1179" w:author="Clemens Vasters" w:date="2019-07-02T14:05:00Z"/>
          <w:rFonts w:ascii="Consolas" w:hAnsi="Consolas"/>
        </w:rPr>
      </w:pPr>
      <w:del w:id="1180" w:author="Clemens Vasters" w:date="2019-07-02T14:05:00Z">
        <w:r w:rsidDel="00DA7A3B">
          <w:rPr>
            <w:rFonts w:ascii="Consolas" w:hAnsi="Consolas"/>
          </w:rPr>
          <w:delText>TOKEN-</w:delText>
        </w:r>
        <w:r w:rsidRPr="00C9147E" w:rsidDel="00DA7A3B">
          <w:rPr>
            <w:rFonts w:ascii="Consolas" w:hAnsi="Consolas"/>
          </w:rPr>
          <w:delText>EXPIRY</w:delText>
        </w:r>
        <w:r w:rsidDel="00DA7A3B">
          <w:rPr>
            <w:rFonts w:ascii="Consolas" w:hAnsi="Consolas"/>
          </w:rPr>
          <w:tab/>
        </w:r>
        <w:r w:rsidDel="00DA7A3B">
          <w:rPr>
            <w:rFonts w:ascii="Consolas" w:hAnsi="Consolas"/>
          </w:rPr>
          <w:tab/>
        </w:r>
        <w:r w:rsidRPr="00C9147E" w:rsidDel="00DA7A3B">
          <w:rPr>
            <w:rFonts w:ascii="Consolas" w:hAnsi="Consolas"/>
          </w:rPr>
          <w:delText>= date-time</w:delText>
        </w:r>
        <w:r w:rsidDel="00DA7A3B">
          <w:rPr>
            <w:rFonts w:ascii="Consolas" w:hAnsi="Consolas"/>
          </w:rPr>
          <w:delText xml:space="preserve"> NUL</w:delText>
        </w:r>
      </w:del>
    </w:p>
    <w:p w14:paraId="2EF1CBA9" w14:textId="77777777" w:rsidR="00374ED6" w:rsidRDefault="00374ED6" w:rsidP="00374ED6">
      <w:pPr>
        <w:pStyle w:val="KeinLeerraum"/>
        <w:ind w:left="720"/>
        <w:rPr>
          <w:rFonts w:ascii="Consolas" w:hAnsi="Consolas"/>
        </w:rPr>
      </w:pPr>
      <w:r>
        <w:rPr>
          <w:rFonts w:ascii="Consolas" w:hAnsi="Consolas"/>
        </w:rPr>
        <w:t>TOKEN-</w:t>
      </w:r>
      <w:r w:rsidRPr="00C9147E">
        <w:rPr>
          <w:rFonts w:ascii="Consolas" w:hAnsi="Consolas"/>
        </w:rPr>
        <w:t>VALUE</w:t>
      </w:r>
      <w:r>
        <w:rPr>
          <w:rFonts w:ascii="Consolas" w:hAnsi="Consolas"/>
        </w:rPr>
        <w:tab/>
      </w:r>
      <w:r>
        <w:rPr>
          <w:rFonts w:ascii="Consolas" w:hAnsi="Consolas"/>
        </w:rPr>
        <w:tab/>
      </w:r>
      <w:r w:rsidRPr="00C9147E">
        <w:rPr>
          <w:rFonts w:ascii="Consolas" w:hAnsi="Consolas"/>
        </w:rPr>
        <w:t xml:space="preserve">= </w:t>
      </w:r>
      <w:r w:rsidRPr="001615E9">
        <w:rPr>
          <w:rFonts w:ascii="Consolas" w:hAnsi="Consolas"/>
        </w:rPr>
        <w:t>NON-NULL-UTF8</w:t>
      </w:r>
      <w:r>
        <w:rPr>
          <w:rFonts w:ascii="Consolas" w:hAnsi="Consolas"/>
        </w:rPr>
        <w:t xml:space="preserve"> NUL</w:t>
      </w:r>
    </w:p>
    <w:p w14:paraId="0D1ED918" w14:textId="77777777" w:rsidR="00374ED6" w:rsidRPr="00C9147E" w:rsidRDefault="00374ED6" w:rsidP="00374ED6">
      <w:pPr>
        <w:pStyle w:val="KeinLeerraum"/>
        <w:ind w:left="720"/>
        <w:rPr>
          <w:rFonts w:ascii="Consolas" w:hAnsi="Consolas"/>
        </w:rPr>
      </w:pPr>
    </w:p>
    <w:p w14:paraId="737B1C82" w14:textId="77777777" w:rsidR="00374ED6" w:rsidRDefault="00374ED6" w:rsidP="00374ED6">
      <w:pPr>
        <w:pStyle w:val="KeinLeerraum"/>
        <w:ind w:left="720"/>
        <w:rPr>
          <w:rFonts w:ascii="Consolas" w:hAnsi="Consolas"/>
        </w:rPr>
      </w:pPr>
      <w:r>
        <w:rPr>
          <w:rFonts w:ascii="Consolas" w:hAnsi="Consolas"/>
        </w:rPr>
        <w:t>TOKEN</w:t>
      </w:r>
      <w:r>
        <w:rPr>
          <w:rFonts w:ascii="Consolas" w:hAnsi="Consolas"/>
        </w:rPr>
        <w:tab/>
      </w:r>
      <w:r>
        <w:rPr>
          <w:rFonts w:ascii="Consolas" w:hAnsi="Consolas"/>
        </w:rPr>
        <w:tab/>
      </w:r>
      <w:r>
        <w:rPr>
          <w:rFonts w:ascii="Consolas" w:hAnsi="Consolas"/>
        </w:rPr>
        <w:tab/>
        <w:t xml:space="preserve">= </w:t>
      </w:r>
      <w:del w:id="1181" w:author="Clemens Vasters" w:date="2019-07-02T14:05:00Z">
        <w:r w:rsidDel="00DA7A3B">
          <w:rPr>
            <w:rFonts w:ascii="Consolas" w:hAnsi="Consolas"/>
          </w:rPr>
          <w:delText xml:space="preserve">TOKEN-NAME </w:delText>
        </w:r>
      </w:del>
      <w:r>
        <w:rPr>
          <w:rFonts w:ascii="Consolas" w:hAnsi="Consolas"/>
        </w:rPr>
        <w:t xml:space="preserve">TOKEN-TYPE </w:t>
      </w:r>
      <w:del w:id="1182" w:author="Clemens Vasters" w:date="2019-07-02T14:05:00Z">
        <w:r w:rsidDel="00DA7A3B">
          <w:rPr>
            <w:rFonts w:ascii="Consolas" w:hAnsi="Consolas"/>
          </w:rPr>
          <w:delText xml:space="preserve">TOKEN-EXPIRY </w:delText>
        </w:r>
      </w:del>
      <w:r>
        <w:rPr>
          <w:rFonts w:ascii="Consolas" w:hAnsi="Consolas"/>
        </w:rPr>
        <w:t>TOKEN-VALUE</w:t>
      </w:r>
    </w:p>
    <w:p w14:paraId="5501A4EB" w14:textId="77777777" w:rsidR="00374ED6" w:rsidRPr="00C9147E" w:rsidDel="00955CDD" w:rsidRDefault="00374ED6" w:rsidP="00374ED6">
      <w:pPr>
        <w:pStyle w:val="KeinLeerraum"/>
        <w:ind w:left="720"/>
        <w:rPr>
          <w:del w:id="1183" w:author="Brian Raymor" w:date="2017-06-14T15:27:00Z"/>
          <w:rFonts w:ascii="Consolas" w:hAnsi="Consolas"/>
        </w:rPr>
      </w:pPr>
      <w:del w:id="1184" w:author="Brian Raymor" w:date="2017-06-14T15:27:00Z">
        <w:r w:rsidDel="00955CDD">
          <w:rPr>
            <w:rFonts w:ascii="Consolas" w:hAnsi="Consolas"/>
          </w:rPr>
          <w:delText>TOKEN-COUNT</w:delText>
        </w:r>
        <w:r w:rsidDel="00955CDD">
          <w:rPr>
            <w:rFonts w:ascii="Consolas" w:hAnsi="Consolas"/>
          </w:rPr>
          <w:tab/>
        </w:r>
        <w:r w:rsidDel="00955CDD">
          <w:rPr>
            <w:rFonts w:ascii="Consolas" w:hAnsi="Consolas"/>
          </w:rPr>
          <w:tab/>
        </w:r>
        <w:r w:rsidRPr="00C9147E" w:rsidDel="00955CDD">
          <w:rPr>
            <w:rFonts w:ascii="Consolas" w:hAnsi="Consolas"/>
          </w:rPr>
          <w:delText>= (</w:delText>
        </w:r>
        <w:r w:rsidDel="00955CDD">
          <w:rPr>
            <w:rFonts w:ascii="Consolas" w:hAnsi="Consolas"/>
          </w:rPr>
          <w:delText>1*dec-octet NUL</w:delText>
        </w:r>
        <w:r w:rsidRPr="00C9147E" w:rsidDel="00955CDD">
          <w:rPr>
            <w:rFonts w:ascii="Consolas" w:hAnsi="Consolas"/>
          </w:rPr>
          <w:delText>) ;1-255</w:delText>
        </w:r>
      </w:del>
    </w:p>
    <w:p w14:paraId="3B20AD01" w14:textId="77777777" w:rsidR="00374ED6" w:rsidRPr="00C9147E" w:rsidRDefault="00374ED6" w:rsidP="00374ED6">
      <w:pPr>
        <w:pStyle w:val="KeinLeerraum"/>
        <w:ind w:left="720"/>
        <w:rPr>
          <w:rFonts w:ascii="Consolas" w:hAnsi="Consolas"/>
        </w:rPr>
      </w:pPr>
    </w:p>
    <w:p w14:paraId="6F99CCD6" w14:textId="77777777" w:rsidR="00374ED6" w:rsidRPr="00C9147E" w:rsidRDefault="00374ED6" w:rsidP="00374ED6">
      <w:pPr>
        <w:pStyle w:val="KeinLeerraum"/>
        <w:ind w:left="720"/>
        <w:rPr>
          <w:rFonts w:ascii="Consolas" w:hAnsi="Consolas"/>
        </w:rPr>
      </w:pPr>
      <w:del w:id="1185" w:author="Brian Raymor" w:date="2017-07-25T13:19:00Z">
        <w:r w:rsidDel="00E8216D">
          <w:rPr>
            <w:rFonts w:ascii="Consolas" w:hAnsi="Consolas"/>
          </w:rPr>
          <w:delText>INITIAL-</w:delText>
        </w:r>
      </w:del>
      <w:r>
        <w:rPr>
          <w:rFonts w:ascii="Consolas" w:hAnsi="Consolas"/>
        </w:rPr>
        <w:t>RESPONSE</w:t>
      </w:r>
      <w:ins w:id="1186" w:author="Brian Raymor" w:date="2017-07-25T13:19:00Z">
        <w:r w:rsidR="00E8216D">
          <w:rPr>
            <w:rFonts w:ascii="Consolas" w:hAnsi="Consolas"/>
          </w:rPr>
          <w:tab/>
        </w:r>
      </w:ins>
      <w:r>
        <w:rPr>
          <w:rFonts w:ascii="Consolas" w:hAnsi="Consolas"/>
        </w:rPr>
        <w:tab/>
        <w:t xml:space="preserve">= </w:t>
      </w:r>
      <w:del w:id="1187" w:author="Brian Raymor" w:date="2017-06-14T15:27:00Z">
        <w:r w:rsidDel="00955CDD">
          <w:rPr>
            <w:rFonts w:ascii="Consolas" w:hAnsi="Consolas"/>
          </w:rPr>
          <w:delText xml:space="preserve">TOKEN-COUNT </w:delText>
        </w:r>
      </w:del>
      <w:r>
        <w:rPr>
          <w:rFonts w:ascii="Consolas" w:hAnsi="Consolas"/>
        </w:rPr>
        <w:t>1*TOKEN</w:t>
      </w:r>
      <w:ins w:id="1188" w:author="Brian Raymor" w:date="2017-07-25T13:19:00Z">
        <w:r w:rsidR="0057776F">
          <w:rPr>
            <w:rFonts w:ascii="Consolas" w:hAnsi="Consolas"/>
          </w:rPr>
          <w:t xml:space="preserve"> NUL </w:t>
        </w:r>
        <w:r w:rsidR="00E8216D">
          <w:rPr>
            <w:rFonts w:ascii="Consolas" w:hAnsi="Consolas"/>
          </w:rPr>
          <w:t>NUL</w:t>
        </w:r>
      </w:ins>
    </w:p>
    <w:p w14:paraId="7A5426E6" w14:textId="77777777" w:rsidR="00374ED6" w:rsidRDefault="00374ED6" w:rsidP="00374ED6"/>
    <w:p w14:paraId="09653AD2" w14:textId="775E70E0" w:rsidR="00374ED6" w:rsidRDefault="00374ED6" w:rsidP="00374ED6">
      <w:pPr>
        <w:rPr>
          <w:ins w:id="1189" w:author="Brian Raymor" w:date="2017-06-14T15:52:00Z"/>
        </w:rPr>
      </w:pPr>
      <w:r>
        <w:t>The response</w:t>
      </w:r>
      <w:ins w:id="1190" w:author="Brian Raymor" w:date="2017-06-14T15:41:00Z">
        <w:r w:rsidR="003F1896">
          <w:t xml:space="preserve"> data</w:t>
        </w:r>
      </w:ins>
      <w:r>
        <w:t xml:space="preserve"> </w:t>
      </w:r>
      <w:ins w:id="1191" w:author="Brian Raymor" w:date="2017-06-14T15:30:00Z">
        <w:r w:rsidR="003E5899" w:rsidRPr="003E5899">
          <w:t>is an ordered list of tokens</w:t>
        </w:r>
      </w:ins>
      <w:del w:id="1192" w:author="Brian Raymor" w:date="2017-06-14T15:30:00Z">
        <w:r w:rsidDel="003E5899">
          <w:delText>starts with a count, a textual representation of an integer number in the value range from 1 to 255. It indicates the number of tokens that follow</w:delText>
        </w:r>
      </w:del>
      <w:r>
        <w:t xml:space="preserve">. Each token in the list is composed of </w:t>
      </w:r>
      <w:del w:id="1193" w:author="Clemens Vasters" w:date="2019-07-02T14:07:00Z">
        <w:r w:rsidDel="00124DFB">
          <w:delText>a token name (audience),</w:delText>
        </w:r>
      </w:del>
      <w:ins w:id="1194" w:author="Clemens Vasters" w:date="2019-07-02T14:07:00Z">
        <w:r w:rsidR="00124DFB">
          <w:t>a</w:t>
        </w:r>
      </w:ins>
      <w:r>
        <w:t xml:space="preserve"> token type</w:t>
      </w:r>
      <w:del w:id="1195" w:author="Clemens Vasters" w:date="2019-07-02T14:07:00Z">
        <w:r w:rsidDel="00375A0D">
          <w:delText>,</w:delText>
        </w:r>
      </w:del>
      <w:r>
        <w:t xml:space="preserve"> and</w:t>
      </w:r>
      <w:ins w:id="1196" w:author="Clemens Vasters" w:date="2019-07-02T14:07:00Z">
        <w:r w:rsidR="00375A0D">
          <w:t xml:space="preserve"> a </w:t>
        </w:r>
      </w:ins>
      <w:r>
        <w:t xml:space="preserve"> </w:t>
      </w:r>
      <w:del w:id="1197" w:author="Clemens Vasters" w:date="2019-07-02T14:07:00Z">
        <w:r w:rsidDel="00375A0D">
          <w:delText>token expiry (</w:delText>
        </w:r>
        <w:r w:rsidDel="00375A0D">
          <w:fldChar w:fldCharType="begin"/>
        </w:r>
        <w:r w:rsidDel="00375A0D">
          <w:delInstrText xml:space="preserve"> REF RFC3339 \h </w:delInstrText>
        </w:r>
        <w:r w:rsidDel="00375A0D">
          <w:fldChar w:fldCharType="separate"/>
        </w:r>
        <w:r w:rsidDel="00375A0D">
          <w:rPr>
            <w:rStyle w:val="Fett"/>
          </w:rPr>
          <w:delText>[RFC3339]</w:delText>
        </w:r>
        <w:r w:rsidDel="00375A0D">
          <w:fldChar w:fldCharType="end"/>
        </w:r>
        <w:r w:rsidDel="00375A0D">
          <w:delText xml:space="preserve"> format), and </w:delText>
        </w:r>
      </w:del>
      <w:r>
        <w:t>token value</w:t>
      </w:r>
      <w:del w:id="1198" w:author="Clemens Vasters" w:date="2019-07-02T14:07:00Z">
        <w:r w:rsidDel="00375A0D">
          <w:delText>s</w:delText>
        </w:r>
      </w:del>
      <w:r>
        <w:t xml:space="preserve">. All elements are encoded as UTF-8 strings </w:t>
      </w:r>
      <w:r>
        <w:fldChar w:fldCharType="begin"/>
      </w:r>
      <w:r>
        <w:instrText xml:space="preserve"> REF  RFC3629 \h </w:instrText>
      </w:r>
      <w:r>
        <w:fldChar w:fldCharType="separate"/>
      </w:r>
      <w:r>
        <w:rPr>
          <w:rStyle w:val="Fett"/>
        </w:rPr>
        <w:t>[RFC3629]</w:t>
      </w:r>
      <w:r>
        <w:fldChar w:fldCharType="end"/>
      </w:r>
      <w:r>
        <w:t xml:space="preserve"> followed by a NUL (%x00) character.  There is no special row separator.</w:t>
      </w:r>
    </w:p>
    <w:p w14:paraId="0B8E481C" w14:textId="77777777" w:rsidR="00AF3438" w:rsidDel="00DE6B8B" w:rsidRDefault="00AF3438" w:rsidP="00374ED6">
      <w:pPr>
        <w:rPr>
          <w:del w:id="1199" w:author="Brian Raymor" w:date="2017-06-14T16:34:00Z"/>
        </w:rPr>
      </w:pPr>
      <w:ins w:id="1200" w:author="Brian Raymor" w:date="2017-06-14T15:52:00Z">
        <w:r>
          <w:t>If the response data contains the complete list of tokens, then the last</w:t>
        </w:r>
        <w:r w:rsidR="00EF1865">
          <w:t xml:space="preserve"> token </w:t>
        </w:r>
        <w:r>
          <w:t>is followed by two NUL characters.</w:t>
        </w:r>
      </w:ins>
      <w:ins w:id="1201" w:author="Brian Raymor" w:date="2017-06-14T16:34:00Z">
        <w:r w:rsidR="00DE6B8B">
          <w:t xml:space="preserve"> The </w:t>
        </w:r>
      </w:ins>
    </w:p>
    <w:p w14:paraId="6C710807" w14:textId="3CB16C82" w:rsidR="00DE6B8B" w:rsidRDefault="00374ED6" w:rsidP="003F28AD">
      <w:pPr>
        <w:rPr>
          <w:ins w:id="1202" w:author="Brian Raymor" w:date="2017-06-14T16:35:00Z"/>
        </w:rPr>
      </w:pPr>
      <w:del w:id="1203" w:author="Brian Raymor" w:date="2017-06-14T16:34:00Z">
        <w:r w:rsidDel="00DE6B8B">
          <w:delText xml:space="preserve">If the response contains the complete </w:delText>
        </w:r>
      </w:del>
      <w:del w:id="1204" w:author="Brian Raymor" w:date="2017-06-14T16:32:00Z">
        <w:r w:rsidDel="002D00DE">
          <w:delText xml:space="preserve">set </w:delText>
        </w:r>
      </w:del>
      <w:del w:id="1205" w:author="Brian Raymor" w:date="2017-06-14T16:34:00Z">
        <w:r w:rsidDel="00DE6B8B">
          <w:delText xml:space="preserve">of tokens, the </w:delText>
        </w:r>
      </w:del>
      <w:del w:id="1206" w:author="Clemens Vasters" w:date="2019-05-22T19:01:00Z">
        <w:r w:rsidDel="00C643F5">
          <w:delText>peer</w:delText>
        </w:r>
      </w:del>
      <w:ins w:id="1207" w:author="Clemens Vasters" w:date="2019-05-22T19:01:00Z">
        <w:r w:rsidR="00C643F5">
          <w:t>partner</w:t>
        </w:r>
      </w:ins>
      <w:r>
        <w:t xml:space="preserve"> acting as the SASL server MUST </w:t>
      </w:r>
      <w:ins w:id="1208" w:author="Brian Raymor" w:date="2017-07-25T13:20:00Z">
        <w:r w:rsidR="00E8216D">
          <w:t xml:space="preserve">then </w:t>
        </w:r>
      </w:ins>
      <w:r>
        <w:t>send a SASL Outcome.</w:t>
      </w:r>
    </w:p>
    <w:p w14:paraId="474DD4AD" w14:textId="7D9C80F4" w:rsidR="00EF1865" w:rsidRDefault="00374ED6" w:rsidP="003F28AD">
      <w:pPr>
        <w:rPr>
          <w:ins w:id="1209" w:author="Brian Raymor" w:date="2017-06-14T16:41:00Z"/>
        </w:rPr>
      </w:pPr>
      <w:del w:id="1210" w:author="Brian Raymor" w:date="2017-06-14T16:35:00Z">
        <w:r w:rsidDel="00DE6B8B">
          <w:delText xml:space="preserve"> </w:delText>
        </w:r>
      </w:del>
      <w:r>
        <w:t xml:space="preserve">If the </w:t>
      </w:r>
      <w:del w:id="1211" w:author="Brian Raymor" w:date="2017-06-14T16:33:00Z">
        <w:r w:rsidDel="002D00DE">
          <w:delText xml:space="preserve">set </w:delText>
        </w:r>
      </w:del>
      <w:ins w:id="1212" w:author="Brian Raymor" w:date="2017-06-14T16:33:00Z">
        <w:r w:rsidR="002D00DE">
          <w:t xml:space="preserve">list </w:t>
        </w:r>
      </w:ins>
      <w:r>
        <w:t xml:space="preserve">of tokens exceeds the MIN-MAX-FRAME-SIZE, additional </w:t>
      </w:r>
      <w:del w:id="1213" w:author="Brian Raymor" w:date="2017-06-14T16:40:00Z">
        <w:r w:rsidDel="00EF1865">
          <w:delText xml:space="preserve">responses are required to send the remaining tokens. In this case, the peer acting as the SASL server MUST send a SASL Challenge. </w:delText>
        </w:r>
      </w:del>
      <w:r w:rsidR="00947D9F">
        <w:t xml:space="preserve">SASL </w:t>
      </w:r>
      <w:r>
        <w:t>Challenge-Response pairs MUST be exchanged until all tokens have been received</w:t>
      </w:r>
      <w:ins w:id="1214" w:author="Brian Raymor" w:date="2017-06-14T16:40:00Z">
        <w:r w:rsidR="00EF1865">
          <w:t xml:space="preserve"> or an </w:t>
        </w:r>
      </w:ins>
      <w:ins w:id="1215" w:author="Brian Raymor" w:date="2017-06-14T16:41:00Z">
        <w:r w:rsidR="00EF1865">
          <w:t xml:space="preserve">error occurs. Then the </w:t>
        </w:r>
        <w:del w:id="1216" w:author="Clemens Vasters" w:date="2019-05-22T19:01:00Z">
          <w:r w:rsidR="00EF1865" w:rsidDel="00C643F5">
            <w:delText>peer</w:delText>
          </w:r>
        </w:del>
      </w:ins>
      <w:ins w:id="1217" w:author="Clemens Vasters" w:date="2019-05-22T19:01:00Z">
        <w:r w:rsidR="00C643F5">
          <w:t>partner</w:t>
        </w:r>
      </w:ins>
      <w:ins w:id="1218" w:author="Brian Raymor" w:date="2017-06-14T16:41:00Z">
        <w:r w:rsidR="00EF1865">
          <w:t xml:space="preserve"> acting as the SASL server MUST send a SASL Outcome.</w:t>
        </w:r>
      </w:ins>
    </w:p>
    <w:p w14:paraId="0FE4CC7D" w14:textId="5F414D53" w:rsidR="003F28AD" w:rsidRDefault="00EF1865" w:rsidP="003F28AD">
      <w:ins w:id="1219" w:author="Brian Raymor" w:date="2017-06-14T16:41:00Z">
        <w:r>
          <w:t xml:space="preserve">The primary scenario for the AMQPCBS SASL mechanism is seeding a token cache. The tokens </w:t>
        </w:r>
        <w:del w:id="1220" w:author="Clemens Vasters" w:date="2019-07-02T16:49:00Z">
          <w:r w:rsidDel="00B431D1">
            <w:delText>are</w:delText>
          </w:r>
        </w:del>
      </w:ins>
      <w:ins w:id="1221" w:author="Clemens Vasters" w:date="2019-07-02T16:49:00Z">
        <w:r w:rsidR="00C16E85">
          <w:t xml:space="preserve">MAY be </w:t>
        </w:r>
      </w:ins>
      <w:ins w:id="1222" w:author="Brian Raymor" w:date="2017-06-14T16:41:00Z">
        <w:del w:id="1223" w:author="Clemens Vasters" w:date="2019-07-02T16:49:00Z">
          <w:r w:rsidDel="00C16E85">
            <w:delText xml:space="preserve"> not </w:delText>
          </w:r>
        </w:del>
        <w:r>
          <w:t xml:space="preserve">validated </w:t>
        </w:r>
        <w:del w:id="1224" w:author="Clemens Vasters" w:date="2019-07-02T16:49:00Z">
          <w:r w:rsidDel="00C16E85">
            <w:delText>until used</w:delText>
          </w:r>
        </w:del>
      </w:ins>
      <w:ins w:id="1225" w:author="Clemens Vasters" w:date="2019-07-02T16:49:00Z">
        <w:r w:rsidR="00C16E85">
          <w:t>as they are set</w:t>
        </w:r>
      </w:ins>
      <w:ins w:id="1226" w:author="Clemens Vasters" w:date="2019-07-02T16:50:00Z">
        <w:r w:rsidR="0049250E">
          <w:t xml:space="preserve">, and if validation </w:t>
        </w:r>
      </w:ins>
      <w:ins w:id="1227" w:author="Clemens Vasters" w:date="2019-07-02T16:51:00Z">
        <w:r w:rsidR="002C4504">
          <w:t xml:space="preserve">is performed and it </w:t>
        </w:r>
      </w:ins>
      <w:ins w:id="1228" w:author="Clemens Vasters" w:date="2019-07-02T16:50:00Z">
        <w:r w:rsidR="0049250E">
          <w:t xml:space="preserve">fails, the </w:t>
        </w:r>
        <w:r w:rsidR="002C4504">
          <w:t xml:space="preserve">SASL Outcome </w:t>
        </w:r>
      </w:ins>
      <w:ins w:id="1229" w:author="Clemens Vasters" w:date="2019-07-02T16:51:00Z">
        <w:r w:rsidR="002C4504">
          <w:t>MUST</w:t>
        </w:r>
      </w:ins>
      <w:ins w:id="1230" w:author="Clemens Vasters" w:date="2019-07-02T16:50:00Z">
        <w:r w:rsidR="002C4504">
          <w:t xml:space="preserve"> </w:t>
        </w:r>
      </w:ins>
      <w:ins w:id="1231" w:author="Clemens Vasters" w:date="2019-07-02T16:51:00Z">
        <w:r w:rsidR="002C4504">
          <w:t>indicate that failure</w:t>
        </w:r>
      </w:ins>
      <w:ins w:id="1232" w:author="Brian Raymor" w:date="2017-06-14T16:41:00Z">
        <w:r>
          <w:t>.</w:t>
        </w:r>
        <w:del w:id="1233" w:author="Clemens Vasters" w:date="2019-07-02T16:51:00Z">
          <w:r w:rsidDel="002C4504">
            <w:delText xml:space="preserve"> The </w:delText>
          </w:r>
        </w:del>
        <w:del w:id="1234" w:author="Clemens Vasters" w:date="2019-05-22T19:01:00Z">
          <w:r w:rsidDel="00C643F5">
            <w:delText>peer</w:delText>
          </w:r>
        </w:del>
        <w:del w:id="1235" w:author="Clemens Vasters" w:date="2019-07-02T16:51:00Z">
          <w:r w:rsidDel="002C4504">
            <w:delText xml:space="preserve"> acting as the SASL server simply reads and caches all the tokens.</w:delText>
          </w:r>
        </w:del>
      </w:ins>
      <w:del w:id="1236" w:author="Brian Raymor" w:date="2017-06-14T16:40:00Z">
        <w:r w:rsidR="00374ED6" w:rsidDel="00EF1865">
          <w:delText>.</w:delText>
        </w:r>
      </w:del>
    </w:p>
    <w:p w14:paraId="57859081" w14:textId="77777777" w:rsidR="003F28AD" w:rsidRDefault="003F28AD" w:rsidP="00B76878">
      <w:pPr>
        <w:pStyle w:val="berschrift3"/>
        <w:numPr>
          <w:ilvl w:val="2"/>
          <w:numId w:val="2"/>
        </w:numPr>
      </w:pPr>
      <w:bookmarkStart w:id="1237" w:name="_Toc9348799"/>
      <w:r>
        <w:lastRenderedPageBreak/>
        <w:t>SASL Challenge</w:t>
      </w:r>
      <w:bookmarkEnd w:id="1237"/>
    </w:p>
    <w:p w14:paraId="3A058E70" w14:textId="006811CF" w:rsidR="003F28AD" w:rsidRDefault="00947D9F" w:rsidP="003F28AD">
      <w:del w:id="1238" w:author="Brian Raymor" w:date="2017-07-25T13:21:00Z">
        <w:r w:rsidDel="00E8216D">
          <w:delText>As needed</w:delText>
        </w:r>
      </w:del>
      <w:ins w:id="1239" w:author="Brian Raymor" w:date="2017-07-25T13:21:00Z">
        <w:r w:rsidR="00E8216D">
          <w:t xml:space="preserve">In response to </w:t>
        </w:r>
      </w:ins>
      <w:ins w:id="1240" w:author="Brian Raymor" w:date="2017-07-25T13:31:00Z">
        <w:r w:rsidR="00742518">
          <w:t xml:space="preserve">receiving </w:t>
        </w:r>
      </w:ins>
      <w:ins w:id="1241" w:author="Brian Raymor" w:date="2017-07-25T13:21:00Z">
        <w:r w:rsidR="00E8216D">
          <w:t>a partial list of tokens in the SASL Init or SASL Response</w:t>
        </w:r>
      </w:ins>
      <w:r>
        <w:t>, t</w:t>
      </w:r>
      <w:r w:rsidR="00374ED6">
        <w:t>he</w:t>
      </w:r>
      <w:r w:rsidR="003F28AD" w:rsidRPr="00E15DA9">
        <w:t xml:space="preserve"> </w:t>
      </w:r>
      <w:del w:id="1242" w:author="Clemens Vasters" w:date="2019-05-22T19:01:00Z">
        <w:r w:rsidR="003F28AD" w:rsidRPr="00E15DA9" w:rsidDel="00C643F5">
          <w:delText>peer</w:delText>
        </w:r>
      </w:del>
      <w:ins w:id="1243" w:author="Clemens Vasters" w:date="2019-05-22T19:01:00Z">
        <w:r w:rsidR="00C643F5">
          <w:t>partner</w:t>
        </w:r>
      </w:ins>
      <w:r w:rsidR="003F28AD" w:rsidRPr="00E15DA9">
        <w:t xml:space="preserve"> acting as the SASL server</w:t>
      </w:r>
      <w:r w:rsidR="003F28AD">
        <w:t xml:space="preserve"> </w:t>
      </w:r>
      <w:del w:id="1244" w:author="Brian Raymor" w:date="2017-07-25T13:31:00Z">
        <w:r w:rsidR="003F28AD" w:rsidDel="00742518">
          <w:delText xml:space="preserve">MUST </w:delText>
        </w:r>
      </w:del>
      <w:ins w:id="1245" w:author="Brian Raymor" w:date="2017-07-25T13:31:00Z">
        <w:r w:rsidR="00742518">
          <w:t xml:space="preserve">MUST </w:t>
        </w:r>
      </w:ins>
      <w:r w:rsidR="003F28AD">
        <w:t xml:space="preserve">send a SASL Challenge with no challenge security data in the </w:t>
      </w:r>
      <w:r w:rsidR="003F28AD" w:rsidRPr="001F6846">
        <w:rPr>
          <w:rFonts w:ascii="Consolas" w:hAnsi="Consolas"/>
        </w:rPr>
        <w:t>challenge</w:t>
      </w:r>
      <w:r w:rsidR="003F28AD">
        <w:t xml:space="preserve"> field of the </w:t>
      </w:r>
      <w:r w:rsidR="003F28AD" w:rsidRPr="00A21E2C">
        <w:rPr>
          <w:rFonts w:ascii="Consolas" w:hAnsi="Consolas"/>
        </w:rPr>
        <w:t>sasl-challenge</w:t>
      </w:r>
      <w:r w:rsidR="003F28AD">
        <w:t xml:space="preserve"> frame body</w:t>
      </w:r>
      <w:ins w:id="1246" w:author="Brian Raymor" w:date="2017-07-25T13:31:00Z">
        <w:r w:rsidR="00742518">
          <w:t xml:space="preserve"> to continue the exchange. Otherwise, </w:t>
        </w:r>
      </w:ins>
      <w:ins w:id="1247" w:author="Brian Raymor" w:date="2017-07-25T13:33:00Z">
        <w:r w:rsidR="00742518">
          <w:t>it</w:t>
        </w:r>
      </w:ins>
      <w:ins w:id="1248" w:author="Brian Raymor" w:date="2017-07-25T13:31:00Z">
        <w:r w:rsidR="00742518">
          <w:t xml:space="preserve"> MUST send a SASL Outcome </w:t>
        </w:r>
      </w:ins>
      <w:ins w:id="1249" w:author="Brian Raymor" w:date="2017-07-25T13:33:00Z">
        <w:r w:rsidR="00742518">
          <w:t xml:space="preserve">indicating that the exchange was unsuccessful as described in </w:t>
        </w:r>
      </w:ins>
      <w:ins w:id="1250" w:author="Brian Raymor" w:date="2017-07-25T13:36:00Z">
        <w:r w:rsidR="00742518" w:rsidRPr="00742518">
          <w:rPr>
            <w:b/>
          </w:rPr>
          <w:fldChar w:fldCharType="begin"/>
        </w:r>
        <w:r w:rsidR="00742518" w:rsidRPr="00742518">
          <w:rPr>
            <w:b/>
          </w:rPr>
          <w:instrText xml:space="preserve"> HYPERLINK  \l "_SASL_Outcome" </w:instrText>
        </w:r>
        <w:r w:rsidR="00742518" w:rsidRPr="00742518">
          <w:rPr>
            <w:b/>
          </w:rPr>
          <w:fldChar w:fldCharType="separate"/>
        </w:r>
        <w:r w:rsidR="00742518" w:rsidRPr="00742518">
          <w:rPr>
            <w:rStyle w:val="Hyperlink"/>
            <w:b/>
            <w:color w:val="auto"/>
          </w:rPr>
          <w:t>SASL Outcome</w:t>
        </w:r>
        <w:r w:rsidR="00742518" w:rsidRPr="00742518">
          <w:rPr>
            <w:b/>
          </w:rPr>
          <w:fldChar w:fldCharType="end"/>
        </w:r>
        <w:r w:rsidR="00742518">
          <w:rPr>
            <w:b/>
          </w:rPr>
          <w:t>.</w:t>
        </w:r>
      </w:ins>
      <w:del w:id="1251" w:author="Brian Raymor" w:date="2017-07-25T13:31:00Z">
        <w:r w:rsidR="003F28AD" w:rsidDel="00742518">
          <w:delText>.</w:delText>
        </w:r>
      </w:del>
    </w:p>
    <w:p w14:paraId="023635E8" w14:textId="77777777" w:rsidR="003F28AD" w:rsidRDefault="003F28AD" w:rsidP="00B76878">
      <w:pPr>
        <w:pStyle w:val="berschrift3"/>
        <w:numPr>
          <w:ilvl w:val="2"/>
          <w:numId w:val="2"/>
        </w:numPr>
      </w:pPr>
      <w:bookmarkStart w:id="1252" w:name="_Toc9348800"/>
      <w:r>
        <w:t>SASL Response</w:t>
      </w:r>
      <w:bookmarkEnd w:id="1252"/>
    </w:p>
    <w:p w14:paraId="74BEC93D" w14:textId="337FDD49" w:rsidR="00A06D71" w:rsidRDefault="003F28AD" w:rsidP="003F28AD">
      <w:r>
        <w:t xml:space="preserve">After receiving the SASL Challenge, the </w:t>
      </w:r>
      <w:del w:id="1253" w:author="Clemens Vasters" w:date="2019-05-22T19:01:00Z">
        <w:r w:rsidDel="00C643F5">
          <w:delText>peer</w:delText>
        </w:r>
      </w:del>
      <w:ins w:id="1254" w:author="Clemens Vasters" w:date="2019-05-22T19:01:00Z">
        <w:r w:rsidR="00C643F5">
          <w:t>partner</w:t>
        </w:r>
      </w:ins>
      <w:r>
        <w:t xml:space="preserve"> acting as the SASL client MUST send a SASL Response. The response data in the </w:t>
      </w:r>
      <w:r w:rsidRPr="006A06DD">
        <w:rPr>
          <w:rFonts w:ascii="Consolas" w:hAnsi="Consolas"/>
        </w:rPr>
        <w:t>response</w:t>
      </w:r>
      <w:r>
        <w:t xml:space="preserve"> field of the </w:t>
      </w:r>
      <w:r w:rsidRPr="00A21E2C">
        <w:rPr>
          <w:rFonts w:ascii="Consolas" w:hAnsi="Consolas"/>
        </w:rPr>
        <w:t>sasl-response</w:t>
      </w:r>
      <w:r>
        <w:t xml:space="preserve"> frame body contains a </w:t>
      </w:r>
      <w:del w:id="1255" w:author="Brian Raymor" w:date="2017-07-25T13:30:00Z">
        <w:r w:rsidDel="00742518">
          <w:delText xml:space="preserve">set </w:delText>
        </w:r>
      </w:del>
      <w:ins w:id="1256" w:author="Brian Raymor" w:date="2017-07-25T13:30:00Z">
        <w:r w:rsidR="00742518">
          <w:t xml:space="preserve">list </w:t>
        </w:r>
      </w:ins>
      <w:r>
        <w:t>of tokens, equivalent to a</w:t>
      </w:r>
      <w:ins w:id="1257" w:author="Brian Raymor" w:date="2017-06-14T15:45:00Z">
        <w:r w:rsidR="003F1896">
          <w:t>n ordered</w:t>
        </w:r>
      </w:ins>
      <w:r>
        <w:t xml:space="preserve"> sequence of </w:t>
      </w:r>
      <w:r w:rsidRPr="00D32DB7">
        <w:rPr>
          <w:rFonts w:ascii="Consolas" w:hAnsi="Consolas"/>
        </w:rPr>
        <w:t>put-token</w:t>
      </w:r>
      <w:r w:rsidR="00A06D71">
        <w:t xml:space="preserve"> messages as described in </w:t>
      </w:r>
      <w:r w:rsidR="00A06D71" w:rsidRPr="00A06D71">
        <w:rPr>
          <w:b/>
        </w:rPr>
        <w:fldChar w:fldCharType="begin"/>
      </w:r>
      <w:r w:rsidR="00A06D71" w:rsidRPr="00A06D71">
        <w:rPr>
          <w:b/>
        </w:rPr>
        <w:instrText xml:space="preserve"> REF _Ref477964004 \h </w:instrText>
      </w:r>
      <w:r w:rsidR="00A06D71">
        <w:rPr>
          <w:b/>
        </w:rPr>
        <w:instrText xml:space="preserve"> \* MERGEFORMAT </w:instrText>
      </w:r>
      <w:r w:rsidR="00A06D71" w:rsidRPr="00A06D71">
        <w:rPr>
          <w:b/>
        </w:rPr>
      </w:r>
      <w:r w:rsidR="00A06D71" w:rsidRPr="00A06D71">
        <w:rPr>
          <w:b/>
        </w:rPr>
        <w:fldChar w:fldCharType="separate"/>
      </w:r>
      <w:r w:rsidR="00A06D71" w:rsidRPr="00A06D71">
        <w:rPr>
          <w:b/>
        </w:rPr>
        <w:t>Putting a Token</w:t>
      </w:r>
      <w:r w:rsidR="00A06D71" w:rsidRPr="00A06D71">
        <w:rPr>
          <w:b/>
        </w:rPr>
        <w:fldChar w:fldCharType="end"/>
      </w:r>
      <w:r w:rsidR="00A06D71">
        <w:t>.</w:t>
      </w:r>
    </w:p>
    <w:p w14:paraId="563B1FB3" w14:textId="77777777" w:rsidR="003F28AD" w:rsidDel="007D586C" w:rsidRDefault="003F28AD" w:rsidP="003F28AD">
      <w:pPr>
        <w:rPr>
          <w:del w:id="1258" w:author="Brian Raymor" w:date="2017-07-25T13:41:00Z"/>
        </w:rPr>
      </w:pPr>
      <w:r>
        <w:t>The formal grammar</w:t>
      </w:r>
      <w:ins w:id="1259" w:author="Brian Raymor" w:date="2017-07-25T13:40:00Z">
        <w:r w:rsidR="007D586C">
          <w:t xml:space="preserve"> and the response data</w:t>
        </w:r>
      </w:ins>
      <w:r>
        <w:t xml:space="preserve"> for the </w:t>
      </w:r>
      <w:r w:rsidRPr="00677F49">
        <w:rPr>
          <w:rFonts w:ascii="Consolas" w:hAnsi="Consolas"/>
        </w:rPr>
        <w:t>response</w:t>
      </w:r>
      <w:r>
        <w:t xml:space="preserve"> field</w:t>
      </w:r>
      <w:del w:id="1260" w:author="Brian Raymor" w:date="2017-07-25T13:39:00Z">
        <w:r w:rsidDel="007D586C">
          <w:delText xml:space="preserve"> using ABNF </w:delText>
        </w:r>
        <w:r w:rsidDel="007D586C">
          <w:fldChar w:fldCharType="begin"/>
        </w:r>
        <w:r w:rsidDel="007D586C">
          <w:delInstrText xml:space="preserve"> REF  RFC5234 \h </w:delInstrText>
        </w:r>
        <w:r w:rsidDel="007D586C">
          <w:fldChar w:fldCharType="separate"/>
        </w:r>
        <w:r w:rsidDel="007D586C">
          <w:rPr>
            <w:rStyle w:val="Fett"/>
          </w:rPr>
          <w:delText>[RFC5234]</w:delText>
        </w:r>
        <w:r w:rsidDel="007D586C">
          <w:fldChar w:fldCharType="end"/>
        </w:r>
        <w:r w:rsidDel="007D586C">
          <w:delText xml:space="preserve"> follows</w:delText>
        </w:r>
      </w:del>
      <w:ins w:id="1261" w:author="Brian Raymor" w:date="2017-07-25T13:39:00Z">
        <w:r w:rsidR="007D586C">
          <w:t xml:space="preserve"> is the same as described in </w:t>
        </w:r>
      </w:ins>
      <w:ins w:id="1262" w:author="Brian Raymor" w:date="2017-07-25T13:41:00Z">
        <w:r w:rsidR="007D586C" w:rsidRPr="007D586C">
          <w:rPr>
            <w:b/>
          </w:rPr>
          <w:fldChar w:fldCharType="begin"/>
        </w:r>
        <w:r w:rsidR="007D586C" w:rsidRPr="007D586C">
          <w:rPr>
            <w:b/>
          </w:rPr>
          <w:instrText xml:space="preserve"> HYPERLINK  \l "_SASL_Init" </w:instrText>
        </w:r>
        <w:r w:rsidR="007D586C" w:rsidRPr="007D586C">
          <w:rPr>
            <w:b/>
          </w:rPr>
          <w:fldChar w:fldCharType="separate"/>
        </w:r>
        <w:r w:rsidR="007D586C" w:rsidRPr="007D586C">
          <w:rPr>
            <w:rStyle w:val="Hyperlink"/>
            <w:b/>
            <w:color w:val="auto"/>
          </w:rPr>
          <w:t xml:space="preserve">SASL </w:t>
        </w:r>
        <w:proofErr w:type="spellStart"/>
        <w:r w:rsidR="007D586C" w:rsidRPr="007D586C">
          <w:rPr>
            <w:rStyle w:val="Hyperlink"/>
            <w:b/>
            <w:color w:val="auto"/>
          </w:rPr>
          <w:t>Init</w:t>
        </w:r>
        <w:r w:rsidR="007D586C" w:rsidRPr="007D586C">
          <w:rPr>
            <w:b/>
          </w:rPr>
          <w:fldChar w:fldCharType="end"/>
        </w:r>
        <w:r w:rsidR="007D586C">
          <w:t>.</w:t>
        </w:r>
      </w:ins>
      <w:proofErr w:type="spellEnd"/>
      <w:del w:id="1263" w:author="Brian Raymor" w:date="2017-07-25T13:39:00Z">
        <w:r w:rsidDel="007D586C">
          <w:delText>:</w:delText>
        </w:r>
      </w:del>
    </w:p>
    <w:p w14:paraId="353BEE38" w14:textId="77777777" w:rsidR="003F28AD" w:rsidDel="007D586C" w:rsidRDefault="003F28AD" w:rsidP="003F28AD">
      <w:pPr>
        <w:rPr>
          <w:del w:id="1264" w:author="Brian Raymor" w:date="2017-07-25T13:41:00Z"/>
          <w:rFonts w:ascii="Consolas" w:hAnsi="Consolas"/>
        </w:rPr>
      </w:pPr>
    </w:p>
    <w:p w14:paraId="572EAC2A" w14:textId="77777777" w:rsidR="007D586C" w:rsidRPr="00C9147E" w:rsidRDefault="007D586C" w:rsidP="007D586C">
      <w:pPr>
        <w:rPr>
          <w:ins w:id="1265" w:author="Brian Raymor" w:date="2017-07-25T13:41:00Z"/>
        </w:rPr>
      </w:pPr>
    </w:p>
    <w:p w14:paraId="348FAE96" w14:textId="77777777" w:rsidR="003F28AD" w:rsidRPr="00C9147E" w:rsidDel="007D586C" w:rsidRDefault="003F28AD" w:rsidP="003F28AD">
      <w:pPr>
        <w:pStyle w:val="KeinLeerraum"/>
        <w:ind w:left="720"/>
        <w:rPr>
          <w:del w:id="1266" w:author="Brian Raymor" w:date="2017-07-25T13:41:00Z"/>
          <w:rFonts w:ascii="Consolas" w:hAnsi="Consolas"/>
        </w:rPr>
      </w:pPr>
      <w:del w:id="1267" w:author="Brian Raymor" w:date="2017-07-25T13:41:00Z">
        <w:r w:rsidDel="007D586C">
          <w:rPr>
            <w:rFonts w:ascii="Consolas" w:hAnsi="Consolas"/>
          </w:rPr>
          <w:delText>RESPONSE</w:delText>
        </w:r>
        <w:r w:rsidDel="007D586C">
          <w:rPr>
            <w:rFonts w:ascii="Consolas" w:hAnsi="Consolas"/>
          </w:rPr>
          <w:tab/>
        </w:r>
        <w:r w:rsidDel="007D586C">
          <w:rPr>
            <w:rFonts w:ascii="Consolas" w:hAnsi="Consolas"/>
          </w:rPr>
          <w:tab/>
          <w:delText>= 1*TOKEN</w:delText>
        </w:r>
      </w:del>
    </w:p>
    <w:p w14:paraId="0729767B" w14:textId="77777777" w:rsidR="008F30DF" w:rsidDel="007D586C" w:rsidRDefault="008F30DF" w:rsidP="003F28AD">
      <w:pPr>
        <w:rPr>
          <w:del w:id="1268" w:author="Brian Raymor" w:date="2017-07-25T13:41:00Z"/>
        </w:rPr>
      </w:pPr>
    </w:p>
    <w:p w14:paraId="5CB2F2D2" w14:textId="77777777" w:rsidR="00D47FE2" w:rsidDel="007D586C" w:rsidRDefault="003F28AD" w:rsidP="003F28AD">
      <w:pPr>
        <w:rPr>
          <w:del w:id="1269" w:author="Brian Raymor" w:date="2017-07-25T13:41:00Z"/>
        </w:rPr>
      </w:pPr>
      <w:del w:id="1270" w:author="Brian Raymor" w:date="2017-07-25T13:41:00Z">
        <w:r w:rsidDel="007D586C">
          <w:delText>Each token in the list is composed of a token name (audience), token type, and token expiry (</w:delText>
        </w:r>
        <w:r w:rsidR="004578CA" w:rsidDel="007D586C">
          <w:fldChar w:fldCharType="begin"/>
        </w:r>
        <w:r w:rsidR="004578CA" w:rsidDel="007D586C">
          <w:delInstrText xml:space="preserve"> REF RFC3339 \h </w:delInstrText>
        </w:r>
        <w:r w:rsidR="004578CA" w:rsidDel="007D586C">
          <w:fldChar w:fldCharType="separate"/>
        </w:r>
        <w:r w:rsidR="004578CA" w:rsidDel="007D586C">
          <w:rPr>
            <w:rStyle w:val="Fett"/>
          </w:rPr>
          <w:delText>[RFC3339]</w:delText>
        </w:r>
        <w:r w:rsidR="004578CA" w:rsidDel="007D586C">
          <w:fldChar w:fldCharType="end"/>
        </w:r>
        <w:r w:rsidR="004578CA" w:rsidDel="007D586C">
          <w:delText xml:space="preserve"> </w:delText>
        </w:r>
        <w:r w:rsidDel="007D586C">
          <w:delText xml:space="preserve">format), and token values. All elements are encoded as UTF-8 strings </w:delText>
        </w:r>
        <w:r w:rsidDel="007D586C">
          <w:fldChar w:fldCharType="begin"/>
        </w:r>
        <w:r w:rsidDel="007D586C">
          <w:delInstrText xml:space="preserve"> REF  RFC3629 \h </w:delInstrText>
        </w:r>
        <w:r w:rsidDel="007D586C">
          <w:fldChar w:fldCharType="separate"/>
        </w:r>
        <w:r w:rsidDel="007D586C">
          <w:rPr>
            <w:rStyle w:val="Fett"/>
          </w:rPr>
          <w:delText>[RFC3629]</w:delText>
        </w:r>
        <w:r w:rsidDel="007D586C">
          <w:fldChar w:fldCharType="end"/>
        </w:r>
        <w:r w:rsidDel="007D586C">
          <w:delText xml:space="preserve"> followed by a NUL (%x00) character.  There is no special row separator.</w:delText>
        </w:r>
      </w:del>
    </w:p>
    <w:p w14:paraId="581A4D96" w14:textId="30155557" w:rsidR="003F28AD" w:rsidRDefault="00374ED6" w:rsidP="003F28AD">
      <w:r>
        <w:t>If the response</w:t>
      </w:r>
      <w:ins w:id="1271" w:author="Brian Raymor" w:date="2017-06-14T16:45:00Z">
        <w:r w:rsidR="009A57A8">
          <w:t xml:space="preserve"> data</w:t>
        </w:r>
      </w:ins>
      <w:r>
        <w:t xml:space="preserve"> contains the remaining tokens, </w:t>
      </w:r>
      <w:ins w:id="1272" w:author="Brian Raymor" w:date="2017-06-14T16:46:00Z">
        <w:r w:rsidR="009A57A8">
          <w:t xml:space="preserve">then the last token is followed by two NUL characters. </w:t>
        </w:r>
      </w:ins>
      <w:ins w:id="1273" w:author="Brian Raymor" w:date="2017-06-14T16:47:00Z">
        <w:r w:rsidR="009A57A8">
          <w:t xml:space="preserve">The </w:t>
        </w:r>
        <w:del w:id="1274" w:author="Clemens Vasters" w:date="2019-05-22T19:01:00Z">
          <w:r w:rsidR="009A57A8" w:rsidDel="00C643F5">
            <w:delText>peer</w:delText>
          </w:r>
        </w:del>
      </w:ins>
      <w:ins w:id="1275" w:author="Clemens Vasters" w:date="2019-05-22T19:01:00Z">
        <w:r w:rsidR="00C643F5">
          <w:t>partner</w:t>
        </w:r>
      </w:ins>
      <w:ins w:id="1276" w:author="Brian Raymor" w:date="2017-06-14T16:47:00Z">
        <w:r w:rsidR="009A57A8">
          <w:t xml:space="preserve"> acting as the SASL </w:t>
        </w:r>
      </w:ins>
      <w:del w:id="1277" w:author="Brian Raymor" w:date="2017-06-14T16:47:00Z">
        <w:r w:rsidDel="009A57A8">
          <w:delText xml:space="preserve">the </w:delText>
        </w:r>
      </w:del>
      <w:r>
        <w:t xml:space="preserve">server MUST </w:t>
      </w:r>
      <w:ins w:id="1278" w:author="Brian Raymor" w:date="2017-07-25T13:42:00Z">
        <w:r w:rsidR="007D586C">
          <w:t xml:space="preserve">then </w:t>
        </w:r>
      </w:ins>
      <w:r>
        <w:t xml:space="preserve">send a SASL Outcome; otherwise, </w:t>
      </w:r>
      <w:del w:id="1279" w:author="Brian Raymor" w:date="2017-06-14T16:48:00Z">
        <w:r w:rsidDel="009A57A8">
          <w:delText>the server</w:delText>
        </w:r>
      </w:del>
      <w:ins w:id="1280" w:author="Brian Raymor" w:date="2017-06-14T16:49:00Z">
        <w:r w:rsidR="009A57A8">
          <w:t xml:space="preserve">additional SASL Challenge-Response pairs MUST be exchanged until all tokens have been received or an error occurs. Then the </w:t>
        </w:r>
        <w:del w:id="1281" w:author="Clemens Vasters" w:date="2019-05-22T19:01:00Z">
          <w:r w:rsidR="009A57A8" w:rsidDel="00C643F5">
            <w:delText>peer</w:delText>
          </w:r>
        </w:del>
      </w:ins>
      <w:ins w:id="1282" w:author="Clemens Vasters" w:date="2019-05-22T19:01:00Z">
        <w:r w:rsidR="00C643F5">
          <w:t>partner</w:t>
        </w:r>
      </w:ins>
      <w:ins w:id="1283" w:author="Brian Raymor" w:date="2017-06-14T16:49:00Z">
        <w:r w:rsidR="009A57A8">
          <w:t xml:space="preserve"> acting as the SASL server MUST send a SASL Outcome</w:t>
        </w:r>
      </w:ins>
      <w:del w:id="1284" w:author="Brian Raymor" w:date="2017-06-14T16:49:00Z">
        <w:r w:rsidDel="009A57A8">
          <w:delText xml:space="preserve"> MUST send a</w:delText>
        </w:r>
        <w:r w:rsidR="00947D9F" w:rsidDel="009A57A8">
          <w:delText>nother</w:delText>
        </w:r>
        <w:r w:rsidDel="009A57A8">
          <w:delText xml:space="preserve"> SASL Challenge</w:delText>
        </w:r>
      </w:del>
      <w:r>
        <w:t>.</w:t>
      </w:r>
    </w:p>
    <w:p w14:paraId="041F5188" w14:textId="77777777" w:rsidR="003F28AD" w:rsidRDefault="003F28AD" w:rsidP="00B76878">
      <w:pPr>
        <w:pStyle w:val="berschrift3"/>
        <w:numPr>
          <w:ilvl w:val="2"/>
          <w:numId w:val="2"/>
        </w:numPr>
      </w:pPr>
      <w:bookmarkStart w:id="1285" w:name="_SASL_Outcome"/>
      <w:bookmarkStart w:id="1286" w:name="_Toc9348801"/>
      <w:bookmarkEnd w:id="1285"/>
      <w:r>
        <w:t>SASL Outcome</w:t>
      </w:r>
      <w:bookmarkEnd w:id="1286"/>
    </w:p>
    <w:p w14:paraId="4087804F" w14:textId="3D77B070" w:rsidR="003F28AD" w:rsidDel="00060C93" w:rsidRDefault="003F28AD" w:rsidP="003F28AD">
      <w:pPr>
        <w:rPr>
          <w:del w:id="1287" w:author="Brian Raymor" w:date="2017-06-15T16:41:00Z"/>
        </w:rPr>
      </w:pPr>
      <w:r>
        <w:t>When the SASL exchange is complete</w:t>
      </w:r>
      <w:ins w:id="1288" w:author="Brian Raymor" w:date="2017-06-14T17:23:00Z">
        <w:r w:rsidR="005302EC">
          <w:t xml:space="preserve"> or an error occurs</w:t>
        </w:r>
      </w:ins>
      <w:r>
        <w:t xml:space="preserve">, the </w:t>
      </w:r>
      <w:del w:id="1289" w:author="Clemens Vasters" w:date="2019-05-22T19:01:00Z">
        <w:r w:rsidRPr="00E15DA9" w:rsidDel="00C643F5">
          <w:delText>peer</w:delText>
        </w:r>
      </w:del>
      <w:ins w:id="1290" w:author="Clemens Vasters" w:date="2019-05-22T19:01:00Z">
        <w:r w:rsidR="00C643F5">
          <w:t>partner</w:t>
        </w:r>
      </w:ins>
      <w:r w:rsidRPr="00E15DA9">
        <w:t xml:space="preserve"> acting as the SASL server</w:t>
      </w:r>
      <w:r>
        <w:t xml:space="preserve"> MUST send a SASL Outcome, indicating the outcome in the </w:t>
      </w:r>
      <w:r w:rsidRPr="00677F49">
        <w:rPr>
          <w:rFonts w:ascii="Consolas" w:hAnsi="Consolas"/>
        </w:rPr>
        <w:t>code</w:t>
      </w:r>
      <w:r>
        <w:t xml:space="preserve"> field in the </w:t>
      </w:r>
      <w:r w:rsidRPr="00677F49">
        <w:rPr>
          <w:rFonts w:ascii="Consolas" w:hAnsi="Consolas"/>
        </w:rPr>
        <w:t>sasl-outcome</w:t>
      </w:r>
      <w:r w:rsidR="00A16902">
        <w:t xml:space="preserve"> frame body.  If the exchange i</w:t>
      </w:r>
      <w:r>
        <w:t xml:space="preserve">s successful, </w:t>
      </w:r>
      <w:ins w:id="1291" w:author="Brian Raymor" w:date="2017-06-14T17:24:00Z">
        <w:r w:rsidR="00D93128">
          <w:t>the code field MUST be</w:t>
        </w:r>
        <w:r w:rsidR="005302EC">
          <w:t xml:space="preserve"> set to 0</w:t>
        </w:r>
      </w:ins>
      <w:ins w:id="1292" w:author="Brian Raymor" w:date="2017-06-15T16:40:00Z">
        <w:r w:rsidR="00060C93">
          <w:t xml:space="preserve">; otherwise, the code field </w:t>
        </w:r>
        <w:r w:rsidR="00D93128">
          <w:t>MUST be</w:t>
        </w:r>
        <w:r w:rsidR="00060C93">
          <w:t xml:space="preserve"> set to </w:t>
        </w:r>
      </w:ins>
      <w:ins w:id="1293" w:author="Brian Raymor" w:date="2017-06-15T16:44:00Z">
        <w:r w:rsidR="00060C93">
          <w:t>one of the</w:t>
        </w:r>
      </w:ins>
      <w:ins w:id="1294" w:author="Brian Raymor" w:date="2017-06-15T16:40:00Z">
        <w:r w:rsidR="00060C93">
          <w:t xml:space="preserve"> </w:t>
        </w:r>
      </w:ins>
      <w:ins w:id="1295" w:author="Brian Raymor" w:date="2017-06-15T16:44:00Z">
        <w:r w:rsidR="00060C93">
          <w:t>failure</w:t>
        </w:r>
      </w:ins>
      <w:ins w:id="1296" w:author="Brian Raymor" w:date="2017-06-15T16:40:00Z">
        <w:r w:rsidR="00060C93">
          <w:t xml:space="preserve"> </w:t>
        </w:r>
      </w:ins>
      <w:ins w:id="1297" w:author="Brian Raymor" w:date="2017-06-15T16:44:00Z">
        <w:r w:rsidR="00060C93">
          <w:t>codes</w:t>
        </w:r>
      </w:ins>
      <w:ins w:id="1298" w:author="Brian Raymor" w:date="2017-06-15T16:40:00Z">
        <w:r w:rsidR="00060C93">
          <w:t xml:space="preserve"> defined by the </w:t>
        </w:r>
        <w:r w:rsidR="00060C93" w:rsidRPr="00060C93">
          <w:rPr>
            <w:rFonts w:ascii="Consolas" w:hAnsi="Consolas"/>
          </w:rPr>
          <w:t>sasl-code</w:t>
        </w:r>
        <w:r w:rsidR="00060C93">
          <w:t xml:space="preserve"> type.</w:t>
        </w:r>
      </w:ins>
      <w:ins w:id="1299" w:author="Brian Raymor" w:date="2017-06-14T17:24:00Z">
        <w:r w:rsidR="005302EC">
          <w:t xml:space="preserve"> </w:t>
        </w:r>
      </w:ins>
      <w:ins w:id="1300" w:author="Brian Raymor" w:date="2017-06-15T16:41:00Z">
        <w:r w:rsidR="00060C93">
          <w:t>N</w:t>
        </w:r>
      </w:ins>
      <w:del w:id="1301" w:author="Brian Raymor" w:date="2017-06-15T16:41:00Z">
        <w:r w:rsidDel="00060C93">
          <w:delText>n</w:delText>
        </w:r>
      </w:del>
      <w:r>
        <w:t xml:space="preserve">o data is returned in the </w:t>
      </w:r>
      <w:r w:rsidRPr="00C9758A">
        <w:rPr>
          <w:rFonts w:ascii="Consolas" w:hAnsi="Consolas"/>
        </w:rPr>
        <w:t>additional-data</w:t>
      </w:r>
      <w:r>
        <w:rPr>
          <w:rFonts w:cs="Arial"/>
        </w:rPr>
        <w:t xml:space="preserve"> field in the </w:t>
      </w:r>
      <w:r w:rsidRPr="00677F49">
        <w:rPr>
          <w:rFonts w:ascii="Consolas" w:hAnsi="Consolas"/>
        </w:rPr>
        <w:t>sasl-outcome</w:t>
      </w:r>
      <w:r>
        <w:rPr>
          <w:rFonts w:cs="Arial"/>
        </w:rPr>
        <w:t xml:space="preserve"> frame body.</w:t>
      </w:r>
      <w:del w:id="1302" w:author="Brian Raymor" w:date="2017-06-15T16:41:00Z">
        <w:r w:rsidDel="00060C93">
          <w:delText xml:space="preserve"> If the exchange was unsuccessful, the </w:delText>
        </w:r>
        <w:r w:rsidRPr="00C9758A" w:rsidDel="00060C93">
          <w:rPr>
            <w:rFonts w:ascii="Consolas" w:hAnsi="Consolas"/>
          </w:rPr>
          <w:delText>additional-data</w:delText>
        </w:r>
        <w:r w:rsidDel="00060C93">
          <w:rPr>
            <w:rFonts w:cs="Arial"/>
          </w:rPr>
          <w:delText xml:space="preserve"> field in the </w:delText>
        </w:r>
        <w:r w:rsidRPr="00677F49" w:rsidDel="00060C93">
          <w:rPr>
            <w:rFonts w:ascii="Consolas" w:hAnsi="Consolas"/>
          </w:rPr>
          <w:delText>sasl-outcome</w:delText>
        </w:r>
        <w:r w:rsidDel="00060C93">
          <w:rPr>
            <w:rFonts w:cs="Arial"/>
          </w:rPr>
          <w:delText xml:space="preserve"> frame body</w:delText>
        </w:r>
        <w:r w:rsidDel="00060C93">
          <w:delText xml:space="preserve"> contains a list of error message strings for token names which caused the authentication to fail. </w:delText>
        </w:r>
      </w:del>
    </w:p>
    <w:p w14:paraId="29522F7E" w14:textId="77777777" w:rsidR="003F28AD" w:rsidDel="00D74FAA" w:rsidRDefault="003F28AD" w:rsidP="003F28AD">
      <w:pPr>
        <w:rPr>
          <w:del w:id="1303" w:author="Brian Raymor" w:date="2017-06-15T11:36:00Z"/>
        </w:rPr>
      </w:pPr>
      <w:del w:id="1304" w:author="Brian Raymor" w:date="2017-06-15T11:36:00Z">
        <w:r w:rsidDel="00D74FAA">
          <w:delText xml:space="preserve">The formal grammar for the </w:delText>
        </w:r>
        <w:r w:rsidDel="00D74FAA">
          <w:rPr>
            <w:rFonts w:ascii="Consolas" w:hAnsi="Consolas"/>
          </w:rPr>
          <w:delText>additional-data</w:delText>
        </w:r>
        <w:r w:rsidDel="00D74FAA">
          <w:delText xml:space="preserve"> field using ABNF </w:delText>
        </w:r>
        <w:r w:rsidDel="00D74FAA">
          <w:fldChar w:fldCharType="begin"/>
        </w:r>
        <w:r w:rsidDel="00D74FAA">
          <w:delInstrText xml:space="preserve"> REF  RFC5234 \h </w:delInstrText>
        </w:r>
        <w:r w:rsidDel="00D74FAA">
          <w:fldChar w:fldCharType="separate"/>
        </w:r>
        <w:r w:rsidDel="00D74FAA">
          <w:rPr>
            <w:rStyle w:val="Fett"/>
          </w:rPr>
          <w:delText>[RFC5234]</w:delText>
        </w:r>
        <w:r w:rsidDel="00D74FAA">
          <w:fldChar w:fldCharType="end"/>
        </w:r>
        <w:r w:rsidDel="00D74FAA">
          <w:delText xml:space="preserve"> follows:</w:delText>
        </w:r>
      </w:del>
    </w:p>
    <w:p w14:paraId="50F4B19D" w14:textId="77777777" w:rsidR="003F28AD" w:rsidDel="00D74FAA" w:rsidRDefault="003F28AD" w:rsidP="003F28AD">
      <w:pPr>
        <w:pStyle w:val="KeinLeerraum"/>
        <w:ind w:left="720"/>
        <w:rPr>
          <w:del w:id="1305" w:author="Brian Raymor" w:date="2017-06-15T11:36:00Z"/>
          <w:rFonts w:ascii="Consolas" w:hAnsi="Consolas"/>
        </w:rPr>
      </w:pPr>
      <w:del w:id="1306" w:author="Brian Raymor" w:date="2017-06-15T11:36:00Z">
        <w:r w:rsidRPr="00C9147E" w:rsidDel="00D74FAA">
          <w:rPr>
            <w:rFonts w:ascii="Consolas" w:hAnsi="Consolas"/>
          </w:rPr>
          <w:delText>NUL</w:delText>
        </w:r>
        <w:r w:rsidDel="00D74FAA">
          <w:rPr>
            <w:rFonts w:ascii="Consolas" w:hAnsi="Consolas"/>
          </w:rPr>
          <w:tab/>
        </w:r>
        <w:r w:rsidDel="00D74FAA">
          <w:rPr>
            <w:rFonts w:ascii="Consolas" w:hAnsi="Consolas"/>
          </w:rPr>
          <w:tab/>
        </w:r>
        <w:r w:rsidDel="00D74FAA">
          <w:rPr>
            <w:rFonts w:ascii="Consolas" w:hAnsi="Consolas"/>
          </w:rPr>
          <w:tab/>
        </w:r>
        <w:r w:rsidRPr="00C9147E" w:rsidDel="00D74FAA">
          <w:rPr>
            <w:rFonts w:ascii="Consolas" w:hAnsi="Consolas"/>
          </w:rPr>
          <w:delText>= %x00</w:delText>
        </w:r>
      </w:del>
    </w:p>
    <w:p w14:paraId="564EC0C1" w14:textId="77777777" w:rsidR="003F28AD" w:rsidDel="00D74FAA" w:rsidRDefault="003F28AD" w:rsidP="003F28AD">
      <w:pPr>
        <w:pStyle w:val="KeinLeerraum"/>
        <w:ind w:left="720"/>
        <w:rPr>
          <w:del w:id="1307" w:author="Brian Raymor" w:date="2017-06-15T11:36:00Z"/>
          <w:rFonts w:ascii="Consolas" w:hAnsi="Consolas"/>
        </w:rPr>
      </w:pPr>
      <w:del w:id="1308" w:author="Brian Raymor" w:date="2017-06-15T11:36:00Z">
        <w:r w:rsidRPr="001615E9" w:rsidDel="00D74FAA">
          <w:rPr>
            <w:rFonts w:ascii="Consolas" w:hAnsi="Consolas"/>
          </w:rPr>
          <w:delText>NON-NULL-UTF8</w:delText>
        </w:r>
        <w:r w:rsidDel="00D74FAA">
          <w:rPr>
            <w:rFonts w:ascii="Consolas" w:hAnsi="Consolas"/>
          </w:rPr>
          <w:tab/>
        </w:r>
        <w:r w:rsidDel="00D74FAA">
          <w:rPr>
            <w:rFonts w:ascii="Consolas" w:hAnsi="Consolas"/>
          </w:rPr>
          <w:tab/>
        </w:r>
        <w:r w:rsidRPr="001615E9" w:rsidDel="00D74FAA">
          <w:rPr>
            <w:rFonts w:ascii="Consolas" w:hAnsi="Consolas"/>
          </w:rPr>
          <w:delText>= *(%</w:delText>
        </w:r>
        <w:r w:rsidDel="00D74FAA">
          <w:rPr>
            <w:rFonts w:ascii="Consolas" w:hAnsi="Consolas"/>
          </w:rPr>
          <w:delText>x</w:delText>
        </w:r>
        <w:r w:rsidRPr="001615E9" w:rsidDel="00D74FAA">
          <w:rPr>
            <w:rFonts w:ascii="Consolas" w:hAnsi="Consolas"/>
          </w:rPr>
          <w:delText>01-7F / UTF8-2 / UTF8-3 / UTF8-4)</w:delText>
        </w:r>
      </w:del>
    </w:p>
    <w:p w14:paraId="26459B75" w14:textId="77777777" w:rsidR="003F28AD" w:rsidRPr="00C9147E" w:rsidDel="00D74FAA" w:rsidRDefault="003F28AD" w:rsidP="003F28AD">
      <w:pPr>
        <w:pStyle w:val="KeinLeerraum"/>
        <w:ind w:left="720"/>
        <w:rPr>
          <w:del w:id="1309" w:author="Brian Raymor" w:date="2017-06-15T11:36:00Z"/>
          <w:rFonts w:ascii="Consolas" w:hAnsi="Consolas"/>
        </w:rPr>
      </w:pPr>
    </w:p>
    <w:p w14:paraId="5769AE32" w14:textId="77777777" w:rsidR="003F28AD" w:rsidDel="00D74FAA" w:rsidRDefault="003F28AD" w:rsidP="003F28AD">
      <w:pPr>
        <w:pStyle w:val="KeinLeerraum"/>
        <w:ind w:left="720"/>
        <w:rPr>
          <w:del w:id="1310" w:author="Brian Raymor" w:date="2017-06-15T11:36:00Z"/>
          <w:rFonts w:ascii="Consolas" w:hAnsi="Consolas"/>
        </w:rPr>
      </w:pPr>
      <w:del w:id="1311" w:author="Brian Raymor" w:date="2017-06-15T11:36:00Z">
        <w:r w:rsidDel="00D74FAA">
          <w:rPr>
            <w:rFonts w:ascii="Consolas" w:hAnsi="Consolas"/>
          </w:rPr>
          <w:delText>TOKEN-</w:delText>
        </w:r>
        <w:r w:rsidRPr="00C9147E" w:rsidDel="00D74FAA">
          <w:rPr>
            <w:rFonts w:ascii="Consolas" w:hAnsi="Consolas"/>
          </w:rPr>
          <w:delText>NAME</w:delText>
        </w:r>
        <w:r w:rsidDel="00D74FAA">
          <w:rPr>
            <w:rFonts w:ascii="Consolas" w:hAnsi="Consolas"/>
          </w:rPr>
          <w:tab/>
        </w:r>
        <w:r w:rsidDel="00D74FAA">
          <w:rPr>
            <w:rFonts w:ascii="Consolas" w:hAnsi="Consolas"/>
          </w:rPr>
          <w:tab/>
        </w:r>
        <w:r w:rsidRPr="00C9147E" w:rsidDel="00D74FAA">
          <w:rPr>
            <w:rFonts w:ascii="Consolas" w:hAnsi="Consolas"/>
          </w:rPr>
          <w:delText xml:space="preserve">= </w:delText>
        </w:r>
        <w:r w:rsidRPr="001615E9" w:rsidDel="00D74FAA">
          <w:rPr>
            <w:rFonts w:ascii="Consolas" w:hAnsi="Consolas"/>
          </w:rPr>
          <w:delText>NON-NULL-UTF8</w:delText>
        </w:r>
        <w:r w:rsidDel="00D74FAA">
          <w:rPr>
            <w:rFonts w:ascii="Consolas" w:hAnsi="Consolas"/>
          </w:rPr>
          <w:delText xml:space="preserve"> NUL</w:delText>
        </w:r>
      </w:del>
    </w:p>
    <w:p w14:paraId="0C4C9413" w14:textId="77777777" w:rsidR="003F28AD" w:rsidRPr="00C9147E" w:rsidDel="00D74FAA" w:rsidRDefault="003F28AD" w:rsidP="003F28AD">
      <w:pPr>
        <w:pStyle w:val="KeinLeerraum"/>
        <w:ind w:left="720"/>
        <w:rPr>
          <w:del w:id="1312" w:author="Brian Raymor" w:date="2017-06-15T11:36:00Z"/>
          <w:rFonts w:ascii="Consolas" w:hAnsi="Consolas"/>
        </w:rPr>
      </w:pPr>
      <w:del w:id="1313" w:author="Brian Raymor" w:date="2017-06-15T11:36:00Z">
        <w:r w:rsidDel="00D74FAA">
          <w:rPr>
            <w:rFonts w:ascii="Consolas" w:hAnsi="Consolas"/>
          </w:rPr>
          <w:delText>FAILURE-MESSAGE</w:delText>
        </w:r>
        <w:r w:rsidDel="00D74FAA">
          <w:rPr>
            <w:rFonts w:ascii="Consolas" w:hAnsi="Consolas"/>
          </w:rPr>
          <w:tab/>
        </w:r>
        <w:r w:rsidRPr="00C9147E" w:rsidDel="00D74FAA">
          <w:rPr>
            <w:rFonts w:ascii="Consolas" w:hAnsi="Consolas"/>
          </w:rPr>
          <w:delText xml:space="preserve">= </w:delText>
        </w:r>
        <w:r w:rsidRPr="001615E9" w:rsidDel="00D74FAA">
          <w:rPr>
            <w:rFonts w:ascii="Consolas" w:hAnsi="Consolas"/>
          </w:rPr>
          <w:delText>NON-NULL-UTF8</w:delText>
        </w:r>
        <w:r w:rsidDel="00D74FAA">
          <w:rPr>
            <w:rFonts w:ascii="Consolas" w:hAnsi="Consolas"/>
          </w:rPr>
          <w:delText xml:space="preserve"> NUL</w:delText>
        </w:r>
      </w:del>
    </w:p>
    <w:p w14:paraId="70D9638F" w14:textId="77777777" w:rsidR="003F28AD" w:rsidRPr="00C9147E" w:rsidDel="00D74FAA" w:rsidRDefault="003F28AD" w:rsidP="003F28AD">
      <w:pPr>
        <w:pStyle w:val="KeinLeerraum"/>
        <w:ind w:left="720"/>
        <w:rPr>
          <w:del w:id="1314" w:author="Brian Raymor" w:date="2017-06-15T11:36:00Z"/>
          <w:rFonts w:ascii="Consolas" w:hAnsi="Consolas"/>
        </w:rPr>
      </w:pPr>
    </w:p>
    <w:p w14:paraId="5ECD49CD" w14:textId="77777777" w:rsidR="003F28AD" w:rsidDel="00D74FAA" w:rsidRDefault="003F28AD" w:rsidP="003F28AD">
      <w:pPr>
        <w:pStyle w:val="KeinLeerraum"/>
        <w:ind w:left="720"/>
        <w:rPr>
          <w:del w:id="1315" w:author="Brian Raymor" w:date="2017-06-15T11:36:00Z"/>
          <w:rFonts w:ascii="Consolas" w:hAnsi="Consolas"/>
        </w:rPr>
      </w:pPr>
      <w:del w:id="1316" w:author="Brian Raymor" w:date="2017-06-15T11:36:00Z">
        <w:r w:rsidDel="00D74FAA">
          <w:rPr>
            <w:rFonts w:ascii="Consolas" w:hAnsi="Consolas"/>
          </w:rPr>
          <w:delText>FAILURE</w:delText>
        </w:r>
        <w:r w:rsidDel="00D74FAA">
          <w:rPr>
            <w:rFonts w:ascii="Consolas" w:hAnsi="Consolas"/>
          </w:rPr>
          <w:tab/>
        </w:r>
        <w:r w:rsidDel="00D74FAA">
          <w:rPr>
            <w:rFonts w:ascii="Consolas" w:hAnsi="Consolas"/>
          </w:rPr>
          <w:tab/>
          <w:delText>= TOKEN-NAME FAILURE-MESSAGE</w:delText>
        </w:r>
      </w:del>
    </w:p>
    <w:p w14:paraId="04952A33" w14:textId="77777777" w:rsidR="003F28AD" w:rsidRPr="00C9147E" w:rsidDel="003F1896" w:rsidRDefault="003F28AD" w:rsidP="003F28AD">
      <w:pPr>
        <w:pStyle w:val="KeinLeerraum"/>
        <w:ind w:left="720"/>
        <w:rPr>
          <w:del w:id="1317" w:author="Brian Raymor" w:date="2017-06-14T15:46:00Z"/>
          <w:rFonts w:ascii="Consolas" w:hAnsi="Consolas"/>
        </w:rPr>
      </w:pPr>
      <w:del w:id="1318" w:author="Brian Raymor" w:date="2017-06-14T15:46:00Z">
        <w:r w:rsidDel="003F1896">
          <w:rPr>
            <w:rFonts w:ascii="Consolas" w:hAnsi="Consolas"/>
          </w:rPr>
          <w:delText>FAILURE-COUNT</w:delText>
        </w:r>
        <w:r w:rsidDel="003F1896">
          <w:rPr>
            <w:rFonts w:ascii="Consolas" w:hAnsi="Consolas"/>
          </w:rPr>
          <w:tab/>
        </w:r>
        <w:r w:rsidDel="003F1896">
          <w:rPr>
            <w:rFonts w:ascii="Consolas" w:hAnsi="Consolas"/>
          </w:rPr>
          <w:tab/>
        </w:r>
        <w:r w:rsidRPr="00C9147E" w:rsidDel="003F1896">
          <w:rPr>
            <w:rFonts w:ascii="Consolas" w:hAnsi="Consolas"/>
          </w:rPr>
          <w:delText>= (1*</w:delText>
        </w:r>
        <w:r w:rsidDel="003F1896">
          <w:rPr>
            <w:rFonts w:ascii="Consolas" w:hAnsi="Consolas"/>
          </w:rPr>
          <w:delText>dec-octet NUL</w:delText>
        </w:r>
        <w:r w:rsidRPr="00C9147E" w:rsidDel="003F1896">
          <w:rPr>
            <w:rFonts w:ascii="Consolas" w:hAnsi="Consolas"/>
          </w:rPr>
          <w:delText>) ;1-255</w:delText>
        </w:r>
      </w:del>
    </w:p>
    <w:p w14:paraId="69808924" w14:textId="77777777" w:rsidR="003F28AD" w:rsidRPr="00C9147E" w:rsidDel="00D74FAA" w:rsidRDefault="003F28AD" w:rsidP="003F28AD">
      <w:pPr>
        <w:pStyle w:val="KeinLeerraum"/>
        <w:ind w:left="720"/>
        <w:rPr>
          <w:del w:id="1319" w:author="Brian Raymor" w:date="2017-06-15T11:36:00Z"/>
          <w:rFonts w:ascii="Consolas" w:hAnsi="Consolas"/>
        </w:rPr>
      </w:pPr>
    </w:p>
    <w:p w14:paraId="031A2723" w14:textId="77777777" w:rsidR="003F28AD" w:rsidRPr="00C9147E" w:rsidDel="00D74FAA" w:rsidRDefault="003F28AD" w:rsidP="003F28AD">
      <w:pPr>
        <w:pStyle w:val="KeinLeerraum"/>
        <w:ind w:left="720"/>
        <w:rPr>
          <w:del w:id="1320" w:author="Brian Raymor" w:date="2017-06-15T11:36:00Z"/>
          <w:rFonts w:ascii="Consolas" w:hAnsi="Consolas"/>
        </w:rPr>
      </w:pPr>
      <w:del w:id="1321" w:author="Brian Raymor" w:date="2017-06-15T11:36:00Z">
        <w:r w:rsidDel="00D74FAA">
          <w:rPr>
            <w:rFonts w:ascii="Consolas" w:hAnsi="Consolas"/>
          </w:rPr>
          <w:delText>SASL-OUTCOME</w:delText>
        </w:r>
        <w:r w:rsidDel="00D74FAA">
          <w:rPr>
            <w:rFonts w:ascii="Consolas" w:hAnsi="Consolas"/>
          </w:rPr>
          <w:tab/>
        </w:r>
        <w:r w:rsidDel="00D74FAA">
          <w:rPr>
            <w:rFonts w:ascii="Consolas" w:hAnsi="Consolas"/>
          </w:rPr>
          <w:tab/>
          <w:delText xml:space="preserve">= </w:delText>
        </w:r>
      </w:del>
      <w:del w:id="1322" w:author="Brian Raymor" w:date="2017-06-14T15:46:00Z">
        <w:r w:rsidDel="003F1896">
          <w:rPr>
            <w:rFonts w:ascii="Consolas" w:hAnsi="Consolas"/>
          </w:rPr>
          <w:delText>FAILURE-COUNT 1*</w:delText>
        </w:r>
      </w:del>
      <w:del w:id="1323" w:author="Brian Raymor" w:date="2017-06-15T11:36:00Z">
        <w:r w:rsidDel="00D74FAA">
          <w:rPr>
            <w:rFonts w:ascii="Consolas" w:hAnsi="Consolas"/>
          </w:rPr>
          <w:delText>FAILURE</w:delText>
        </w:r>
      </w:del>
    </w:p>
    <w:p w14:paraId="1D5C2343" w14:textId="77777777" w:rsidR="003F28AD" w:rsidDel="00060C93" w:rsidRDefault="003F28AD" w:rsidP="003F28AD">
      <w:pPr>
        <w:rPr>
          <w:del w:id="1324" w:author="Brian Raymor" w:date="2017-06-15T16:45:00Z"/>
        </w:rPr>
      </w:pPr>
    </w:p>
    <w:p w14:paraId="72C187FF" w14:textId="77777777" w:rsidR="003F28AD" w:rsidDel="00D74FAA" w:rsidRDefault="003F28AD" w:rsidP="003F28AD">
      <w:pPr>
        <w:rPr>
          <w:del w:id="1325" w:author="Brian Raymor" w:date="2017-06-15T11:36:00Z"/>
        </w:rPr>
      </w:pPr>
      <w:del w:id="1326" w:author="Brian Raymor" w:date="2017-06-15T11:36:00Z">
        <w:r w:rsidDel="00D74FAA">
          <w:delText xml:space="preserve">The </w:delText>
        </w:r>
        <w:r w:rsidRPr="00891DBF" w:rsidDel="00D74FAA">
          <w:rPr>
            <w:rFonts w:ascii="Consolas" w:hAnsi="Consolas"/>
          </w:rPr>
          <w:delText>additional-data</w:delText>
        </w:r>
        <w:r w:rsidDel="00D74FAA">
          <w:delText xml:space="preserve"> field starts with a count, a textual representation of an integer number in the value range from 1 to 255. It indicates the number of failures that follow. Each failure in the list is composed of a token name and a failure message. All elements are encoded as UTF-8 strings </w:delText>
        </w:r>
        <w:r w:rsidDel="00D74FAA">
          <w:fldChar w:fldCharType="begin"/>
        </w:r>
        <w:r w:rsidDel="00D74FAA">
          <w:delInstrText xml:space="preserve"> REF  RFC3629 \h </w:delInstrText>
        </w:r>
        <w:r w:rsidDel="00D74FAA">
          <w:fldChar w:fldCharType="separate"/>
        </w:r>
        <w:r w:rsidDel="00D74FAA">
          <w:rPr>
            <w:rStyle w:val="Fett"/>
          </w:rPr>
          <w:delText>[RFC3629]</w:delText>
        </w:r>
        <w:r w:rsidDel="00D74FAA">
          <w:fldChar w:fldCharType="end"/>
        </w:r>
        <w:r w:rsidDel="00D74FAA">
          <w:delText xml:space="preserve"> followed by a NUL (%x00) character. There is no special row separator.</w:delText>
        </w:r>
      </w:del>
    </w:p>
    <w:p w14:paraId="058B3D7F" w14:textId="77777777" w:rsidR="00C34B6E" w:rsidRDefault="00C34B6E" w:rsidP="001417B4"/>
    <w:p w14:paraId="49C2EE5A" w14:textId="77777777" w:rsidR="00AE0702" w:rsidRPr="00FD22AC" w:rsidRDefault="00AE0702" w:rsidP="00366B7A">
      <w:pPr>
        <w:pStyle w:val="berschrift1"/>
        <w:pageBreakBefore w:val="0"/>
      </w:pPr>
      <w:bookmarkStart w:id="1327" w:name="_Toc287332011"/>
      <w:bookmarkStart w:id="1328" w:name="_Toc9348802"/>
      <w:r w:rsidRPr="00FD22AC">
        <w:t>Conformance</w:t>
      </w:r>
      <w:bookmarkEnd w:id="1327"/>
      <w:bookmarkEnd w:id="1328"/>
    </w:p>
    <w:p w14:paraId="3A9D4055" w14:textId="77777777" w:rsidR="00656D92" w:rsidRDefault="001178D6" w:rsidP="001178D6">
      <w:pPr>
        <w:rPr>
          <w:ins w:id="1329" w:author="Clemens Vasters" w:date="2019-07-02T13:59:00Z"/>
          <w:rFonts w:cs="Arial"/>
          <w:color w:val="000000"/>
          <w:szCs w:val="20"/>
        </w:rPr>
      </w:pPr>
      <w:ins w:id="1330" w:author="Clemens Vasters" w:date="2019-07-02T13:59:00Z">
        <w:r>
          <w:rPr>
            <w:rFonts w:cs="Arial"/>
            <w:color w:val="000000"/>
            <w:szCs w:val="20"/>
          </w:rPr>
          <w:t xml:space="preserve">When considering this specification, we can consider two distinct roles an AMQP container may play: </w:t>
        </w:r>
      </w:ins>
    </w:p>
    <w:p w14:paraId="697653F2" w14:textId="1AABF907" w:rsidR="001178D6" w:rsidRDefault="001178D6" w:rsidP="001178D6">
      <w:pPr>
        <w:rPr>
          <w:ins w:id="1331" w:author="Clemens Vasters" w:date="2019-07-02T13:59:00Z"/>
          <w:rFonts w:cs="Arial"/>
          <w:color w:val="000000"/>
          <w:szCs w:val="20"/>
        </w:rPr>
      </w:pPr>
      <w:ins w:id="1332" w:author="Clemens Vasters" w:date="2019-07-02T13:59:00Z">
        <w:r>
          <w:rPr>
            <w:rFonts w:cs="Arial"/>
            <w:color w:val="000000"/>
            <w:szCs w:val="20"/>
          </w:rPr>
          <w:t>Firstly, that of a</w:t>
        </w:r>
      </w:ins>
      <w:ins w:id="1333" w:author="Clemens Vasters" w:date="2019-07-02T14:00:00Z">
        <w:r w:rsidR="00656D92">
          <w:rPr>
            <w:rFonts w:cs="Arial"/>
            <w:color w:val="000000"/>
            <w:szCs w:val="20"/>
          </w:rPr>
          <w:t>n Initiating Container</w:t>
        </w:r>
      </w:ins>
      <w:ins w:id="1334" w:author="Clemens Vasters" w:date="2019-07-02T13:59:00Z">
        <w:r>
          <w:rPr>
            <w:rFonts w:cs="Arial"/>
            <w:color w:val="000000"/>
            <w:szCs w:val="20"/>
          </w:rPr>
          <w:t xml:space="preserve">– a container which </w:t>
        </w:r>
      </w:ins>
      <w:ins w:id="1335" w:author="Clemens Vasters" w:date="2019-07-02T14:00:00Z">
        <w:r w:rsidR="007B7CE7">
          <w:rPr>
            <w:rFonts w:cs="Arial"/>
            <w:color w:val="000000"/>
            <w:szCs w:val="20"/>
          </w:rPr>
          <w:t xml:space="preserve">wants to </w:t>
        </w:r>
      </w:ins>
      <w:ins w:id="1336" w:author="Clemens Vasters" w:date="2019-07-02T14:02:00Z">
        <w:r w:rsidR="00A147FC">
          <w:rPr>
            <w:rFonts w:cs="Arial"/>
            <w:color w:val="000000"/>
            <w:szCs w:val="20"/>
          </w:rPr>
          <w:t xml:space="preserve">initiate and </w:t>
        </w:r>
      </w:ins>
      <w:ins w:id="1337" w:author="Clemens Vasters" w:date="2019-07-02T14:00:00Z">
        <w:r w:rsidR="007B7CE7">
          <w:rPr>
            <w:rFonts w:cs="Arial"/>
            <w:color w:val="000000"/>
            <w:szCs w:val="20"/>
          </w:rPr>
          <w:t xml:space="preserve">perform operations </w:t>
        </w:r>
      </w:ins>
      <w:ins w:id="1338" w:author="Clemens Vasters" w:date="2019-07-02T14:02:00Z">
        <w:r w:rsidR="001E7C10">
          <w:rPr>
            <w:rFonts w:cs="Arial"/>
            <w:color w:val="000000"/>
            <w:szCs w:val="20"/>
          </w:rPr>
          <w:t xml:space="preserve">on resources </w:t>
        </w:r>
      </w:ins>
      <w:ins w:id="1339" w:author="Clemens Vasters" w:date="2019-07-02T14:01:00Z">
        <w:r w:rsidR="007B7CE7">
          <w:rPr>
            <w:rFonts w:cs="Arial"/>
            <w:color w:val="000000"/>
            <w:szCs w:val="20"/>
          </w:rPr>
          <w:t>requiring authori</w:t>
        </w:r>
        <w:r w:rsidR="00F1418B">
          <w:rPr>
            <w:rFonts w:cs="Arial"/>
            <w:color w:val="000000"/>
            <w:szCs w:val="20"/>
          </w:rPr>
          <w:t>zation</w:t>
        </w:r>
      </w:ins>
      <w:ins w:id="1340" w:author="Clemens Vasters" w:date="2019-07-02T13:59:00Z">
        <w:r>
          <w:rPr>
            <w:rFonts w:cs="Arial"/>
            <w:color w:val="000000"/>
            <w:szCs w:val="20"/>
          </w:rPr>
          <w:t>; Secondly a</w:t>
        </w:r>
      </w:ins>
      <w:ins w:id="1341" w:author="Clemens Vasters" w:date="2019-07-02T14:01:00Z">
        <w:r w:rsidR="00F1418B">
          <w:rPr>
            <w:rFonts w:cs="Arial"/>
            <w:color w:val="000000"/>
            <w:szCs w:val="20"/>
          </w:rPr>
          <w:t>n</w:t>
        </w:r>
      </w:ins>
      <w:ins w:id="1342" w:author="Clemens Vasters" w:date="2019-07-02T13:59:00Z">
        <w:r>
          <w:rPr>
            <w:rFonts w:cs="Arial"/>
            <w:color w:val="000000"/>
            <w:szCs w:val="20"/>
          </w:rPr>
          <w:t xml:space="preserve"> </w:t>
        </w:r>
      </w:ins>
      <w:ins w:id="1343" w:author="Clemens Vasters" w:date="2019-07-02T14:01:00Z">
        <w:r w:rsidR="00F1418B">
          <w:rPr>
            <w:rFonts w:cs="Arial"/>
            <w:color w:val="000000"/>
            <w:szCs w:val="20"/>
          </w:rPr>
          <w:t>Accepting</w:t>
        </w:r>
      </w:ins>
      <w:ins w:id="1344" w:author="Clemens Vasters" w:date="2019-07-02T13:59:00Z">
        <w:r>
          <w:rPr>
            <w:rFonts w:cs="Arial"/>
            <w:color w:val="000000"/>
            <w:szCs w:val="20"/>
          </w:rPr>
          <w:t xml:space="preserve"> Container – a container which </w:t>
        </w:r>
      </w:ins>
      <w:ins w:id="1345" w:author="Clemens Vasters" w:date="2019-07-02T14:01:00Z">
        <w:r w:rsidR="00F1418B">
          <w:rPr>
            <w:rFonts w:cs="Arial"/>
            <w:color w:val="000000"/>
            <w:szCs w:val="20"/>
          </w:rPr>
          <w:t xml:space="preserve">offers </w:t>
        </w:r>
      </w:ins>
      <w:ins w:id="1346" w:author="Clemens Vasters" w:date="2019-07-02T14:03:00Z">
        <w:r w:rsidR="00295013">
          <w:rPr>
            <w:rFonts w:cs="Arial"/>
            <w:color w:val="000000"/>
            <w:szCs w:val="20"/>
          </w:rPr>
          <w:t xml:space="preserve">such </w:t>
        </w:r>
      </w:ins>
      <w:ins w:id="1347" w:author="Clemens Vasters" w:date="2019-07-02T14:01:00Z">
        <w:r w:rsidR="00F1418B">
          <w:rPr>
            <w:rFonts w:cs="Arial"/>
            <w:color w:val="000000"/>
            <w:szCs w:val="20"/>
          </w:rPr>
          <w:t>resources</w:t>
        </w:r>
      </w:ins>
      <w:ins w:id="1348" w:author="Clemens Vasters" w:date="2019-07-02T13:59:00Z">
        <w:r>
          <w:rPr>
            <w:rFonts w:cs="Arial"/>
            <w:color w:val="000000"/>
            <w:szCs w:val="20"/>
          </w:rPr>
          <w:t>.</w:t>
        </w:r>
      </w:ins>
    </w:p>
    <w:p w14:paraId="7B7F584E" w14:textId="644971D9" w:rsidR="001178D6" w:rsidRDefault="001178D6" w:rsidP="001178D6">
      <w:pPr>
        <w:rPr>
          <w:ins w:id="1349" w:author="Clemens Vasters" w:date="2019-07-02T13:59:00Z"/>
          <w:rFonts w:cs="Arial"/>
          <w:color w:val="000000"/>
          <w:szCs w:val="20"/>
        </w:rPr>
      </w:pPr>
      <w:ins w:id="1350" w:author="Clemens Vasters" w:date="2019-07-02T13:59:00Z">
        <w:r>
          <w:rPr>
            <w:rFonts w:cs="Arial"/>
            <w:color w:val="000000"/>
            <w:szCs w:val="20"/>
          </w:rPr>
          <w:t>A</w:t>
        </w:r>
      </w:ins>
      <w:ins w:id="1351" w:author="Clemens Vasters" w:date="2019-07-02T14:03:00Z">
        <w:r w:rsidR="00295013">
          <w:rPr>
            <w:rFonts w:cs="Arial"/>
            <w:color w:val="000000"/>
            <w:szCs w:val="20"/>
          </w:rPr>
          <w:t>n</w:t>
        </w:r>
      </w:ins>
      <w:ins w:id="1352" w:author="Clemens Vasters" w:date="2019-07-02T13:59:00Z">
        <w:r>
          <w:rPr>
            <w:rFonts w:cs="Arial"/>
            <w:color w:val="000000"/>
            <w:szCs w:val="20"/>
          </w:rPr>
          <w:t xml:space="preserve"> </w:t>
        </w:r>
      </w:ins>
      <w:ins w:id="1353" w:author="Clemens Vasters" w:date="2019-07-02T14:03:00Z">
        <w:r w:rsidR="00295013">
          <w:rPr>
            <w:rFonts w:cs="Arial"/>
            <w:color w:val="000000"/>
            <w:szCs w:val="20"/>
          </w:rPr>
          <w:t>Initiating</w:t>
        </w:r>
      </w:ins>
      <w:ins w:id="1354" w:author="Clemens Vasters" w:date="2019-07-02T13:59:00Z">
        <w:r>
          <w:rPr>
            <w:rFonts w:cs="Arial"/>
            <w:color w:val="000000"/>
            <w:szCs w:val="20"/>
          </w:rPr>
          <w:t xml:space="preserve"> Container is conformant with this specification if:</w:t>
        </w:r>
      </w:ins>
    </w:p>
    <w:p w14:paraId="48342361" w14:textId="4CCC8FD9" w:rsidR="008440D2" w:rsidRDefault="001762D7" w:rsidP="00EB25AA">
      <w:pPr>
        <w:pStyle w:val="Listenabsatz"/>
        <w:numPr>
          <w:ilvl w:val="0"/>
          <w:numId w:val="12"/>
        </w:numPr>
        <w:spacing w:after="0" w:line="240" w:lineRule="auto"/>
        <w:rPr>
          <w:ins w:id="1355" w:author="Clemens Vasters" w:date="2019-07-02T14:42:00Z"/>
          <w:rFonts w:ascii="Arial" w:hAnsi="Arial" w:cs="Arial"/>
          <w:color w:val="000000"/>
          <w:sz w:val="20"/>
          <w:szCs w:val="20"/>
        </w:rPr>
      </w:pPr>
      <w:ins w:id="1356" w:author="Clemens Vasters" w:date="2019-07-02T14:04:00Z">
        <w:r>
          <w:rPr>
            <w:rFonts w:ascii="Arial" w:hAnsi="Arial" w:cs="Arial"/>
            <w:color w:val="000000"/>
            <w:sz w:val="20"/>
            <w:szCs w:val="20"/>
          </w:rPr>
          <w:t xml:space="preserve">Upon </w:t>
        </w:r>
      </w:ins>
      <w:ins w:id="1357" w:author="Clemens Vasters" w:date="2019-07-02T14:05:00Z">
        <w:r>
          <w:rPr>
            <w:rFonts w:ascii="Arial" w:hAnsi="Arial" w:cs="Arial"/>
            <w:color w:val="000000"/>
            <w:sz w:val="20"/>
            <w:szCs w:val="20"/>
          </w:rPr>
          <w:t>selecting</w:t>
        </w:r>
      </w:ins>
      <w:ins w:id="1358" w:author="Clemens Vasters" w:date="2019-07-02T14:04:00Z">
        <w:r>
          <w:rPr>
            <w:rFonts w:ascii="Arial" w:hAnsi="Arial" w:cs="Arial"/>
            <w:color w:val="000000"/>
            <w:sz w:val="20"/>
            <w:szCs w:val="20"/>
          </w:rPr>
          <w:t xml:space="preserve"> the AMQPCBS</w:t>
        </w:r>
      </w:ins>
      <w:ins w:id="1359" w:author="Clemens Vasters" w:date="2019-07-02T14:05:00Z">
        <w:r>
          <w:rPr>
            <w:rFonts w:ascii="Arial" w:hAnsi="Arial" w:cs="Arial"/>
            <w:color w:val="000000"/>
            <w:sz w:val="20"/>
            <w:szCs w:val="20"/>
          </w:rPr>
          <w:t xml:space="preserve"> SASL method, </w:t>
        </w:r>
      </w:ins>
      <w:ins w:id="1360" w:author="Clemens Vasters" w:date="2019-07-02T14:14:00Z">
        <w:r w:rsidR="00204F3D">
          <w:rPr>
            <w:rFonts w:ascii="Arial" w:hAnsi="Arial" w:cs="Arial"/>
            <w:color w:val="000000"/>
            <w:sz w:val="20"/>
            <w:szCs w:val="20"/>
          </w:rPr>
          <w:t xml:space="preserve">the </w:t>
        </w:r>
        <w:r w:rsidR="00467C81">
          <w:rPr>
            <w:rFonts w:ascii="Arial" w:hAnsi="Arial" w:cs="Arial"/>
            <w:color w:val="000000"/>
            <w:sz w:val="20"/>
            <w:szCs w:val="20"/>
          </w:rPr>
          <w:t xml:space="preserve">SASL handshake </w:t>
        </w:r>
      </w:ins>
      <w:ins w:id="1361" w:author="Clemens Vasters" w:date="2019-07-02T14:16:00Z">
        <w:r w:rsidR="008440D2">
          <w:rPr>
            <w:rFonts w:ascii="Arial" w:hAnsi="Arial" w:cs="Arial"/>
            <w:color w:val="000000"/>
            <w:sz w:val="20"/>
            <w:szCs w:val="20"/>
          </w:rPr>
          <w:t>is</w:t>
        </w:r>
      </w:ins>
      <w:ins w:id="1362" w:author="Clemens Vasters" w:date="2019-07-02T14:15:00Z">
        <w:r w:rsidR="00467C81">
          <w:rPr>
            <w:rFonts w:ascii="Arial" w:hAnsi="Arial" w:cs="Arial"/>
            <w:color w:val="000000"/>
            <w:sz w:val="20"/>
            <w:szCs w:val="20"/>
          </w:rPr>
          <w:t xml:space="preserve"> </w:t>
        </w:r>
        <w:r w:rsidR="00411D0B">
          <w:rPr>
            <w:rFonts w:ascii="Arial" w:hAnsi="Arial" w:cs="Arial"/>
            <w:color w:val="000000"/>
            <w:sz w:val="20"/>
            <w:szCs w:val="20"/>
          </w:rPr>
          <w:t xml:space="preserve">performed as per section </w:t>
        </w:r>
      </w:ins>
      <w:ins w:id="1363" w:author="Clemens Vasters" w:date="2019-07-02T14:16:00Z">
        <w:r w:rsidR="00411D0B">
          <w:rPr>
            <w:rFonts w:ascii="Arial" w:hAnsi="Arial" w:cs="Arial"/>
            <w:color w:val="000000"/>
            <w:sz w:val="20"/>
            <w:szCs w:val="20"/>
          </w:rPr>
          <w:fldChar w:fldCharType="begin"/>
        </w:r>
        <w:r w:rsidR="00411D0B">
          <w:rPr>
            <w:rFonts w:ascii="Arial" w:hAnsi="Arial" w:cs="Arial"/>
            <w:color w:val="000000"/>
            <w:sz w:val="20"/>
            <w:szCs w:val="20"/>
          </w:rPr>
          <w:instrText xml:space="preserve"> REF _Ref12969376 \r \h </w:instrText>
        </w:r>
      </w:ins>
      <w:r w:rsidR="00411D0B">
        <w:rPr>
          <w:rFonts w:ascii="Arial" w:hAnsi="Arial" w:cs="Arial"/>
          <w:color w:val="000000"/>
          <w:sz w:val="20"/>
          <w:szCs w:val="20"/>
        </w:rPr>
      </w:r>
      <w:r w:rsidR="00411D0B">
        <w:rPr>
          <w:rFonts w:ascii="Arial" w:hAnsi="Arial" w:cs="Arial"/>
          <w:color w:val="000000"/>
          <w:sz w:val="20"/>
          <w:szCs w:val="20"/>
        </w:rPr>
        <w:fldChar w:fldCharType="separate"/>
      </w:r>
      <w:ins w:id="1364" w:author="Clemens Vasters" w:date="2019-07-02T14:16:00Z">
        <w:r w:rsidR="00411D0B">
          <w:rPr>
            <w:rFonts w:ascii="Arial" w:hAnsi="Arial" w:cs="Arial"/>
            <w:color w:val="000000"/>
            <w:sz w:val="20"/>
            <w:szCs w:val="20"/>
          </w:rPr>
          <w:t>4.2</w:t>
        </w:r>
        <w:r w:rsidR="00411D0B">
          <w:rPr>
            <w:rFonts w:ascii="Arial" w:hAnsi="Arial" w:cs="Arial"/>
            <w:color w:val="000000"/>
            <w:sz w:val="20"/>
            <w:szCs w:val="20"/>
          </w:rPr>
          <w:fldChar w:fldCharType="end"/>
        </w:r>
      </w:ins>
      <w:ins w:id="1365" w:author="Clemens Vasters" w:date="2019-07-02T14:13:00Z">
        <w:r w:rsidR="00C25E52">
          <w:rPr>
            <w:rFonts w:ascii="Arial" w:hAnsi="Arial" w:cs="Arial"/>
            <w:color w:val="000000"/>
            <w:sz w:val="20"/>
            <w:szCs w:val="20"/>
          </w:rPr>
          <w:t xml:space="preserve"> </w:t>
        </w:r>
      </w:ins>
    </w:p>
    <w:p w14:paraId="6348F8C9" w14:textId="333363AA" w:rsidR="007056B5" w:rsidRDefault="007056B5" w:rsidP="00EB25AA">
      <w:pPr>
        <w:pStyle w:val="Listenabsatz"/>
        <w:numPr>
          <w:ilvl w:val="0"/>
          <w:numId w:val="12"/>
        </w:numPr>
        <w:spacing w:after="0" w:line="240" w:lineRule="auto"/>
        <w:rPr>
          <w:ins w:id="1366" w:author="Clemens Vasters" w:date="2019-07-02T14:16:00Z"/>
          <w:rFonts w:ascii="Arial" w:hAnsi="Arial" w:cs="Arial"/>
          <w:color w:val="000000"/>
          <w:sz w:val="20"/>
          <w:szCs w:val="20"/>
        </w:rPr>
      </w:pPr>
      <w:ins w:id="1367" w:author="Clemens Vasters" w:date="2019-07-02T14:42:00Z">
        <w:r>
          <w:rPr>
            <w:rFonts w:ascii="Arial" w:hAnsi="Arial" w:cs="Arial"/>
            <w:color w:val="000000"/>
            <w:sz w:val="20"/>
            <w:szCs w:val="20"/>
          </w:rPr>
          <w:t xml:space="preserve">All CBS interactions defined in sections </w:t>
        </w:r>
        <w:r>
          <w:rPr>
            <w:rFonts w:ascii="Arial" w:hAnsi="Arial" w:cs="Arial"/>
            <w:color w:val="000000"/>
            <w:sz w:val="20"/>
            <w:szCs w:val="20"/>
          </w:rPr>
          <w:fldChar w:fldCharType="begin"/>
        </w:r>
        <w:r>
          <w:rPr>
            <w:rFonts w:ascii="Arial" w:hAnsi="Arial" w:cs="Arial"/>
            <w:color w:val="000000"/>
            <w:sz w:val="20"/>
            <w:szCs w:val="20"/>
          </w:rPr>
          <w:instrText xml:space="preserve"> REF _Ref12969702 \r \h </w:instrText>
        </w:r>
      </w:ins>
      <w:r>
        <w:rPr>
          <w:rFonts w:ascii="Arial" w:hAnsi="Arial" w:cs="Arial"/>
          <w:color w:val="000000"/>
          <w:sz w:val="20"/>
          <w:szCs w:val="20"/>
        </w:rPr>
      </w:r>
      <w:ins w:id="1368" w:author="Clemens Vasters" w:date="2019-07-02T14:42:00Z">
        <w:r>
          <w:rPr>
            <w:rFonts w:ascii="Arial" w:hAnsi="Arial" w:cs="Arial"/>
            <w:color w:val="000000"/>
            <w:sz w:val="20"/>
            <w:szCs w:val="20"/>
          </w:rPr>
          <w:fldChar w:fldCharType="separate"/>
        </w:r>
        <w:r>
          <w:rPr>
            <w:rFonts w:ascii="Arial" w:hAnsi="Arial" w:cs="Arial"/>
            <w:color w:val="000000"/>
            <w:sz w:val="20"/>
            <w:szCs w:val="20"/>
          </w:rPr>
          <w:t>3.2</w:t>
        </w:r>
        <w:r>
          <w:rPr>
            <w:rFonts w:ascii="Arial" w:hAnsi="Arial" w:cs="Arial"/>
            <w:color w:val="000000"/>
            <w:sz w:val="20"/>
            <w:szCs w:val="20"/>
          </w:rPr>
          <w:fldChar w:fldCharType="end"/>
        </w:r>
        <w:r>
          <w:rPr>
            <w:rFonts w:ascii="Arial" w:hAnsi="Arial" w:cs="Arial"/>
            <w:color w:val="000000"/>
            <w:sz w:val="20"/>
            <w:szCs w:val="20"/>
          </w:rPr>
          <w:t xml:space="preserve"> and </w:t>
        </w:r>
      </w:ins>
      <w:ins w:id="1369" w:author="Clemens Vasters" w:date="2019-07-02T14:43:00Z">
        <w:r w:rsidR="000A2698">
          <w:rPr>
            <w:rFonts w:ascii="Arial" w:hAnsi="Arial" w:cs="Arial"/>
            <w:color w:val="000000"/>
            <w:sz w:val="20"/>
            <w:szCs w:val="20"/>
          </w:rPr>
          <w:fldChar w:fldCharType="begin"/>
        </w:r>
        <w:r w:rsidR="000A2698">
          <w:rPr>
            <w:rFonts w:ascii="Arial" w:hAnsi="Arial" w:cs="Arial"/>
            <w:color w:val="000000"/>
            <w:sz w:val="20"/>
            <w:szCs w:val="20"/>
          </w:rPr>
          <w:instrText xml:space="preserve"> REF _Ref12971011 \r \h </w:instrText>
        </w:r>
      </w:ins>
      <w:r w:rsidR="000A2698">
        <w:rPr>
          <w:rFonts w:ascii="Arial" w:hAnsi="Arial" w:cs="Arial"/>
          <w:color w:val="000000"/>
          <w:sz w:val="20"/>
          <w:szCs w:val="20"/>
        </w:rPr>
      </w:r>
      <w:r w:rsidR="000A2698">
        <w:rPr>
          <w:rFonts w:ascii="Arial" w:hAnsi="Arial" w:cs="Arial"/>
          <w:color w:val="000000"/>
          <w:sz w:val="20"/>
          <w:szCs w:val="20"/>
        </w:rPr>
        <w:fldChar w:fldCharType="separate"/>
      </w:r>
      <w:ins w:id="1370" w:author="Clemens Vasters" w:date="2019-07-02T14:43:00Z">
        <w:r w:rsidR="000A2698">
          <w:rPr>
            <w:rFonts w:ascii="Arial" w:hAnsi="Arial" w:cs="Arial"/>
            <w:color w:val="000000"/>
            <w:sz w:val="20"/>
            <w:szCs w:val="20"/>
          </w:rPr>
          <w:t>3.3</w:t>
        </w:r>
        <w:r w:rsidR="000A2698">
          <w:rPr>
            <w:rFonts w:ascii="Arial" w:hAnsi="Arial" w:cs="Arial"/>
            <w:color w:val="000000"/>
            <w:sz w:val="20"/>
            <w:szCs w:val="20"/>
          </w:rPr>
          <w:fldChar w:fldCharType="end"/>
        </w:r>
      </w:ins>
      <w:ins w:id="1371" w:author="Clemens Vasters" w:date="2019-07-02T14:42:00Z">
        <w:r>
          <w:rPr>
            <w:rFonts w:ascii="Arial" w:hAnsi="Arial" w:cs="Arial"/>
            <w:color w:val="000000"/>
            <w:sz w:val="20"/>
            <w:szCs w:val="20"/>
          </w:rPr>
          <w:t xml:space="preserve"> are performed as specified</w:t>
        </w:r>
      </w:ins>
      <w:ins w:id="1372" w:author="Clemens Vasters" w:date="2019-07-02T14:43:00Z">
        <w:r w:rsidR="000A2698">
          <w:rPr>
            <w:rFonts w:ascii="Arial" w:hAnsi="Arial" w:cs="Arial"/>
            <w:color w:val="000000"/>
            <w:sz w:val="20"/>
            <w:szCs w:val="20"/>
          </w:rPr>
          <w:t>.</w:t>
        </w:r>
      </w:ins>
    </w:p>
    <w:p w14:paraId="21B30A3A" w14:textId="3C768D5C" w:rsidR="00353309" w:rsidRPr="007E2A10" w:rsidRDefault="0035549B" w:rsidP="007E2A10">
      <w:pPr>
        <w:pStyle w:val="Listenabsatz"/>
        <w:numPr>
          <w:ilvl w:val="0"/>
          <w:numId w:val="12"/>
        </w:numPr>
        <w:spacing w:after="0" w:line="240" w:lineRule="auto"/>
        <w:rPr>
          <w:ins w:id="1373" w:author="Clemens Vasters" w:date="2019-07-02T13:59:00Z"/>
          <w:rFonts w:ascii="Arial" w:hAnsi="Arial" w:cs="Arial"/>
          <w:color w:val="000000"/>
          <w:sz w:val="20"/>
          <w:szCs w:val="20"/>
        </w:rPr>
      </w:pPr>
      <w:ins w:id="1374" w:author="Clemens Vasters" w:date="2019-07-02T14:17:00Z">
        <w:r>
          <w:rPr>
            <w:rFonts w:ascii="Arial" w:hAnsi="Arial" w:cs="Arial"/>
            <w:color w:val="000000"/>
            <w:sz w:val="20"/>
            <w:szCs w:val="20"/>
          </w:rPr>
          <w:t xml:space="preserve">Upon </w:t>
        </w:r>
        <w:r w:rsidR="009F27E6">
          <w:rPr>
            <w:rFonts w:ascii="Arial" w:hAnsi="Arial" w:cs="Arial"/>
            <w:color w:val="000000"/>
            <w:sz w:val="20"/>
            <w:szCs w:val="20"/>
          </w:rPr>
          <w:t xml:space="preserve">being offered </w:t>
        </w:r>
      </w:ins>
      <w:proofErr w:type="gramStart"/>
      <w:ins w:id="1375" w:author="Clemens Vasters" w:date="2019-07-02T14:43:00Z">
        <w:r w:rsidR="000E5D69">
          <w:rPr>
            <w:rFonts w:ascii="Arial" w:hAnsi="Arial" w:cs="Arial"/>
            <w:color w:val="000000"/>
            <w:sz w:val="20"/>
            <w:szCs w:val="20"/>
          </w:rPr>
          <w:t>t</w:t>
        </w:r>
      </w:ins>
      <w:ins w:id="1376" w:author="Clemens Vasters" w:date="2019-07-02T14:18:00Z">
        <w:r w:rsidR="009D6A29">
          <w:rPr>
            <w:rFonts w:ascii="Arial" w:hAnsi="Arial" w:cs="Arial"/>
            <w:color w:val="000000"/>
            <w:sz w:val="20"/>
            <w:szCs w:val="20"/>
          </w:rPr>
          <w:t>he</w:t>
        </w:r>
      </w:ins>
      <w:ins w:id="1377" w:author="Clemens Vasters" w:date="2019-07-02T14:20:00Z">
        <w:r w:rsidR="002B5E55">
          <w:rPr>
            <w:rFonts w:ascii="Arial" w:hAnsi="Arial" w:cs="Arial"/>
            <w:color w:val="000000"/>
            <w:sz w:val="20"/>
            <w:szCs w:val="20"/>
          </w:rPr>
          <w:t xml:space="preserve"> </w:t>
        </w:r>
      </w:ins>
      <w:ins w:id="1378" w:author="Clemens Vasters" w:date="2019-07-02T14:19:00Z">
        <w:r w:rsidR="002B5E55" w:rsidRPr="002B5E55">
          <w:rPr>
            <w:rFonts w:ascii="Arial" w:hAnsi="Arial" w:cs="Arial"/>
            <w:color w:val="000000"/>
            <w:sz w:val="20"/>
            <w:szCs w:val="20"/>
          </w:rPr>
          <w:t>”c</w:t>
        </w:r>
      </w:ins>
      <w:ins w:id="1379" w:author="Clemens Vasters" w:date="2019-07-02T14:18:00Z">
        <w:r w:rsidR="009D6A29" w:rsidRPr="002B5E55">
          <w:rPr>
            <w:rFonts w:ascii="Arial" w:hAnsi="Arial" w:cs="Arial"/>
            <w:color w:val="000000"/>
            <w:sz w:val="20"/>
            <w:szCs w:val="20"/>
          </w:rPr>
          <w:t>bs</w:t>
        </w:r>
        <w:proofErr w:type="gramEnd"/>
        <w:r w:rsidR="009D6A29" w:rsidRPr="002B5E55">
          <w:rPr>
            <w:rFonts w:ascii="Arial" w:hAnsi="Arial" w:cs="Arial"/>
            <w:color w:val="000000"/>
            <w:sz w:val="20"/>
            <w:szCs w:val="20"/>
          </w:rPr>
          <w:t>-node</w:t>
        </w:r>
      </w:ins>
      <w:ins w:id="1380" w:author="Clemens Vasters" w:date="2019-07-02T14:19:00Z">
        <w:r w:rsidR="002B5E55" w:rsidRPr="002B5E55">
          <w:rPr>
            <w:rFonts w:ascii="Arial" w:hAnsi="Arial" w:cs="Arial"/>
            <w:color w:val="000000"/>
            <w:sz w:val="20"/>
            <w:szCs w:val="20"/>
          </w:rPr>
          <w:t>”</w:t>
        </w:r>
      </w:ins>
      <w:ins w:id="1381" w:author="Clemens Vasters" w:date="2019-07-02T14:18:00Z">
        <w:r w:rsidR="009D6A29" w:rsidRPr="002B5E55">
          <w:t xml:space="preserve"> </w:t>
        </w:r>
        <w:r w:rsidR="009D6A29" w:rsidRPr="002B5E55">
          <w:rPr>
            <w:rFonts w:ascii="Arial" w:hAnsi="Arial" w:cs="Arial"/>
            <w:sz w:val="20"/>
            <w:szCs w:val="20"/>
          </w:rPr>
          <w:t>connection property,</w:t>
        </w:r>
      </w:ins>
      <w:ins w:id="1382" w:author="Clemens Vasters" w:date="2019-07-02T14:11:00Z">
        <w:r w:rsidR="007C2275">
          <w:rPr>
            <w:rFonts w:ascii="Arial" w:hAnsi="Arial" w:cs="Arial"/>
            <w:color w:val="000000"/>
            <w:sz w:val="20"/>
            <w:szCs w:val="20"/>
          </w:rPr>
          <w:t xml:space="preserve"> </w:t>
        </w:r>
      </w:ins>
      <w:ins w:id="1383" w:author="Clemens Vasters" w:date="2019-07-02T14:41:00Z">
        <w:r w:rsidR="00A93081">
          <w:rPr>
            <w:rFonts w:ascii="Arial" w:hAnsi="Arial" w:cs="Arial"/>
            <w:color w:val="000000"/>
            <w:sz w:val="20"/>
            <w:szCs w:val="20"/>
          </w:rPr>
          <w:t>all inter</w:t>
        </w:r>
      </w:ins>
      <w:ins w:id="1384" w:author="Clemens Vasters" w:date="2019-07-02T14:42:00Z">
        <w:r w:rsidR="00A93081">
          <w:rPr>
            <w:rFonts w:ascii="Arial" w:hAnsi="Arial" w:cs="Arial"/>
            <w:color w:val="000000"/>
            <w:sz w:val="20"/>
            <w:szCs w:val="20"/>
          </w:rPr>
          <w:t>actions are</w:t>
        </w:r>
        <w:r w:rsidR="007056B5">
          <w:rPr>
            <w:rFonts w:ascii="Arial" w:hAnsi="Arial" w:cs="Arial"/>
            <w:color w:val="000000"/>
            <w:sz w:val="20"/>
            <w:szCs w:val="20"/>
          </w:rPr>
          <w:t xml:space="preserve"> performed</w:t>
        </w:r>
      </w:ins>
      <w:ins w:id="1385" w:author="Clemens Vasters" w:date="2019-07-02T14:41:00Z">
        <w:r w:rsidR="00DD0480">
          <w:rPr>
            <w:rFonts w:ascii="Arial" w:hAnsi="Arial" w:cs="Arial"/>
            <w:color w:val="000000"/>
            <w:sz w:val="20"/>
            <w:szCs w:val="20"/>
          </w:rPr>
          <w:t xml:space="preserve"> </w:t>
        </w:r>
      </w:ins>
      <w:ins w:id="1386" w:author="Clemens Vasters" w:date="2019-07-02T14:42:00Z">
        <w:r w:rsidR="007056B5">
          <w:rPr>
            <w:rFonts w:ascii="Arial" w:hAnsi="Arial" w:cs="Arial"/>
            <w:color w:val="000000"/>
            <w:sz w:val="20"/>
            <w:szCs w:val="20"/>
          </w:rPr>
          <w:t>via</w:t>
        </w:r>
      </w:ins>
      <w:ins w:id="1387" w:author="Clemens Vasters" w:date="2019-07-02T14:20:00Z">
        <w:r w:rsidR="002B5E55">
          <w:rPr>
            <w:rFonts w:ascii="Arial" w:hAnsi="Arial" w:cs="Arial"/>
            <w:color w:val="000000"/>
            <w:sz w:val="20"/>
            <w:szCs w:val="20"/>
          </w:rPr>
          <w:t xml:space="preserve"> the indicated address instead of the “$cbs” default address.</w:t>
        </w:r>
      </w:ins>
    </w:p>
    <w:p w14:paraId="2A2B4EC7" w14:textId="77777777" w:rsidR="001178D6" w:rsidRDefault="001178D6" w:rsidP="001178D6">
      <w:pPr>
        <w:rPr>
          <w:ins w:id="1388" w:author="Clemens Vasters" w:date="2019-07-02T13:59:00Z"/>
          <w:rFonts w:cs="Arial"/>
          <w:color w:val="000000"/>
          <w:szCs w:val="20"/>
        </w:rPr>
      </w:pPr>
    </w:p>
    <w:p w14:paraId="5A79F013" w14:textId="1800BC74" w:rsidR="001178D6" w:rsidRDefault="001178D6" w:rsidP="001178D6">
      <w:pPr>
        <w:rPr>
          <w:ins w:id="1389" w:author="Clemens Vasters" w:date="2019-07-02T13:59:00Z"/>
          <w:rFonts w:cs="Arial"/>
          <w:color w:val="000000"/>
          <w:szCs w:val="20"/>
        </w:rPr>
      </w:pPr>
      <w:ins w:id="1390" w:author="Clemens Vasters" w:date="2019-07-02T13:59:00Z">
        <w:r>
          <w:rPr>
            <w:rFonts w:cs="Arial"/>
            <w:color w:val="000000"/>
            <w:szCs w:val="20"/>
          </w:rPr>
          <w:t>A</w:t>
        </w:r>
      </w:ins>
      <w:ins w:id="1391" w:author="Clemens Vasters" w:date="2019-07-02T14:43:00Z">
        <w:r w:rsidR="000A2698">
          <w:rPr>
            <w:rFonts w:cs="Arial"/>
            <w:color w:val="000000"/>
            <w:szCs w:val="20"/>
          </w:rPr>
          <w:t xml:space="preserve">n Accepting </w:t>
        </w:r>
      </w:ins>
      <w:ins w:id="1392" w:author="Clemens Vasters" w:date="2019-07-02T13:59:00Z">
        <w:r>
          <w:rPr>
            <w:rFonts w:cs="Arial"/>
            <w:color w:val="000000"/>
            <w:szCs w:val="20"/>
          </w:rPr>
          <w:t>Container is conformant with this specification if:</w:t>
        </w:r>
      </w:ins>
    </w:p>
    <w:p w14:paraId="6090A79C" w14:textId="77777777" w:rsidR="00926051" w:rsidRDefault="0092127F" w:rsidP="001178D6">
      <w:pPr>
        <w:pStyle w:val="Listenabsatz"/>
        <w:numPr>
          <w:ilvl w:val="0"/>
          <w:numId w:val="13"/>
        </w:numPr>
        <w:spacing w:after="0" w:line="240" w:lineRule="auto"/>
        <w:rPr>
          <w:ins w:id="1393" w:author="Clemens Vasters" w:date="2019-07-02T14:48:00Z"/>
          <w:rFonts w:ascii="Arial" w:hAnsi="Arial" w:cs="Arial"/>
          <w:color w:val="000000"/>
          <w:sz w:val="20"/>
          <w:szCs w:val="20"/>
        </w:rPr>
      </w:pPr>
      <w:ins w:id="1394" w:author="Clemens Vasters" w:date="2019-07-02T14:44:00Z">
        <w:r>
          <w:rPr>
            <w:rFonts w:ascii="Arial" w:hAnsi="Arial" w:cs="Arial"/>
            <w:color w:val="000000"/>
            <w:sz w:val="20"/>
            <w:szCs w:val="20"/>
          </w:rPr>
          <w:t xml:space="preserve">Upon offering the AMQPCBS SASL method, </w:t>
        </w:r>
      </w:ins>
      <w:ins w:id="1395" w:author="Clemens Vasters" w:date="2019-07-02T14:45:00Z">
        <w:r w:rsidR="00926051">
          <w:rPr>
            <w:rFonts w:ascii="Arial" w:hAnsi="Arial" w:cs="Arial"/>
            <w:color w:val="000000"/>
            <w:sz w:val="20"/>
            <w:szCs w:val="20"/>
          </w:rPr>
          <w:t>the SASL handshake is performed as per section 4.2</w:t>
        </w:r>
      </w:ins>
    </w:p>
    <w:p w14:paraId="12FBE332" w14:textId="28228C10" w:rsidR="001178D6" w:rsidRDefault="00926051" w:rsidP="001178D6">
      <w:pPr>
        <w:pStyle w:val="Listenabsatz"/>
        <w:numPr>
          <w:ilvl w:val="0"/>
          <w:numId w:val="13"/>
        </w:numPr>
        <w:spacing w:after="0" w:line="240" w:lineRule="auto"/>
        <w:rPr>
          <w:ins w:id="1396" w:author="Clemens Vasters" w:date="2019-07-02T13:59:00Z"/>
          <w:rFonts w:ascii="Arial" w:hAnsi="Arial" w:cs="Arial"/>
          <w:color w:val="000000"/>
          <w:sz w:val="20"/>
          <w:szCs w:val="20"/>
        </w:rPr>
      </w:pPr>
      <w:ins w:id="1397" w:author="Clemens Vasters" w:date="2019-07-02T14:45:00Z">
        <w:r>
          <w:rPr>
            <w:rFonts w:ascii="Arial" w:hAnsi="Arial" w:cs="Arial"/>
            <w:color w:val="000000"/>
            <w:sz w:val="20"/>
            <w:szCs w:val="20"/>
          </w:rPr>
          <w:t xml:space="preserve">Upon </w:t>
        </w:r>
        <w:r w:rsidR="004601DF">
          <w:rPr>
            <w:rFonts w:ascii="Arial" w:hAnsi="Arial" w:cs="Arial"/>
            <w:color w:val="000000"/>
            <w:sz w:val="20"/>
            <w:szCs w:val="20"/>
          </w:rPr>
          <w:t>offering the</w:t>
        </w:r>
      </w:ins>
      <w:ins w:id="1398" w:author="Clemens Vasters" w:date="2019-07-02T14:46:00Z">
        <w:r w:rsidR="00B50036">
          <w:rPr>
            <w:rFonts w:ascii="Arial" w:hAnsi="Arial" w:cs="Arial"/>
            <w:color w:val="000000"/>
            <w:sz w:val="20"/>
            <w:szCs w:val="20"/>
          </w:rPr>
          <w:t xml:space="preserve"> connection capability defined in section </w:t>
        </w:r>
        <w:r w:rsidR="00B50036">
          <w:rPr>
            <w:rFonts w:ascii="Arial" w:hAnsi="Arial" w:cs="Arial"/>
            <w:color w:val="000000"/>
            <w:sz w:val="20"/>
            <w:szCs w:val="20"/>
          </w:rPr>
          <w:fldChar w:fldCharType="begin"/>
        </w:r>
        <w:r w:rsidR="00B50036">
          <w:rPr>
            <w:rFonts w:ascii="Arial" w:hAnsi="Arial" w:cs="Arial"/>
            <w:color w:val="000000"/>
            <w:sz w:val="20"/>
            <w:szCs w:val="20"/>
          </w:rPr>
          <w:instrText xml:space="preserve"> REF _Ref12971203 \r \h </w:instrText>
        </w:r>
      </w:ins>
      <w:r w:rsidR="00B50036">
        <w:rPr>
          <w:rFonts w:ascii="Arial" w:hAnsi="Arial" w:cs="Arial"/>
          <w:color w:val="000000"/>
          <w:sz w:val="20"/>
          <w:szCs w:val="20"/>
        </w:rPr>
      </w:r>
      <w:r w:rsidR="00B50036">
        <w:rPr>
          <w:rFonts w:ascii="Arial" w:hAnsi="Arial" w:cs="Arial"/>
          <w:color w:val="000000"/>
          <w:sz w:val="20"/>
          <w:szCs w:val="20"/>
        </w:rPr>
        <w:fldChar w:fldCharType="separate"/>
      </w:r>
      <w:ins w:id="1399" w:author="Clemens Vasters" w:date="2019-07-02T14:46:00Z">
        <w:r w:rsidR="00B50036">
          <w:rPr>
            <w:rFonts w:ascii="Arial" w:hAnsi="Arial" w:cs="Arial"/>
            <w:color w:val="000000"/>
            <w:sz w:val="20"/>
            <w:szCs w:val="20"/>
          </w:rPr>
          <w:t>3.1</w:t>
        </w:r>
        <w:r w:rsidR="00B50036">
          <w:rPr>
            <w:rFonts w:ascii="Arial" w:hAnsi="Arial" w:cs="Arial"/>
            <w:color w:val="000000"/>
            <w:sz w:val="20"/>
            <w:szCs w:val="20"/>
          </w:rPr>
          <w:fldChar w:fldCharType="end"/>
        </w:r>
        <w:r w:rsidR="00B50036">
          <w:rPr>
            <w:rFonts w:ascii="Arial" w:hAnsi="Arial" w:cs="Arial"/>
            <w:color w:val="000000"/>
            <w:sz w:val="20"/>
            <w:szCs w:val="20"/>
          </w:rPr>
          <w:t xml:space="preserve">, </w:t>
        </w:r>
        <w:r w:rsidR="00CB59C6">
          <w:rPr>
            <w:rFonts w:ascii="Arial" w:hAnsi="Arial" w:cs="Arial"/>
            <w:color w:val="000000"/>
            <w:sz w:val="20"/>
            <w:szCs w:val="20"/>
          </w:rPr>
          <w:t>the container</w:t>
        </w:r>
        <w:r w:rsidR="00B50036">
          <w:rPr>
            <w:rFonts w:ascii="Arial" w:hAnsi="Arial" w:cs="Arial"/>
            <w:color w:val="000000"/>
            <w:sz w:val="20"/>
            <w:szCs w:val="20"/>
          </w:rPr>
          <w:t xml:space="preserve"> accepts </w:t>
        </w:r>
      </w:ins>
      <w:ins w:id="1400" w:author="Clemens Vasters" w:date="2019-07-02T14:47:00Z">
        <w:r w:rsidR="00CB59C6">
          <w:rPr>
            <w:rFonts w:ascii="Arial" w:hAnsi="Arial" w:cs="Arial"/>
            <w:color w:val="000000"/>
            <w:sz w:val="20"/>
            <w:szCs w:val="20"/>
          </w:rPr>
          <w:t xml:space="preserve">set-token messages </w:t>
        </w:r>
        <w:r w:rsidR="0065592C">
          <w:rPr>
            <w:rFonts w:ascii="Arial" w:hAnsi="Arial" w:cs="Arial"/>
            <w:color w:val="000000"/>
            <w:sz w:val="20"/>
            <w:szCs w:val="20"/>
          </w:rPr>
          <w:t xml:space="preserve">as defined in section </w:t>
        </w:r>
        <w:r w:rsidR="0065592C">
          <w:rPr>
            <w:rFonts w:ascii="Arial" w:hAnsi="Arial" w:cs="Arial"/>
            <w:color w:val="000000"/>
            <w:sz w:val="20"/>
            <w:szCs w:val="20"/>
          </w:rPr>
          <w:fldChar w:fldCharType="begin"/>
        </w:r>
        <w:r w:rsidR="0065592C">
          <w:rPr>
            <w:rFonts w:ascii="Arial" w:hAnsi="Arial" w:cs="Arial"/>
            <w:color w:val="000000"/>
            <w:sz w:val="20"/>
            <w:szCs w:val="20"/>
          </w:rPr>
          <w:instrText xml:space="preserve"> REF _Ref12971011 \r \h </w:instrText>
        </w:r>
      </w:ins>
      <w:r w:rsidR="0065592C">
        <w:rPr>
          <w:rFonts w:ascii="Arial" w:hAnsi="Arial" w:cs="Arial"/>
          <w:color w:val="000000"/>
          <w:sz w:val="20"/>
          <w:szCs w:val="20"/>
        </w:rPr>
      </w:r>
      <w:r w:rsidR="0065592C">
        <w:rPr>
          <w:rFonts w:ascii="Arial" w:hAnsi="Arial" w:cs="Arial"/>
          <w:color w:val="000000"/>
          <w:sz w:val="20"/>
          <w:szCs w:val="20"/>
        </w:rPr>
        <w:fldChar w:fldCharType="separate"/>
      </w:r>
      <w:ins w:id="1401" w:author="Clemens Vasters" w:date="2019-07-02T14:47:00Z">
        <w:r w:rsidR="0065592C">
          <w:rPr>
            <w:rFonts w:ascii="Arial" w:hAnsi="Arial" w:cs="Arial"/>
            <w:color w:val="000000"/>
            <w:sz w:val="20"/>
            <w:szCs w:val="20"/>
          </w:rPr>
          <w:t>3.3</w:t>
        </w:r>
        <w:r w:rsidR="0065592C">
          <w:rPr>
            <w:rFonts w:ascii="Arial" w:hAnsi="Arial" w:cs="Arial"/>
            <w:color w:val="000000"/>
            <w:sz w:val="20"/>
            <w:szCs w:val="20"/>
          </w:rPr>
          <w:fldChar w:fldCharType="end"/>
        </w:r>
        <w:r w:rsidR="0065592C">
          <w:rPr>
            <w:rFonts w:ascii="Arial" w:hAnsi="Arial" w:cs="Arial"/>
            <w:color w:val="000000"/>
            <w:sz w:val="20"/>
            <w:szCs w:val="20"/>
          </w:rPr>
          <w:t xml:space="preserve"> </w:t>
        </w:r>
        <w:r w:rsidR="00CB59C6">
          <w:rPr>
            <w:rFonts w:ascii="Arial" w:hAnsi="Arial" w:cs="Arial"/>
            <w:color w:val="000000"/>
            <w:sz w:val="20"/>
            <w:szCs w:val="20"/>
          </w:rPr>
          <w:t>on the default or connection-property indicated node</w:t>
        </w:r>
        <w:r w:rsidR="0065592C">
          <w:rPr>
            <w:rFonts w:ascii="Arial" w:hAnsi="Arial" w:cs="Arial"/>
            <w:color w:val="000000"/>
            <w:sz w:val="20"/>
            <w:szCs w:val="20"/>
          </w:rPr>
          <w:t xml:space="preserve"> address</w:t>
        </w:r>
        <w:r w:rsidR="00CB59C6">
          <w:rPr>
            <w:rFonts w:ascii="Arial" w:hAnsi="Arial" w:cs="Arial"/>
            <w:color w:val="000000"/>
            <w:sz w:val="20"/>
            <w:szCs w:val="20"/>
          </w:rPr>
          <w:t xml:space="preserve">. </w:t>
        </w:r>
      </w:ins>
      <w:ins w:id="1402" w:author="Clemens Vasters" w:date="2019-07-02T14:45:00Z">
        <w:r w:rsidR="004601DF">
          <w:rPr>
            <w:rFonts w:ascii="Arial" w:hAnsi="Arial" w:cs="Arial"/>
            <w:color w:val="000000"/>
            <w:sz w:val="20"/>
            <w:szCs w:val="20"/>
          </w:rPr>
          <w:t xml:space="preserve"> </w:t>
        </w:r>
      </w:ins>
      <w:ins w:id="1403" w:author="Clemens Vasters" w:date="2019-07-02T14:44:00Z">
        <w:r w:rsidR="0092127F">
          <w:rPr>
            <w:rFonts w:ascii="Arial" w:hAnsi="Arial" w:cs="Arial"/>
            <w:color w:val="000000"/>
            <w:sz w:val="20"/>
            <w:szCs w:val="20"/>
          </w:rPr>
          <w:t xml:space="preserve"> </w:t>
        </w:r>
      </w:ins>
    </w:p>
    <w:p w14:paraId="60074366" w14:textId="152E2B04" w:rsidR="004D4F40" w:rsidRPr="00665953" w:rsidRDefault="004D4F40" w:rsidP="004D4F40">
      <w:pPr>
        <w:rPr>
          <w:ins w:id="1404" w:author="Clemens Vasters" w:date="2019-07-02T14:51:00Z"/>
        </w:rPr>
      </w:pPr>
      <w:ins w:id="1405" w:author="Clemens Vasters" w:date="2019-07-02T14:51:00Z">
        <w:r>
          <w:rPr>
            <w:rFonts w:cs="Arial"/>
            <w:color w:val="000000"/>
            <w:szCs w:val="20"/>
          </w:rPr>
          <w:t xml:space="preserve">Because </w:t>
        </w:r>
        <w:r>
          <w:t xml:space="preserve">the CBS mechanism makes no prescriptions for how the tokens relate to resources inside of the AMQP container, there are no conformance rules </w:t>
        </w:r>
      </w:ins>
      <w:ins w:id="1406" w:author="Clemens Vasters" w:date="2019-07-02T14:55:00Z">
        <w:r w:rsidR="00AC1C04">
          <w:t xml:space="preserve">defined </w:t>
        </w:r>
      </w:ins>
      <w:ins w:id="1407" w:author="Clemens Vasters" w:date="2019-07-02T14:51:00Z">
        <w:r>
          <w:t xml:space="preserve">related to </w:t>
        </w:r>
      </w:ins>
      <w:ins w:id="1408" w:author="Clemens Vasters" w:date="2019-07-02T14:55:00Z">
        <w:r w:rsidR="00B217EC">
          <w:t>how authorization is performed using the token cache.</w:t>
        </w:r>
      </w:ins>
      <w:ins w:id="1409" w:author="Clemens Vasters" w:date="2019-07-02T14:51:00Z">
        <w:r>
          <w:t xml:space="preserve"> </w:t>
        </w:r>
      </w:ins>
    </w:p>
    <w:p w14:paraId="5BF90907" w14:textId="10C13B29" w:rsidR="008440D2" w:rsidRDefault="008440D2" w:rsidP="00FE083C">
      <w:pPr>
        <w:spacing w:after="0"/>
        <w:rPr>
          <w:ins w:id="1410" w:author="Clemens Vasters" w:date="2019-07-02T15:44:00Z"/>
          <w:rFonts w:cs="Arial"/>
          <w:color w:val="000000"/>
          <w:szCs w:val="20"/>
        </w:rPr>
      </w:pPr>
    </w:p>
    <w:p w14:paraId="660D0873" w14:textId="01C337E5" w:rsidR="00624F42" w:rsidRDefault="00624F42" w:rsidP="00624F42">
      <w:pPr>
        <w:pStyle w:val="Heading1WP"/>
        <w:rPr>
          <w:ins w:id="1411" w:author="Clemens Vasters" w:date="2019-07-02T15:45:00Z"/>
        </w:rPr>
      </w:pPr>
      <w:ins w:id="1412" w:author="Clemens Vasters" w:date="2019-07-02T15:45:00Z">
        <w:r>
          <w:lastRenderedPageBreak/>
          <w:t>Security Considerations</w:t>
        </w:r>
      </w:ins>
    </w:p>
    <w:p w14:paraId="1DC1CDDC" w14:textId="01C36506" w:rsidR="00EE60F1" w:rsidRDefault="00C943CE" w:rsidP="00624F42">
      <w:pPr>
        <w:rPr>
          <w:ins w:id="1413" w:author="Clemens Vasters" w:date="2019-07-02T15:47:00Z"/>
        </w:rPr>
      </w:pPr>
      <w:ins w:id="1414" w:author="Clemens Vasters" w:date="2019-07-02T15:46:00Z">
        <w:r>
          <w:t>T</w:t>
        </w:r>
      </w:ins>
      <w:ins w:id="1415" w:author="Clemens Vasters" w:date="2019-07-02T15:45:00Z">
        <w:r>
          <w:t xml:space="preserve">he </w:t>
        </w:r>
        <w:r w:rsidR="001B2204">
          <w:t>CBS mechanism</w:t>
        </w:r>
      </w:ins>
      <w:ins w:id="1416" w:author="Clemens Vasters" w:date="2019-07-02T15:46:00Z">
        <w:r w:rsidR="00453075">
          <w:t xml:space="preserve"> </w:t>
        </w:r>
      </w:ins>
      <w:ins w:id="1417" w:author="Clemens Vasters" w:date="2019-07-02T15:47:00Z">
        <w:r w:rsidR="007325C5">
          <w:t xml:space="preserve">is a security mechanism that </w:t>
        </w:r>
      </w:ins>
      <w:ins w:id="1418" w:author="Clemens Vasters" w:date="2019-07-02T15:46:00Z">
        <w:r w:rsidR="00453075">
          <w:t xml:space="preserve">introduces </w:t>
        </w:r>
      </w:ins>
      <w:ins w:id="1419" w:author="Clemens Vasters" w:date="2019-07-02T15:49:00Z">
        <w:r w:rsidR="00A0682F">
          <w:t xml:space="preserve">two key </w:t>
        </w:r>
      </w:ins>
      <w:ins w:id="1420" w:author="Clemens Vasters" w:date="2019-07-02T15:48:00Z">
        <w:r w:rsidR="00412C74">
          <w:t>alternative</w:t>
        </w:r>
      </w:ins>
      <w:ins w:id="1421" w:author="Clemens Vasters" w:date="2019-07-02T15:49:00Z">
        <w:r w:rsidR="00A0682F">
          <w:t>s</w:t>
        </w:r>
      </w:ins>
      <w:ins w:id="1422" w:author="Clemens Vasters" w:date="2019-07-02T15:48:00Z">
        <w:r w:rsidR="00412C74">
          <w:t xml:space="preserve"> to </w:t>
        </w:r>
        <w:r w:rsidR="000A21C0">
          <w:t xml:space="preserve">other AMQP </w:t>
        </w:r>
      </w:ins>
      <w:ins w:id="1423" w:author="Clemens Vasters" w:date="2019-07-02T15:49:00Z">
        <w:r w:rsidR="000A21C0">
          <w:t xml:space="preserve">authentication and </w:t>
        </w:r>
      </w:ins>
      <w:ins w:id="1424" w:author="Clemens Vasters" w:date="2019-07-02T15:48:00Z">
        <w:r w:rsidR="000A21C0">
          <w:t>authori</w:t>
        </w:r>
      </w:ins>
      <w:ins w:id="1425" w:author="Clemens Vasters" w:date="2019-07-02T15:49:00Z">
        <w:r w:rsidR="000A21C0">
          <w:t xml:space="preserve">zation methods </w:t>
        </w:r>
      </w:ins>
      <w:ins w:id="1426" w:author="Clemens Vasters" w:date="2019-07-02T15:47:00Z">
        <w:r w:rsidR="00453075">
          <w:t>that are worth highlighting</w:t>
        </w:r>
        <w:r w:rsidR="00EE60F1">
          <w:t>:</w:t>
        </w:r>
      </w:ins>
    </w:p>
    <w:p w14:paraId="02E8961C" w14:textId="2C98B88E" w:rsidR="00931578" w:rsidRDefault="00A0682F" w:rsidP="00EE60F1">
      <w:pPr>
        <w:pStyle w:val="Listenabsatz"/>
        <w:numPr>
          <w:ilvl w:val="0"/>
          <w:numId w:val="14"/>
        </w:numPr>
        <w:rPr>
          <w:ins w:id="1427" w:author="Clemens Vasters" w:date="2019-07-02T16:01:00Z"/>
          <w:rFonts w:ascii="Arial" w:hAnsi="Arial" w:cs="Arial"/>
          <w:sz w:val="20"/>
          <w:szCs w:val="20"/>
        </w:rPr>
      </w:pPr>
      <w:ins w:id="1428" w:author="Clemens Vasters" w:date="2019-07-02T15:49:00Z">
        <w:r w:rsidRPr="00A0682F">
          <w:rPr>
            <w:rFonts w:ascii="Arial" w:hAnsi="Arial" w:cs="Arial"/>
            <w:sz w:val="20"/>
            <w:szCs w:val="20"/>
          </w:rPr>
          <w:t>The</w:t>
        </w:r>
        <w:r>
          <w:rPr>
            <w:rFonts w:ascii="Arial" w:hAnsi="Arial" w:cs="Arial"/>
            <w:sz w:val="20"/>
            <w:szCs w:val="20"/>
          </w:rPr>
          <w:t xml:space="preserve"> </w:t>
        </w:r>
      </w:ins>
      <w:ins w:id="1429" w:author="Clemens Vasters" w:date="2019-07-02T15:50:00Z">
        <w:r w:rsidR="00F52916">
          <w:rPr>
            <w:rFonts w:ascii="Arial" w:hAnsi="Arial" w:cs="Arial"/>
            <w:sz w:val="20"/>
            <w:szCs w:val="20"/>
          </w:rPr>
          <w:t xml:space="preserve">authorization scope moves from the connection level to the resource level. </w:t>
        </w:r>
      </w:ins>
      <w:ins w:id="1430" w:author="Clemens Vasters" w:date="2019-07-02T16:01:00Z">
        <w:r w:rsidR="00EB6311">
          <w:rPr>
            <w:rFonts w:ascii="Arial" w:hAnsi="Arial" w:cs="Arial"/>
            <w:sz w:val="20"/>
            <w:szCs w:val="20"/>
          </w:rPr>
          <w:t xml:space="preserve">While this specification does not prescribe a </w:t>
        </w:r>
      </w:ins>
      <w:ins w:id="1431" w:author="Clemens Vasters" w:date="2019-07-02T16:02:00Z">
        <w:r w:rsidR="00EB6311">
          <w:rPr>
            <w:rFonts w:ascii="Arial" w:hAnsi="Arial" w:cs="Arial"/>
            <w:sz w:val="20"/>
            <w:szCs w:val="20"/>
          </w:rPr>
          <w:t>relationship between tokens and resources, resource access MUST be guarded by consulting the token cache</w:t>
        </w:r>
        <w:r w:rsidR="00866878">
          <w:rPr>
            <w:rFonts w:ascii="Arial" w:hAnsi="Arial" w:cs="Arial"/>
            <w:sz w:val="20"/>
            <w:szCs w:val="20"/>
          </w:rPr>
          <w:t xml:space="preserve"> at the resource level</w:t>
        </w:r>
        <w:r w:rsidR="00EB6311">
          <w:rPr>
            <w:rFonts w:ascii="Arial" w:hAnsi="Arial" w:cs="Arial"/>
            <w:sz w:val="20"/>
            <w:szCs w:val="20"/>
          </w:rPr>
          <w:t xml:space="preserve">. It is no longer guarded by an access check at the </w:t>
        </w:r>
        <w:r w:rsidR="00866878">
          <w:rPr>
            <w:rFonts w:ascii="Arial" w:hAnsi="Arial" w:cs="Arial"/>
            <w:sz w:val="20"/>
            <w:szCs w:val="20"/>
          </w:rPr>
          <w:t>connection level.</w:t>
        </w:r>
      </w:ins>
    </w:p>
    <w:p w14:paraId="2344F2E1" w14:textId="77777777" w:rsidR="00371C0E" w:rsidRDefault="00866878" w:rsidP="00EE60F1">
      <w:pPr>
        <w:pStyle w:val="Listenabsatz"/>
        <w:numPr>
          <w:ilvl w:val="0"/>
          <w:numId w:val="14"/>
        </w:numPr>
        <w:rPr>
          <w:ins w:id="1432" w:author="Clemens Vasters" w:date="2019-07-02T16:10:00Z"/>
          <w:rFonts w:ascii="Arial" w:hAnsi="Arial" w:cs="Arial"/>
          <w:sz w:val="20"/>
          <w:szCs w:val="20"/>
        </w:rPr>
      </w:pPr>
      <w:ins w:id="1433" w:author="Clemens Vasters" w:date="2019-07-02T16:03:00Z">
        <w:r>
          <w:rPr>
            <w:rFonts w:ascii="Arial" w:hAnsi="Arial" w:cs="Arial"/>
            <w:sz w:val="20"/>
            <w:szCs w:val="20"/>
          </w:rPr>
          <w:t xml:space="preserve">If </w:t>
        </w:r>
        <w:r w:rsidR="001F5CF1">
          <w:rPr>
            <w:rFonts w:ascii="Arial" w:hAnsi="Arial" w:cs="Arial"/>
            <w:sz w:val="20"/>
            <w:szCs w:val="20"/>
          </w:rPr>
          <w:t xml:space="preserve">the AMQPCBS SASL mechanism is used, no other SASL mechanisms can be combined with it, therefore </w:t>
        </w:r>
        <w:r w:rsidR="00387613">
          <w:rPr>
            <w:rFonts w:ascii="Arial" w:hAnsi="Arial" w:cs="Arial"/>
            <w:sz w:val="20"/>
            <w:szCs w:val="20"/>
          </w:rPr>
          <w:t>all implementations that rely on establishing a secu</w:t>
        </w:r>
      </w:ins>
      <w:ins w:id="1434" w:author="Clemens Vasters" w:date="2019-07-02T16:04:00Z">
        <w:r w:rsidR="00387613">
          <w:rPr>
            <w:rFonts w:ascii="Arial" w:hAnsi="Arial" w:cs="Arial"/>
            <w:sz w:val="20"/>
            <w:szCs w:val="20"/>
          </w:rPr>
          <w:t>r</w:t>
        </w:r>
      </w:ins>
      <w:ins w:id="1435" w:author="Clemens Vasters" w:date="2019-07-02T16:03:00Z">
        <w:r w:rsidR="00387613">
          <w:rPr>
            <w:rFonts w:ascii="Arial" w:hAnsi="Arial" w:cs="Arial"/>
            <w:sz w:val="20"/>
            <w:szCs w:val="20"/>
          </w:rPr>
          <w:t xml:space="preserve">ity </w:t>
        </w:r>
      </w:ins>
      <w:ins w:id="1436" w:author="Clemens Vasters" w:date="2019-07-02T16:04:00Z">
        <w:r w:rsidR="00387613">
          <w:rPr>
            <w:rFonts w:ascii="Arial" w:hAnsi="Arial" w:cs="Arial"/>
            <w:sz w:val="20"/>
            <w:szCs w:val="20"/>
          </w:rPr>
          <w:t xml:space="preserve">context using other mechanisms </w:t>
        </w:r>
      </w:ins>
      <w:ins w:id="1437" w:author="Clemens Vasters" w:date="2019-07-02T16:08:00Z">
        <w:r w:rsidR="003276BF">
          <w:rPr>
            <w:rFonts w:ascii="Arial" w:hAnsi="Arial" w:cs="Arial"/>
            <w:sz w:val="20"/>
            <w:szCs w:val="20"/>
          </w:rPr>
          <w:t>must</w:t>
        </w:r>
      </w:ins>
      <w:ins w:id="1438" w:author="Clemens Vasters" w:date="2019-07-02T16:04:00Z">
        <w:r w:rsidR="00387613">
          <w:rPr>
            <w:rFonts w:ascii="Arial" w:hAnsi="Arial" w:cs="Arial"/>
            <w:sz w:val="20"/>
            <w:szCs w:val="20"/>
          </w:rPr>
          <w:t xml:space="preserve"> be </w:t>
        </w:r>
      </w:ins>
      <w:ins w:id="1439" w:author="Clemens Vasters" w:date="2019-07-02T16:08:00Z">
        <w:r w:rsidR="00FC4AD1">
          <w:rPr>
            <w:rFonts w:ascii="Arial" w:hAnsi="Arial" w:cs="Arial"/>
            <w:sz w:val="20"/>
            <w:szCs w:val="20"/>
          </w:rPr>
          <w:t xml:space="preserve">able to deal with </w:t>
        </w:r>
        <w:r w:rsidR="003276BF">
          <w:rPr>
            <w:rFonts w:ascii="Arial" w:hAnsi="Arial" w:cs="Arial"/>
            <w:sz w:val="20"/>
            <w:szCs w:val="20"/>
          </w:rPr>
          <w:t>an anonymous context at the connection level or the connection</w:t>
        </w:r>
      </w:ins>
      <w:ins w:id="1440" w:author="Clemens Vasters" w:date="2019-07-02T16:09:00Z">
        <w:r w:rsidR="003276BF">
          <w:rPr>
            <w:rFonts w:ascii="Arial" w:hAnsi="Arial" w:cs="Arial"/>
            <w:sz w:val="20"/>
            <w:szCs w:val="20"/>
          </w:rPr>
          <w:t xml:space="preserve"> itself must be authorized by a token transferred using the AMQPCBS SASL handshake.</w:t>
        </w:r>
      </w:ins>
    </w:p>
    <w:p w14:paraId="0280001B" w14:textId="14D12388" w:rsidR="00624F42" w:rsidRPr="00371C0E" w:rsidRDefault="00371C0E" w:rsidP="00371C0E">
      <w:pPr>
        <w:rPr>
          <w:ins w:id="1441" w:author="Clemens Vasters" w:date="2019-07-02T13:59:00Z"/>
          <w:rFonts w:cs="Arial"/>
          <w:szCs w:val="20"/>
        </w:rPr>
      </w:pPr>
      <w:ins w:id="1442" w:author="Clemens Vasters" w:date="2019-07-02T16:10:00Z">
        <w:r>
          <w:t xml:space="preserve">The </w:t>
        </w:r>
        <w:r w:rsidR="004D7187">
          <w:t xml:space="preserve">CBS mechanism can be implemented by first establishing an anonymous context for the connection </w:t>
        </w:r>
        <w:r w:rsidR="003B515D">
          <w:t>using the ANONYM</w:t>
        </w:r>
      </w:ins>
      <w:ins w:id="1443" w:author="Clemens Vasters" w:date="2019-07-02T16:11:00Z">
        <w:r w:rsidR="003B515D">
          <w:t xml:space="preserve">OUS SASL mechanism and </w:t>
        </w:r>
      </w:ins>
      <w:ins w:id="1444" w:author="Clemens Vasters" w:date="2019-07-02T16:47:00Z">
        <w:r w:rsidR="004070D9">
          <w:t xml:space="preserve">for </w:t>
        </w:r>
      </w:ins>
      <w:ins w:id="1445" w:author="Clemens Vasters" w:date="2019-07-02T16:11:00Z">
        <w:r w:rsidR="003B515D">
          <w:t xml:space="preserve">the </w:t>
        </w:r>
      </w:ins>
      <w:ins w:id="1446" w:author="Clemens Vasters" w:date="2019-07-02T16:47:00Z">
        <w:r w:rsidR="002518C1">
          <w:t>initiator to</w:t>
        </w:r>
      </w:ins>
      <w:ins w:id="1447" w:author="Clemens Vasters" w:date="2019-07-02T16:11:00Z">
        <w:r w:rsidR="003B515D">
          <w:t xml:space="preserve"> </w:t>
        </w:r>
      </w:ins>
      <w:ins w:id="1448" w:author="Clemens Vasters" w:date="2019-07-02T16:47:00Z">
        <w:r w:rsidR="002518C1">
          <w:t xml:space="preserve">subsequently </w:t>
        </w:r>
      </w:ins>
      <w:ins w:id="1449" w:author="Clemens Vasters" w:date="2019-07-02T16:11:00Z">
        <w:r w:rsidR="003B515D">
          <w:t>transfer tokens</w:t>
        </w:r>
      </w:ins>
      <w:ins w:id="1450" w:author="Clemens Vasters" w:date="2019-07-02T16:47:00Z">
        <w:r w:rsidR="002518C1">
          <w:t xml:space="preserve"> into the cache</w:t>
        </w:r>
      </w:ins>
      <w:ins w:id="1451" w:author="Clemens Vasters" w:date="2019-07-02T16:11:00Z">
        <w:r w:rsidR="003B515D">
          <w:t xml:space="preserve">. </w:t>
        </w:r>
        <w:r w:rsidR="007214B3">
          <w:t>In this case, it is RECOMMENDED for the</w:t>
        </w:r>
      </w:ins>
      <w:ins w:id="1452" w:author="Clemens Vasters" w:date="2019-07-02T16:47:00Z">
        <w:r w:rsidR="002518C1">
          <w:t xml:space="preserve"> anonymous initiator to only be allowed to </w:t>
        </w:r>
        <w:r w:rsidR="00403B40">
          <w:t xml:space="preserve">communicate with the CBS node and for </w:t>
        </w:r>
      </w:ins>
      <w:ins w:id="1453" w:author="Clemens Vasters" w:date="2019-07-02T16:48:00Z">
        <w:r w:rsidR="00403B40">
          <w:t xml:space="preserve">the time window from establishing the connection to transferring such tokens </w:t>
        </w:r>
      </w:ins>
      <w:ins w:id="1454" w:author="Clemens Vasters" w:date="2019-07-02T16:52:00Z">
        <w:r w:rsidR="00171585">
          <w:t>and to create the initial non-CBS link to be short.</w:t>
        </w:r>
        <w:r w:rsidR="00195205">
          <w:t xml:space="preserve"> </w:t>
        </w:r>
        <w:r w:rsidR="002C4504">
          <w:t xml:space="preserve"> </w:t>
        </w:r>
      </w:ins>
      <w:ins w:id="1455" w:author="Clemens Vasters" w:date="2019-07-02T16:48:00Z">
        <w:r w:rsidR="00403B40">
          <w:t xml:space="preserve"> </w:t>
        </w:r>
      </w:ins>
      <w:ins w:id="1456" w:author="Clemens Vasters" w:date="2019-07-02T16:11:00Z">
        <w:r w:rsidR="007214B3">
          <w:t xml:space="preserve"> </w:t>
        </w:r>
      </w:ins>
      <w:ins w:id="1457" w:author="Clemens Vasters" w:date="2019-07-02T15:47:00Z">
        <w:r w:rsidR="00453075">
          <w:t xml:space="preserve"> </w:t>
        </w:r>
      </w:ins>
      <w:ins w:id="1458" w:author="Clemens Vasters" w:date="2019-07-02T15:46:00Z">
        <w:r w:rsidR="00C943CE">
          <w:t xml:space="preserve"> </w:t>
        </w:r>
      </w:ins>
      <w:ins w:id="1459" w:author="Clemens Vasters" w:date="2019-07-02T15:45:00Z">
        <w:r w:rsidR="001B2204">
          <w:t xml:space="preserve"> </w:t>
        </w:r>
      </w:ins>
    </w:p>
    <w:p w14:paraId="563EDBE5" w14:textId="5F60A3ED" w:rsidR="00AE0702" w:rsidRPr="00AE0702" w:rsidDel="001178D6" w:rsidRDefault="00AE0702" w:rsidP="001178D6">
      <w:pPr>
        <w:rPr>
          <w:del w:id="1460" w:author="Clemens Vasters" w:date="2019-07-02T13:59:00Z"/>
        </w:rPr>
      </w:pPr>
      <w:del w:id="1461" w:author="Clemens Vasters" w:date="2019-07-02T13:59:00Z">
        <w:r w:rsidDel="001178D6">
          <w:delText>The last numbered section in the specification must be the Conformance section. Conformance Statements/Clauses go here.</w:delText>
        </w:r>
        <w:r w:rsidR="00CE1F32" w:rsidDel="001178D6">
          <w:delText xml:space="preserve"> </w:delText>
        </w:r>
      </w:del>
    </w:p>
    <w:p w14:paraId="4486BAEE" w14:textId="77777777" w:rsidR="0052099F" w:rsidRDefault="00B80CDB" w:rsidP="00CE1F32">
      <w:pPr>
        <w:pStyle w:val="AppendixHeading1"/>
      </w:pPr>
      <w:bookmarkStart w:id="1462" w:name="_Toc85472897"/>
      <w:bookmarkStart w:id="1463" w:name="_Toc287332012"/>
      <w:bookmarkStart w:id="1464" w:name="_Toc9348803"/>
      <w:r>
        <w:lastRenderedPageBreak/>
        <w:t>Acknowl</w:t>
      </w:r>
      <w:r w:rsidR="004D0E5E">
        <w:t>e</w:t>
      </w:r>
      <w:r w:rsidR="008F61FB">
        <w:t>dg</w:t>
      </w:r>
      <w:r w:rsidR="0052099F">
        <w:t>ments</w:t>
      </w:r>
      <w:bookmarkEnd w:id="1462"/>
      <w:bookmarkEnd w:id="1463"/>
      <w:bookmarkEnd w:id="1464"/>
    </w:p>
    <w:p w14:paraId="7FBE1506" w14:textId="5059E8BF" w:rsidR="00EB1A03" w:rsidDel="00204F3D" w:rsidRDefault="00EB1A03" w:rsidP="000F4D3A">
      <w:pPr>
        <w:pStyle w:val="ToDo"/>
        <w:ind w:left="0"/>
        <w:rPr>
          <w:del w:id="1465" w:author="Clemens Vasters" w:date="2019-07-02T14:14:00Z"/>
        </w:rPr>
      </w:pPr>
      <w:commentRangeStart w:id="1466"/>
      <w:del w:id="1467" w:author="Clemens Vasters" w:date="2019-07-02T14:13:00Z">
        <w:r w:rsidDel="000F4D3A">
          <w:delText>TODO: update this before we ship.</w:delText>
        </w:r>
        <w:commentRangeEnd w:id="1466"/>
        <w:r w:rsidR="00342C4B" w:rsidDel="000F4D3A">
          <w:rPr>
            <w:rStyle w:val="Kommentarzeichen"/>
            <w:i w:val="0"/>
            <w:color w:val="auto"/>
          </w:rPr>
          <w:commentReference w:id="1466"/>
        </w:r>
      </w:del>
    </w:p>
    <w:p w14:paraId="3A397BD8" w14:textId="77777777" w:rsidR="00EB1A03" w:rsidRPr="00EB1A03" w:rsidRDefault="00EB1A03" w:rsidP="00204F3D">
      <w:pPr>
        <w:pStyle w:val="ToDo"/>
        <w:ind w:left="0"/>
      </w:pPr>
    </w:p>
    <w:p w14:paraId="4A50E044" w14:textId="77777777" w:rsidR="00C32606" w:rsidRDefault="00C32606" w:rsidP="00C32606">
      <w:r>
        <w:t>The following individuals have participated in the creation of this specification and are gratefully acknowledged:</w:t>
      </w:r>
    </w:p>
    <w:p w14:paraId="1BB85F88" w14:textId="77777777" w:rsidR="00C32606" w:rsidRDefault="00C32606" w:rsidP="00C32606">
      <w:pPr>
        <w:pStyle w:val="Titlepageinfo"/>
      </w:pPr>
      <w:r>
        <w:t>Participants:</w:t>
      </w:r>
      <w:r>
        <w:fldChar w:fldCharType="begin"/>
      </w:r>
      <w:r>
        <w:instrText xml:space="preserve"> MACROBUTTON  </w:instrText>
      </w:r>
      <w:r>
        <w:fldChar w:fldCharType="end"/>
      </w:r>
    </w:p>
    <w:p w14:paraId="2A6BC416" w14:textId="77777777" w:rsidR="00A74D37" w:rsidRDefault="00A74D37" w:rsidP="00A74D37">
      <w:pPr>
        <w:spacing w:before="0" w:after="0"/>
        <w:ind w:left="720"/>
        <w:rPr>
          <w:ins w:id="1468" w:author="Clemens Vasters" w:date="2019-07-03T14:22:00Z"/>
          <w:color w:val="000000"/>
        </w:rPr>
      </w:pPr>
      <w:ins w:id="1469" w:author="Clemens Vasters" w:date="2019-07-03T14:22:00Z">
        <w:r>
          <w:rPr>
            <w:color w:val="000000"/>
          </w:rPr>
          <w:t>Alan Conway, Red Hat</w:t>
        </w:r>
      </w:ins>
    </w:p>
    <w:p w14:paraId="6E7781F5" w14:textId="72C655C4" w:rsidR="00A74D37" w:rsidRDefault="00A74D37" w:rsidP="00A74D37">
      <w:pPr>
        <w:spacing w:before="0" w:after="0"/>
        <w:ind w:left="720"/>
        <w:rPr>
          <w:ins w:id="1470" w:author="Clemens Vasters" w:date="2019-07-03T14:22:00Z"/>
          <w:color w:val="000000"/>
        </w:rPr>
      </w:pPr>
      <w:ins w:id="1471" w:author="Clemens Vasters" w:date="2019-07-03T14:22:00Z">
        <w:r>
          <w:rPr>
            <w:color w:val="000000"/>
          </w:rPr>
          <w:t>Keith Wall, Red Hat</w:t>
        </w:r>
      </w:ins>
    </w:p>
    <w:p w14:paraId="79C1758F" w14:textId="77777777" w:rsidR="00A74D37" w:rsidRDefault="00A74D37" w:rsidP="00A74D37">
      <w:pPr>
        <w:spacing w:before="0" w:after="0"/>
        <w:ind w:left="720"/>
        <w:rPr>
          <w:ins w:id="1472" w:author="Clemens Vasters" w:date="2019-07-03T14:22:00Z"/>
          <w:color w:val="000000"/>
        </w:rPr>
      </w:pPr>
      <w:ins w:id="1473" w:author="Clemens Vasters" w:date="2019-07-03T14:22:00Z">
        <w:r>
          <w:rPr>
            <w:color w:val="000000"/>
          </w:rPr>
          <w:t>Robbie Gemmell, Red Hat</w:t>
        </w:r>
      </w:ins>
    </w:p>
    <w:p w14:paraId="0DC7F2E7" w14:textId="77777777" w:rsidR="00A74D37" w:rsidRDefault="00A74D37" w:rsidP="00A74D37">
      <w:pPr>
        <w:spacing w:before="0" w:after="0"/>
        <w:ind w:left="720"/>
        <w:rPr>
          <w:ins w:id="1474" w:author="Clemens Vasters" w:date="2019-07-03T14:22:00Z"/>
          <w:color w:val="000000"/>
        </w:rPr>
      </w:pPr>
      <w:ins w:id="1475" w:author="Clemens Vasters" w:date="2019-07-03T14:22:00Z">
        <w:r>
          <w:rPr>
            <w:color w:val="000000"/>
          </w:rPr>
          <w:t>Justin Ross, Red Hat</w:t>
        </w:r>
      </w:ins>
    </w:p>
    <w:p w14:paraId="4ABE3673" w14:textId="77777777" w:rsidR="00A74D37" w:rsidRDefault="00A74D37" w:rsidP="00A74D37">
      <w:pPr>
        <w:spacing w:before="0" w:after="0"/>
        <w:ind w:left="720"/>
        <w:rPr>
          <w:ins w:id="1476" w:author="Clemens Vasters" w:date="2019-07-03T14:22:00Z"/>
          <w:color w:val="000000"/>
        </w:rPr>
      </w:pPr>
      <w:ins w:id="1477" w:author="Clemens Vasters" w:date="2019-07-03T14:22:00Z">
        <w:r>
          <w:rPr>
            <w:color w:val="000000"/>
          </w:rPr>
          <w:t>Ted Ross, Red Hat</w:t>
        </w:r>
      </w:ins>
    </w:p>
    <w:p w14:paraId="7E3BABE5" w14:textId="77777777" w:rsidR="00A74D37" w:rsidRDefault="00A74D37" w:rsidP="00A74D37">
      <w:pPr>
        <w:spacing w:before="0" w:after="0"/>
        <w:ind w:left="720"/>
        <w:rPr>
          <w:ins w:id="1478" w:author="Clemens Vasters" w:date="2019-07-03T14:22:00Z"/>
          <w:color w:val="000000"/>
          <w:lang w:val="de-DE"/>
        </w:rPr>
      </w:pPr>
      <w:ins w:id="1479" w:author="Clemens Vasters" w:date="2019-07-03T14:22:00Z">
        <w:r w:rsidRPr="001F6B98">
          <w:rPr>
            <w:color w:val="000000"/>
            <w:lang w:val="de-DE"/>
          </w:rPr>
          <w:t>Oleksandr Rudyy, JP Morgan</w:t>
        </w:r>
        <w:r>
          <w:rPr>
            <w:color w:val="000000"/>
            <w:lang w:val="de-DE"/>
          </w:rPr>
          <w:br/>
        </w:r>
        <w:r w:rsidRPr="001F6B98">
          <w:rPr>
            <w:color w:val="000000"/>
            <w:lang w:val="de-DE"/>
          </w:rPr>
          <w:t>Xin Chen, Microsoft</w:t>
        </w:r>
      </w:ins>
    </w:p>
    <w:p w14:paraId="0B359B2F" w14:textId="40DD9F44" w:rsidR="00631847" w:rsidRPr="00A74D37" w:rsidDel="00A74D37" w:rsidRDefault="00A74D37" w:rsidP="00A74D37">
      <w:pPr>
        <w:ind w:left="720"/>
        <w:rPr>
          <w:del w:id="1480" w:author="Clemens Vasters" w:date="2019-07-03T14:22:00Z"/>
          <w:b/>
          <w:bCs/>
        </w:rPr>
      </w:pPr>
      <w:ins w:id="1481" w:author="Clemens Vasters" w:date="2019-07-03T14:22:00Z">
        <w:r w:rsidRPr="00A74D37">
          <w:rPr>
            <w:b/>
            <w:bCs/>
            <w:color w:val="000000"/>
          </w:rPr>
          <w:t>Clemens Vasters, Microsoft</w:t>
        </w:r>
        <w:r w:rsidRPr="00A74D37" w:rsidDel="00A74D37">
          <w:rPr>
            <w:b/>
            <w:bCs/>
          </w:rPr>
          <w:t xml:space="preserve"> </w:t>
        </w:r>
      </w:ins>
      <w:del w:id="1482" w:author="Clemens Vasters" w:date="2019-07-03T14:22:00Z">
        <w:r w:rsidR="00631847" w:rsidRPr="00A74D37" w:rsidDel="00A74D37">
          <w:rPr>
            <w:b/>
            <w:bCs/>
          </w:rPr>
          <w:delText>Rob Dolin, Microsoft</w:delText>
        </w:r>
      </w:del>
    </w:p>
    <w:p w14:paraId="228F0516" w14:textId="2C0277A3" w:rsidR="00631847" w:rsidRPr="00A74D37" w:rsidDel="00A74D37" w:rsidRDefault="00631847" w:rsidP="00A74D37">
      <w:pPr>
        <w:ind w:left="720"/>
        <w:rPr>
          <w:del w:id="1483" w:author="Clemens Vasters" w:date="2019-07-03T14:22:00Z"/>
          <w:b/>
          <w:bCs/>
        </w:rPr>
      </w:pPr>
      <w:del w:id="1484" w:author="Clemens Vasters" w:date="2019-07-03T14:22:00Z">
        <w:r w:rsidRPr="00A74D37" w:rsidDel="00A74D37">
          <w:rPr>
            <w:b/>
            <w:bCs/>
          </w:rPr>
          <w:delText>Robert Godfrey, JP Morgan</w:delText>
        </w:r>
      </w:del>
    </w:p>
    <w:p w14:paraId="63C2DA82" w14:textId="265622A2" w:rsidR="00631847" w:rsidRPr="00A74D37" w:rsidDel="00A74D37" w:rsidRDefault="00631847" w:rsidP="00A74D37">
      <w:pPr>
        <w:ind w:left="720"/>
        <w:rPr>
          <w:del w:id="1485" w:author="Clemens Vasters" w:date="2019-07-03T14:22:00Z"/>
          <w:b/>
          <w:bCs/>
        </w:rPr>
      </w:pPr>
      <w:del w:id="1486" w:author="Clemens Vasters" w:date="2019-07-03T14:22:00Z">
        <w:r w:rsidRPr="00A74D37" w:rsidDel="00A74D37">
          <w:rPr>
            <w:b/>
            <w:bCs/>
          </w:rPr>
          <w:delText>David Ingham, Microsoft</w:delText>
        </w:r>
      </w:del>
    </w:p>
    <w:p w14:paraId="45458BF0" w14:textId="07FF36E9" w:rsidR="00342C4B" w:rsidRPr="00A74D37" w:rsidDel="00A74D37" w:rsidRDefault="003B5239" w:rsidP="00A74D37">
      <w:pPr>
        <w:ind w:left="720"/>
        <w:rPr>
          <w:del w:id="1487" w:author="Clemens Vasters" w:date="2019-07-03T14:22:00Z"/>
          <w:b/>
          <w:bCs/>
        </w:rPr>
      </w:pPr>
      <w:del w:id="1488" w:author="Clemens Vasters" w:date="2019-07-03T14:22:00Z">
        <w:r w:rsidRPr="00A74D37" w:rsidDel="00A74D37">
          <w:rPr>
            <w:b/>
            <w:bCs/>
          </w:rPr>
          <w:delText>Andreas Moravec, Deutsche Boerse AG</w:delText>
        </w:r>
      </w:del>
    </w:p>
    <w:p w14:paraId="18164072" w14:textId="078494C9" w:rsidR="003B5239" w:rsidRPr="00A74D37" w:rsidDel="00A74D37" w:rsidRDefault="003B5239" w:rsidP="00A74D37">
      <w:pPr>
        <w:ind w:left="720"/>
        <w:rPr>
          <w:del w:id="1489" w:author="Clemens Vasters" w:date="2019-07-03T14:22:00Z"/>
          <w:b/>
          <w:bCs/>
        </w:rPr>
      </w:pPr>
      <w:del w:id="1490" w:author="Clemens Vasters" w:date="2019-07-03T14:22:00Z">
        <w:r w:rsidRPr="00A74D37" w:rsidDel="00A74D37">
          <w:rPr>
            <w:b/>
            <w:bCs/>
          </w:rPr>
          <w:delText>Rafael Schloming, Red Hat</w:delText>
        </w:r>
      </w:del>
    </w:p>
    <w:p w14:paraId="28B3091E" w14:textId="0822643A" w:rsidR="003B5239" w:rsidRPr="00A74D37" w:rsidDel="00A74D37" w:rsidRDefault="003B5239" w:rsidP="00A74D37">
      <w:pPr>
        <w:ind w:left="720"/>
        <w:rPr>
          <w:del w:id="1491" w:author="Clemens Vasters" w:date="2019-07-03T14:22:00Z"/>
          <w:b/>
          <w:bCs/>
        </w:rPr>
      </w:pPr>
      <w:del w:id="1492" w:author="Clemens Vasters" w:date="2019-07-03T14:22:00Z">
        <w:r w:rsidRPr="00A74D37" w:rsidDel="00A74D37">
          <w:rPr>
            <w:b/>
            <w:bCs/>
          </w:rPr>
          <w:delText>Jakub Scholz, Deutsche Boerse AG</w:delText>
        </w:r>
      </w:del>
    </w:p>
    <w:p w14:paraId="7771841C" w14:textId="77777777" w:rsidR="00631847" w:rsidRPr="00A74D37" w:rsidRDefault="00631847" w:rsidP="00A74D37">
      <w:pPr>
        <w:pStyle w:val="Titlepageinfo"/>
        <w:ind w:left="720"/>
        <w:rPr>
          <w:b w:val="0"/>
          <w:bCs/>
          <w:color w:val="auto"/>
        </w:rPr>
      </w:pPr>
    </w:p>
    <w:p w14:paraId="58E6198F" w14:textId="6B3F85D5" w:rsidR="00631847" w:rsidDel="00A74D37" w:rsidRDefault="00631847" w:rsidP="00631847">
      <w:pPr>
        <w:pStyle w:val="Titlepageinfo"/>
        <w:rPr>
          <w:del w:id="1493" w:author="Clemens Vasters" w:date="2019-07-03T14:22:00Z"/>
          <w:b w:val="0"/>
          <w:color w:val="auto"/>
        </w:rPr>
      </w:pPr>
      <w:del w:id="1494" w:author="Clemens Vasters" w:date="2019-07-03T14:22:00Z">
        <w:r w:rsidDel="00A74D37">
          <w:rPr>
            <w:b w:val="0"/>
            <w:bCs/>
            <w:color w:val="auto"/>
          </w:rPr>
          <w:delText>The following individuals were members of the OASIS Advanced Message Queueing Protocol (AMQP) Technical Committee during the creation of this specification and their contributions are gratefully acknowledged:</w:delText>
        </w:r>
      </w:del>
    </w:p>
    <w:p w14:paraId="0E6F78AA" w14:textId="7EFE2A85" w:rsidR="00C76CAA" w:rsidRPr="00C76CAA" w:rsidDel="00A74D37" w:rsidRDefault="00C76CAA" w:rsidP="00C76CAA">
      <w:pPr>
        <w:rPr>
          <w:del w:id="1495" w:author="Clemens Vasters" w:date="2019-07-03T14:22:00Z"/>
        </w:rPr>
      </w:pPr>
    </w:p>
    <w:p w14:paraId="6574D2F2" w14:textId="77777777" w:rsidR="00A05FDF" w:rsidRDefault="00A05FDF" w:rsidP="00A05FDF">
      <w:pPr>
        <w:pStyle w:val="AppendixHeading1"/>
      </w:pPr>
      <w:bookmarkStart w:id="1496" w:name="_Toc85472898"/>
      <w:bookmarkStart w:id="1497" w:name="_Toc287332014"/>
      <w:bookmarkStart w:id="1498" w:name="_Toc9348804"/>
      <w:r>
        <w:lastRenderedPageBreak/>
        <w:t>Revision History</w:t>
      </w:r>
      <w:bookmarkEnd w:id="1496"/>
      <w:bookmarkEnd w:id="1497"/>
      <w:bookmarkEnd w:id="1498"/>
    </w:p>
    <w:p w14:paraId="4DCD68CD" w14:textId="77777777" w:rsidR="00A05FDF" w:rsidRDefault="00A05FDF" w:rsidP="00A05FDF"/>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
        <w:gridCol w:w="1603"/>
        <w:gridCol w:w="1784"/>
        <w:gridCol w:w="6380"/>
      </w:tblGrid>
      <w:tr w:rsidR="00A05FDF" w14:paraId="387C675F" w14:textId="77777777" w:rsidTr="001E444C">
        <w:tc>
          <w:tcPr>
            <w:tcW w:w="918" w:type="dxa"/>
          </w:tcPr>
          <w:p w14:paraId="5C3A66F9" w14:textId="77777777" w:rsidR="00A05FDF" w:rsidRPr="00C7321D" w:rsidRDefault="00A05FDF" w:rsidP="00C7321D">
            <w:pPr>
              <w:jc w:val="center"/>
              <w:rPr>
                <w:b/>
              </w:rPr>
            </w:pPr>
            <w:r w:rsidRPr="00C7321D">
              <w:rPr>
                <w:b/>
              </w:rPr>
              <w:t>Revision</w:t>
            </w:r>
          </w:p>
        </w:tc>
        <w:tc>
          <w:tcPr>
            <w:tcW w:w="1620" w:type="dxa"/>
          </w:tcPr>
          <w:p w14:paraId="478D4AE1" w14:textId="77777777" w:rsidR="00A05FDF" w:rsidRPr="00C7321D" w:rsidRDefault="00A05FDF" w:rsidP="00C7321D">
            <w:pPr>
              <w:jc w:val="center"/>
              <w:rPr>
                <w:b/>
              </w:rPr>
            </w:pPr>
            <w:r w:rsidRPr="00C7321D">
              <w:rPr>
                <w:b/>
              </w:rPr>
              <w:t>Date</w:t>
            </w:r>
          </w:p>
        </w:tc>
        <w:tc>
          <w:tcPr>
            <w:tcW w:w="1800" w:type="dxa"/>
          </w:tcPr>
          <w:p w14:paraId="127E6D36" w14:textId="77777777" w:rsidR="00A05FDF" w:rsidRPr="00C7321D" w:rsidRDefault="00A05FDF" w:rsidP="00C7321D">
            <w:pPr>
              <w:jc w:val="center"/>
              <w:rPr>
                <w:b/>
              </w:rPr>
            </w:pPr>
            <w:r w:rsidRPr="00C7321D">
              <w:rPr>
                <w:b/>
              </w:rPr>
              <w:t>Editor</w:t>
            </w:r>
          </w:p>
        </w:tc>
        <w:tc>
          <w:tcPr>
            <w:tcW w:w="6480" w:type="dxa"/>
          </w:tcPr>
          <w:p w14:paraId="1730716F" w14:textId="77777777" w:rsidR="00A05FDF" w:rsidRPr="00C7321D" w:rsidRDefault="00A05FDF" w:rsidP="00AC5012">
            <w:pPr>
              <w:rPr>
                <w:b/>
              </w:rPr>
            </w:pPr>
            <w:r w:rsidRPr="00C7321D">
              <w:rPr>
                <w:b/>
              </w:rPr>
              <w:t>Changes Made</w:t>
            </w:r>
          </w:p>
        </w:tc>
      </w:tr>
      <w:tr w:rsidR="00A05FDF" w14:paraId="48275FDB" w14:textId="77777777" w:rsidTr="001E444C">
        <w:tc>
          <w:tcPr>
            <w:tcW w:w="918" w:type="dxa"/>
          </w:tcPr>
          <w:p w14:paraId="17967C42" w14:textId="77777777" w:rsidR="00A05FDF" w:rsidRDefault="002425D0" w:rsidP="00AC5012">
            <w:r>
              <w:t>WD03</w:t>
            </w:r>
          </w:p>
        </w:tc>
        <w:tc>
          <w:tcPr>
            <w:tcW w:w="1620" w:type="dxa"/>
          </w:tcPr>
          <w:p w14:paraId="0329B42A" w14:textId="77777777" w:rsidR="00A05FDF" w:rsidRDefault="001E444C" w:rsidP="00AC5012">
            <w:r>
              <w:t>March 31 2017</w:t>
            </w:r>
          </w:p>
        </w:tc>
        <w:tc>
          <w:tcPr>
            <w:tcW w:w="1800" w:type="dxa"/>
          </w:tcPr>
          <w:p w14:paraId="71F16DF8" w14:textId="77777777" w:rsidR="00A05FDF" w:rsidRDefault="002425D0" w:rsidP="00AC5012">
            <w:r>
              <w:t>Clemens Vasters</w:t>
            </w:r>
          </w:p>
        </w:tc>
        <w:tc>
          <w:tcPr>
            <w:tcW w:w="6480" w:type="dxa"/>
          </w:tcPr>
          <w:p w14:paraId="5614C492" w14:textId="77777777" w:rsidR="007A49CD" w:rsidRDefault="007A49CD" w:rsidP="00AC5012">
            <w:r>
              <w:t>Added TLS and SASL Integration</w:t>
            </w:r>
          </w:p>
          <w:p w14:paraId="75C60128" w14:textId="77777777" w:rsidR="0029328E" w:rsidRDefault="00494743" w:rsidP="00AC5012">
            <w:r>
              <w:t>Added AMQPCBS SASL Mechanis</w:t>
            </w:r>
            <w:r w:rsidR="006473CB">
              <w:t>m</w:t>
            </w:r>
          </w:p>
        </w:tc>
      </w:tr>
      <w:tr w:rsidR="002425D0" w14:paraId="603B174F" w14:textId="77777777" w:rsidTr="001E444C">
        <w:tc>
          <w:tcPr>
            <w:tcW w:w="918" w:type="dxa"/>
          </w:tcPr>
          <w:p w14:paraId="29952602" w14:textId="77777777" w:rsidR="002425D0" w:rsidRDefault="002425D0" w:rsidP="00AC5012">
            <w:r>
              <w:t>WD03</w:t>
            </w:r>
          </w:p>
        </w:tc>
        <w:tc>
          <w:tcPr>
            <w:tcW w:w="1620" w:type="dxa"/>
          </w:tcPr>
          <w:p w14:paraId="59DFDF36" w14:textId="77777777" w:rsidR="002425D0" w:rsidRPr="00F53893" w:rsidRDefault="001E444C" w:rsidP="00AC5012">
            <w:r>
              <w:t>March 31 2017</w:t>
            </w:r>
          </w:p>
        </w:tc>
        <w:tc>
          <w:tcPr>
            <w:tcW w:w="1800" w:type="dxa"/>
          </w:tcPr>
          <w:p w14:paraId="7C82F534" w14:textId="77777777" w:rsidR="002425D0" w:rsidRDefault="002425D0" w:rsidP="00AC5012">
            <w:r>
              <w:t>Brian Raymor</w:t>
            </w:r>
          </w:p>
        </w:tc>
        <w:tc>
          <w:tcPr>
            <w:tcW w:w="6480" w:type="dxa"/>
          </w:tcPr>
          <w:p w14:paraId="4705BCE2" w14:textId="77777777" w:rsidR="002425D0" w:rsidRDefault="00951C8C" w:rsidP="00AC5012">
            <w:r>
              <w:t>Updated Normative References</w:t>
            </w:r>
          </w:p>
          <w:p w14:paraId="422C00A5" w14:textId="77777777" w:rsidR="00951C8C" w:rsidRDefault="00951C8C" w:rsidP="00AC5012">
            <w:r>
              <w:t xml:space="preserve">Moved </w:t>
            </w:r>
            <w:r w:rsidR="00105488">
              <w:t>Concepts to Terminology section</w:t>
            </w:r>
          </w:p>
          <w:p w14:paraId="2D218BEA" w14:textId="77777777" w:rsidR="006473CB" w:rsidRDefault="00AC1EAA" w:rsidP="00AC5012">
            <w:r>
              <w:t xml:space="preserve">Rewrote </w:t>
            </w:r>
            <w:r w:rsidRPr="00AC1EAA">
              <w:t xml:space="preserve">CBS interactions </w:t>
            </w:r>
            <w:r>
              <w:t>to use Disposition</w:t>
            </w:r>
          </w:p>
          <w:p w14:paraId="7B015EE7" w14:textId="77777777" w:rsidR="00AC1EAA" w:rsidRDefault="00AC1EAA" w:rsidP="00AC5012">
            <w:r>
              <w:t>Added Connection C</w:t>
            </w:r>
            <w:r w:rsidRPr="00AC1EAA">
              <w:t>apability</w:t>
            </w:r>
            <w:r>
              <w:t xml:space="preserve"> for CBS</w:t>
            </w:r>
          </w:p>
          <w:p w14:paraId="7EA2CE62" w14:textId="77777777" w:rsidR="00AA33B7" w:rsidRDefault="00AA33B7" w:rsidP="00AC5012">
            <w:r>
              <w:t>Drafted ABNF for SASL Mechanism</w:t>
            </w:r>
          </w:p>
          <w:p w14:paraId="46D47937" w14:textId="77777777" w:rsidR="001E5553" w:rsidRPr="00F53893" w:rsidRDefault="001E5553" w:rsidP="00AC5012">
            <w:r>
              <w:t>Updated AMQPCBS SASL Mechanism to support multiple challenge-response exchanges</w:t>
            </w:r>
          </w:p>
        </w:tc>
      </w:tr>
      <w:tr w:rsidR="00192F1B" w14:paraId="54D9E93D" w14:textId="77777777" w:rsidTr="001E444C">
        <w:trPr>
          <w:ins w:id="1499" w:author="Brian Raymor" w:date="2017-06-13T14:43:00Z"/>
        </w:trPr>
        <w:tc>
          <w:tcPr>
            <w:tcW w:w="918" w:type="dxa"/>
          </w:tcPr>
          <w:p w14:paraId="55FA13DB" w14:textId="77777777" w:rsidR="00192F1B" w:rsidRDefault="00192F1B" w:rsidP="00AC5012">
            <w:pPr>
              <w:rPr>
                <w:ins w:id="1500" w:author="Brian Raymor" w:date="2017-06-13T14:43:00Z"/>
              </w:rPr>
            </w:pPr>
            <w:ins w:id="1501" w:author="Brian Raymor" w:date="2017-06-13T14:43:00Z">
              <w:r>
                <w:t>WD04</w:t>
              </w:r>
            </w:ins>
          </w:p>
        </w:tc>
        <w:tc>
          <w:tcPr>
            <w:tcW w:w="1620" w:type="dxa"/>
          </w:tcPr>
          <w:p w14:paraId="75D89072" w14:textId="77777777" w:rsidR="00192F1B" w:rsidRPr="00F53893" w:rsidRDefault="00BE20BF" w:rsidP="00AC5012">
            <w:pPr>
              <w:rPr>
                <w:ins w:id="1502" w:author="Brian Raymor" w:date="2017-06-13T14:43:00Z"/>
              </w:rPr>
            </w:pPr>
            <w:ins w:id="1503" w:author="Brian Raymor" w:date="2017-07-27T12:54:00Z">
              <w:r>
                <w:t xml:space="preserve">July </w:t>
              </w:r>
            </w:ins>
            <w:ins w:id="1504" w:author="Brian Raymor" w:date="2017-07-27T12:56:00Z">
              <w:r>
                <w:t>27 2017</w:t>
              </w:r>
            </w:ins>
          </w:p>
        </w:tc>
        <w:tc>
          <w:tcPr>
            <w:tcW w:w="1800" w:type="dxa"/>
          </w:tcPr>
          <w:p w14:paraId="102A6818" w14:textId="77777777" w:rsidR="00192F1B" w:rsidRDefault="00192F1B" w:rsidP="00AC5012">
            <w:pPr>
              <w:rPr>
                <w:ins w:id="1505" w:author="Brian Raymor" w:date="2017-06-13T14:43:00Z"/>
              </w:rPr>
            </w:pPr>
            <w:ins w:id="1506" w:author="Brian Raymor" w:date="2017-06-13T14:44:00Z">
              <w:r>
                <w:t>Brian Raymor</w:t>
              </w:r>
            </w:ins>
          </w:p>
        </w:tc>
        <w:tc>
          <w:tcPr>
            <w:tcW w:w="6480" w:type="dxa"/>
          </w:tcPr>
          <w:p w14:paraId="45E80BCD" w14:textId="77777777" w:rsidR="00BE20BF" w:rsidRDefault="00BE20BF" w:rsidP="00AC5012">
            <w:pPr>
              <w:rPr>
                <w:ins w:id="1507" w:author="Brian Raymor" w:date="2017-07-27T13:01:00Z"/>
              </w:rPr>
            </w:pPr>
            <w:ins w:id="1508" w:author="Brian Raymor" w:date="2017-07-27T13:01:00Z">
              <w:r w:rsidRPr="001E444C">
                <w:rPr>
                  <w:b/>
                </w:rPr>
                <w:t>AMQP-100</w:t>
              </w:r>
              <w:r w:rsidRPr="00BE20BF">
                <w:t xml:space="preserve"> Increasing MIN-MAX-FRAME-SIZE for SASL AMQPCBS</w:t>
              </w:r>
            </w:ins>
          </w:p>
          <w:p w14:paraId="7219A251" w14:textId="77777777" w:rsidR="00192F1B" w:rsidRDefault="00192F1B" w:rsidP="00AC5012">
            <w:pPr>
              <w:rPr>
                <w:ins w:id="1509" w:author="Brian Raymor" w:date="2017-07-27T13:02:00Z"/>
              </w:rPr>
            </w:pPr>
            <w:ins w:id="1510" w:author="Brian Raymor" w:date="2017-06-13T14:44:00Z">
              <w:r w:rsidRPr="001E444C">
                <w:rPr>
                  <w:b/>
                </w:rPr>
                <w:t>AMQP-101</w:t>
              </w:r>
              <w:r>
                <w:t xml:space="preserve"> Added </w:t>
              </w:r>
              <w:proofErr w:type="gramStart"/>
              <w:r>
                <w:t>amqp:sasl</w:t>
              </w:r>
              <w:proofErr w:type="gramEnd"/>
              <w:r>
                <w:t xml:space="preserve"> as standard token type</w:t>
              </w:r>
            </w:ins>
          </w:p>
          <w:p w14:paraId="5C74FE60" w14:textId="77777777" w:rsidR="00BE20BF" w:rsidRDefault="00BE20BF" w:rsidP="00AC5012">
            <w:pPr>
              <w:rPr>
                <w:ins w:id="1511" w:author="Brian Raymor" w:date="2017-06-13T14:44:00Z"/>
              </w:rPr>
            </w:pPr>
            <w:ins w:id="1512" w:author="Brian Raymor" w:date="2017-07-27T13:02:00Z">
              <w:r w:rsidRPr="001E444C">
                <w:rPr>
                  <w:b/>
                </w:rPr>
                <w:t>AMQP-102</w:t>
              </w:r>
              <w:r w:rsidRPr="00BE20BF">
                <w:t xml:space="preserve"> Detailed descriptions for error conditions related to content</w:t>
              </w:r>
            </w:ins>
          </w:p>
          <w:p w14:paraId="0F4F99F2" w14:textId="77777777" w:rsidR="00192F1B" w:rsidRDefault="00E458E0" w:rsidP="00AC5012">
            <w:pPr>
              <w:rPr>
                <w:ins w:id="1513" w:author="Brian Raymor" w:date="2017-07-27T13:03:00Z"/>
              </w:rPr>
            </w:pPr>
            <w:ins w:id="1514" w:author="Brian Raymor" w:date="2017-06-13T14:45:00Z">
              <w:r w:rsidRPr="001E444C">
                <w:rPr>
                  <w:b/>
                </w:rPr>
                <w:t>AMQP-103</w:t>
              </w:r>
              <w:r w:rsidR="00192F1B">
                <w:t xml:space="preserve"> Removed Type</w:t>
              </w:r>
            </w:ins>
            <w:ins w:id="1515" w:author="Brian Raymor" w:date="2017-06-13T14:48:00Z">
              <w:r>
                <w:t xml:space="preserve"> field from delete-token</w:t>
              </w:r>
            </w:ins>
          </w:p>
          <w:p w14:paraId="7BD1900F" w14:textId="77777777" w:rsidR="00BE20BF" w:rsidRPr="00BE20BF" w:rsidRDefault="00BE20BF" w:rsidP="00BE20BF">
            <w:pPr>
              <w:rPr>
                <w:ins w:id="1516" w:author="Brian Raymor" w:date="2017-07-27T13:03:00Z"/>
                <w:rFonts w:ascii="Calibri" w:hAnsi="Calibri" w:cs="Arial"/>
                <w:szCs w:val="22"/>
              </w:rPr>
            </w:pPr>
            <w:ins w:id="1517" w:author="Brian Raymor" w:date="2017-07-27T13:03:00Z">
              <w:r w:rsidRPr="001E444C">
                <w:rPr>
                  <w:rFonts w:cs="Arial"/>
                  <w:b/>
                </w:rPr>
                <w:t>AMQP-104</w:t>
              </w:r>
              <w:r>
                <w:rPr>
                  <w:rFonts w:cs="Arial"/>
                </w:rPr>
                <w:t xml:space="preserve"> SASL Outcome: differentiating application-data based on code </w:t>
              </w:r>
            </w:ins>
          </w:p>
          <w:p w14:paraId="319083AA" w14:textId="77777777" w:rsidR="00BE20BF" w:rsidRDefault="00BE20BF" w:rsidP="00BE20BF">
            <w:pPr>
              <w:rPr>
                <w:ins w:id="1518" w:author="Brian Raymor" w:date="2017-07-27T13:03:00Z"/>
                <w:rFonts w:cs="Arial"/>
              </w:rPr>
            </w:pPr>
            <w:ins w:id="1519" w:author="Brian Raymor" w:date="2017-07-27T13:03:00Z">
              <w:r w:rsidRPr="001E444C">
                <w:rPr>
                  <w:rFonts w:cs="Arial"/>
                  <w:b/>
                </w:rPr>
                <w:t>AMQP-105</w:t>
              </w:r>
              <w:r>
                <w:rPr>
                  <w:rFonts w:cs="Arial"/>
                </w:rPr>
                <w:t xml:space="preserve"> AMQPCBS: Indicating that multiple challenge-responses are required to transmit token set </w:t>
              </w:r>
            </w:ins>
          </w:p>
          <w:p w14:paraId="1017E01C" w14:textId="77777777" w:rsidR="00BE20BF" w:rsidRDefault="00BE20BF" w:rsidP="00BE20BF">
            <w:pPr>
              <w:rPr>
                <w:ins w:id="1520" w:author="Brian Raymor" w:date="2017-07-27T13:03:00Z"/>
                <w:rFonts w:cs="Arial"/>
              </w:rPr>
            </w:pPr>
            <w:ins w:id="1521" w:author="Brian Raymor" w:date="2017-07-27T13:03:00Z">
              <w:r w:rsidRPr="001E444C">
                <w:rPr>
                  <w:rFonts w:cs="Arial"/>
                  <w:b/>
                </w:rPr>
                <w:t>AMQP-107</w:t>
              </w:r>
              <w:r>
                <w:rPr>
                  <w:rFonts w:cs="Arial"/>
                </w:rPr>
                <w:t xml:space="preserve"> Clarifying definition for Token Name (audience)? </w:t>
              </w:r>
            </w:ins>
          </w:p>
          <w:p w14:paraId="7EFD535B" w14:textId="77777777" w:rsidR="00BE20BF" w:rsidRPr="00BE20BF" w:rsidRDefault="00BE20BF" w:rsidP="00BE20BF">
            <w:pPr>
              <w:rPr>
                <w:ins w:id="1522" w:author="Brian Raymor" w:date="2017-07-27T13:03:00Z"/>
                <w:rFonts w:ascii="Calibri" w:hAnsi="Calibri" w:cs="Arial"/>
                <w:szCs w:val="22"/>
              </w:rPr>
            </w:pPr>
            <w:ins w:id="1523" w:author="Brian Raymor" w:date="2017-07-27T13:03:00Z">
              <w:r w:rsidRPr="001E444C">
                <w:rPr>
                  <w:rFonts w:cs="Arial"/>
                  <w:b/>
                </w:rPr>
                <w:t>AMQP-115</w:t>
              </w:r>
              <w:r>
                <w:rPr>
                  <w:rFonts w:cs="Arial"/>
                </w:rPr>
                <w:t xml:space="preserve"> "Type" should be "type" in put-token and delete-token application-properties </w:t>
              </w:r>
            </w:ins>
          </w:p>
          <w:p w14:paraId="5773CB4F" w14:textId="77777777" w:rsidR="00BE20BF" w:rsidRPr="00BE20BF" w:rsidRDefault="00BE20BF" w:rsidP="00AC5012">
            <w:pPr>
              <w:rPr>
                <w:ins w:id="1524" w:author="Brian Raymor" w:date="2017-07-23T13:46:00Z"/>
                <w:rFonts w:cs="Arial"/>
              </w:rPr>
            </w:pPr>
            <w:ins w:id="1525" w:author="Brian Raymor" w:date="2017-07-27T13:03:00Z">
              <w:r w:rsidRPr="001E444C">
                <w:rPr>
                  <w:rFonts w:cs="Arial"/>
                  <w:b/>
                </w:rPr>
                <w:t>AMQP-116</w:t>
              </w:r>
              <w:r>
                <w:rPr>
                  <w:rFonts w:cs="Arial"/>
                </w:rPr>
                <w:t xml:space="preserve"> Clarify: putting the same token multiple times </w:t>
              </w:r>
            </w:ins>
          </w:p>
          <w:p w14:paraId="104B7C47" w14:textId="77777777" w:rsidR="001E444C" w:rsidRPr="001E444C" w:rsidRDefault="001E444C" w:rsidP="001E444C">
            <w:pPr>
              <w:rPr>
                <w:ins w:id="1526" w:author="Brian Raymor" w:date="2017-07-27T13:04:00Z"/>
                <w:rFonts w:ascii="Calibri" w:hAnsi="Calibri" w:cs="Arial"/>
                <w:szCs w:val="22"/>
              </w:rPr>
            </w:pPr>
            <w:ins w:id="1527" w:author="Brian Raymor" w:date="2017-07-27T13:04:00Z">
              <w:r w:rsidRPr="001E444C">
                <w:rPr>
                  <w:rFonts w:cs="Arial"/>
                  <w:b/>
                </w:rPr>
                <w:t>AMQP-119</w:t>
              </w:r>
              <w:r>
                <w:rPr>
                  <w:rFonts w:cs="Arial"/>
                </w:rPr>
                <w:t xml:space="preserve"> Deleting tokens </w:t>
              </w:r>
            </w:ins>
          </w:p>
          <w:p w14:paraId="3AEB7CD2" w14:textId="77777777" w:rsidR="001E444C" w:rsidRDefault="001E444C" w:rsidP="001E444C">
            <w:pPr>
              <w:rPr>
                <w:ins w:id="1528" w:author="Brian Raymor" w:date="2017-07-27T13:04:00Z"/>
                <w:rFonts w:cs="Arial"/>
              </w:rPr>
            </w:pPr>
            <w:ins w:id="1529" w:author="Brian Raymor" w:date="2017-07-27T13:04:00Z">
              <w:r w:rsidRPr="001E444C">
                <w:rPr>
                  <w:rFonts w:cs="Arial"/>
                  <w:b/>
                </w:rPr>
                <w:t>AMQP-120</w:t>
              </w:r>
              <w:r>
                <w:rPr>
                  <w:rFonts w:cs="Arial"/>
                </w:rPr>
                <w:t xml:space="preserve"> Make the address "$cbs" more explicit </w:t>
              </w:r>
            </w:ins>
          </w:p>
          <w:p w14:paraId="772053A3" w14:textId="77777777" w:rsidR="00266998" w:rsidRDefault="001E444C" w:rsidP="001E444C">
            <w:pPr>
              <w:rPr>
                <w:ins w:id="1530" w:author="Brian Raymor" w:date="2017-07-27T13:05:00Z"/>
                <w:rFonts w:cs="Arial"/>
              </w:rPr>
            </w:pPr>
            <w:ins w:id="1531" w:author="Brian Raymor" w:date="2017-07-27T13:04:00Z">
              <w:r w:rsidRPr="001E444C">
                <w:rPr>
                  <w:rFonts w:cs="Arial"/>
                  <w:b/>
                </w:rPr>
                <w:t>AMQP-122</w:t>
              </w:r>
              <w:r>
                <w:rPr>
                  <w:rFonts w:cs="Arial"/>
                </w:rPr>
                <w:t xml:space="preserve"> Are there any restrictions on token names</w:t>
              </w:r>
            </w:ins>
          </w:p>
          <w:p w14:paraId="2E357BC4" w14:textId="77777777" w:rsidR="001E444C" w:rsidRDefault="001E444C" w:rsidP="001E444C">
            <w:pPr>
              <w:rPr>
                <w:ins w:id="1532" w:author="Brian Raymor" w:date="2017-06-13T14:43:00Z"/>
              </w:rPr>
            </w:pPr>
            <w:ins w:id="1533" w:author="Brian Raymor" w:date="2017-07-27T13:05:00Z">
              <w:r>
                <w:rPr>
                  <w:rFonts w:cs="Arial"/>
                </w:rPr>
                <w:t xml:space="preserve">Updated Terminology section to include </w:t>
              </w:r>
            </w:ins>
            <w:ins w:id="1534" w:author="Brian Raymor" w:date="2017-07-27T13:06:00Z">
              <w:r>
                <w:rPr>
                  <w:rFonts w:cs="Arial"/>
                </w:rPr>
                <w:t>the RFC8174 BCP update</w:t>
              </w:r>
            </w:ins>
          </w:p>
        </w:tc>
      </w:tr>
      <w:tr w:rsidR="000F1F74" w14:paraId="127FB341" w14:textId="77777777" w:rsidTr="001E444C">
        <w:trPr>
          <w:ins w:id="1535" w:author="Clemens Vasters" w:date="2019-05-23T13:59:00Z"/>
        </w:trPr>
        <w:tc>
          <w:tcPr>
            <w:tcW w:w="918" w:type="dxa"/>
          </w:tcPr>
          <w:p w14:paraId="0756B658" w14:textId="5FA0BC42" w:rsidR="000F1F74" w:rsidRDefault="000F1F74" w:rsidP="00AC5012">
            <w:pPr>
              <w:rPr>
                <w:ins w:id="1536" w:author="Clemens Vasters" w:date="2019-05-23T13:59:00Z"/>
              </w:rPr>
            </w:pPr>
            <w:ins w:id="1537" w:author="Clemens Vasters" w:date="2019-05-23T13:59:00Z">
              <w:r>
                <w:t>WD05-WD08</w:t>
              </w:r>
            </w:ins>
          </w:p>
        </w:tc>
        <w:tc>
          <w:tcPr>
            <w:tcW w:w="1620" w:type="dxa"/>
          </w:tcPr>
          <w:p w14:paraId="249E0784" w14:textId="7A4AFDF0" w:rsidR="000F1F74" w:rsidRDefault="00C65C37" w:rsidP="00AC5012">
            <w:pPr>
              <w:rPr>
                <w:ins w:id="1538" w:author="Clemens Vasters" w:date="2019-05-23T13:59:00Z"/>
              </w:rPr>
            </w:pPr>
            <w:ins w:id="1539" w:author="Clemens Vasters" w:date="2019-05-23T13:59:00Z">
              <w:r>
                <w:t>May 23</w:t>
              </w:r>
            </w:ins>
            <w:ins w:id="1540" w:author="Clemens Vasters" w:date="2019-05-23T14:00:00Z">
              <w:r>
                <w:t xml:space="preserve"> 2019</w:t>
              </w:r>
            </w:ins>
          </w:p>
        </w:tc>
        <w:tc>
          <w:tcPr>
            <w:tcW w:w="1800" w:type="dxa"/>
          </w:tcPr>
          <w:p w14:paraId="5D93199C" w14:textId="5E0CA2CF" w:rsidR="000F1F74" w:rsidRDefault="00C65C37" w:rsidP="00AC5012">
            <w:pPr>
              <w:rPr>
                <w:ins w:id="1541" w:author="Clemens Vasters" w:date="2019-05-23T13:59:00Z"/>
              </w:rPr>
            </w:pPr>
            <w:ins w:id="1542" w:author="Clemens Vasters" w:date="2019-05-23T14:00:00Z">
              <w:r>
                <w:t>Clemens Vasters</w:t>
              </w:r>
            </w:ins>
          </w:p>
        </w:tc>
        <w:tc>
          <w:tcPr>
            <w:tcW w:w="6480" w:type="dxa"/>
          </w:tcPr>
          <w:p w14:paraId="6F4A5A86" w14:textId="0CF607FD" w:rsidR="000F1F74" w:rsidRPr="00C65C37" w:rsidRDefault="003C19C5" w:rsidP="00AC5012">
            <w:pPr>
              <w:rPr>
                <w:ins w:id="1543" w:author="Clemens Vasters" w:date="2019-05-23T13:59:00Z"/>
              </w:rPr>
            </w:pPr>
            <w:ins w:id="1544" w:author="Clemens Vasters" w:date="2020-06-25T10:12:00Z">
              <w:r>
                <w:t xml:space="preserve">Updates based on AMQP </w:t>
              </w:r>
            </w:ins>
            <w:ins w:id="1545" w:author="Clemens Vasters" w:date="2020-06-25T10:13:00Z">
              <w:r>
                <w:t xml:space="preserve">Face-to-Face </w:t>
              </w:r>
              <w:r w:rsidR="005D5C22">
                <w:t>Meeting in Berlin</w:t>
              </w:r>
            </w:ins>
          </w:p>
        </w:tc>
      </w:tr>
      <w:tr w:rsidR="000A2C1F" w14:paraId="49B3AE3B" w14:textId="77777777" w:rsidTr="001E444C">
        <w:trPr>
          <w:ins w:id="1546" w:author="Clemens Vasters" w:date="2020-06-25T10:12:00Z"/>
        </w:trPr>
        <w:tc>
          <w:tcPr>
            <w:tcW w:w="918" w:type="dxa"/>
          </w:tcPr>
          <w:p w14:paraId="028564D8" w14:textId="2C821983" w:rsidR="000A2C1F" w:rsidRDefault="000A2C1F" w:rsidP="00AC5012">
            <w:pPr>
              <w:rPr>
                <w:ins w:id="1547" w:author="Clemens Vasters" w:date="2020-06-25T10:12:00Z"/>
              </w:rPr>
            </w:pPr>
            <w:ins w:id="1548" w:author="Clemens Vasters" w:date="2020-06-25T10:12:00Z">
              <w:r>
                <w:t>WD10</w:t>
              </w:r>
            </w:ins>
          </w:p>
        </w:tc>
        <w:tc>
          <w:tcPr>
            <w:tcW w:w="1620" w:type="dxa"/>
          </w:tcPr>
          <w:p w14:paraId="527A766E" w14:textId="55FC62DC" w:rsidR="000A2C1F" w:rsidRDefault="000A2C1F" w:rsidP="00AC5012">
            <w:pPr>
              <w:rPr>
                <w:ins w:id="1549" w:author="Clemens Vasters" w:date="2020-06-25T10:12:00Z"/>
              </w:rPr>
            </w:pPr>
            <w:ins w:id="1550" w:author="Clemens Vasters" w:date="2020-06-25T10:12:00Z">
              <w:r>
                <w:t>June 25 2020</w:t>
              </w:r>
            </w:ins>
          </w:p>
        </w:tc>
        <w:tc>
          <w:tcPr>
            <w:tcW w:w="1800" w:type="dxa"/>
          </w:tcPr>
          <w:p w14:paraId="3F1E2A23" w14:textId="026B7C9F" w:rsidR="000A2C1F" w:rsidRDefault="000A2C1F" w:rsidP="00AC5012">
            <w:pPr>
              <w:rPr>
                <w:ins w:id="1551" w:author="Clemens Vasters" w:date="2020-06-25T10:12:00Z"/>
              </w:rPr>
            </w:pPr>
            <w:ins w:id="1552" w:author="Clemens Vasters" w:date="2020-06-25T10:12:00Z">
              <w:r>
                <w:t>Clemens Vasters</w:t>
              </w:r>
            </w:ins>
          </w:p>
        </w:tc>
        <w:tc>
          <w:tcPr>
            <w:tcW w:w="6480" w:type="dxa"/>
          </w:tcPr>
          <w:p w14:paraId="034358D6" w14:textId="5760BA8E" w:rsidR="000A2C1F" w:rsidRDefault="005D5C22" w:rsidP="00AC5012">
            <w:pPr>
              <w:rPr>
                <w:ins w:id="1553" w:author="Clemens Vasters" w:date="2020-06-25T10:12:00Z"/>
              </w:rPr>
            </w:pPr>
            <w:ins w:id="1554" w:author="Clemens Vasters" w:date="2020-06-25T10:13:00Z">
              <w:r>
                <w:t>External reference cleanup</w:t>
              </w:r>
            </w:ins>
          </w:p>
        </w:tc>
      </w:tr>
    </w:tbl>
    <w:p w14:paraId="46D5BD99" w14:textId="77777777" w:rsidR="00A05FDF" w:rsidRPr="008C100C" w:rsidRDefault="00A05FDF" w:rsidP="00A05FDF"/>
    <w:p w14:paraId="10D77AC4"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89" w:author="Clemens Vasters [2]" w:date="2019-05-14T12:23:00Z" w:initials="CV">
    <w:p w14:paraId="358D5F0F" w14:textId="77777777" w:rsidR="00360C37" w:rsidRDefault="00360C37">
      <w:pPr>
        <w:pStyle w:val="Kommentartext"/>
      </w:pPr>
      <w:r>
        <w:rPr>
          <w:rStyle w:val="Kommentarzeichen"/>
        </w:rPr>
        <w:annotationRef/>
      </w:r>
      <w:r>
        <w:t>Send token</w:t>
      </w:r>
    </w:p>
  </w:comment>
  <w:comment w:id="888" w:author="Clemens Vasters [2]" w:date="2019-05-14T12:02:00Z" w:initials="CV">
    <w:p w14:paraId="0B84A296" w14:textId="77777777" w:rsidR="00F64BD7" w:rsidRDefault="00F64BD7">
      <w:pPr>
        <w:pStyle w:val="Kommentartext"/>
      </w:pPr>
      <w:r>
        <w:rPr>
          <w:rStyle w:val="Kommentarzeichen"/>
        </w:rPr>
        <w:annotationRef/>
      </w:r>
      <w:r>
        <w:t>Links – plus discuss how to use this for non-addressable contexts</w:t>
      </w:r>
      <w:r w:rsidR="009C13F6">
        <w:t>. Always the more specific token counts</w:t>
      </w:r>
      <w:r w:rsidR="007B5832">
        <w:t>.</w:t>
      </w:r>
    </w:p>
    <w:p w14:paraId="7A5E09B0" w14:textId="77777777" w:rsidR="00DE5987" w:rsidRDefault="00DE5987">
      <w:pPr>
        <w:pStyle w:val="Kommentartext"/>
      </w:pPr>
    </w:p>
    <w:p w14:paraId="04A6A3CC" w14:textId="77777777" w:rsidR="00DE5987" w:rsidRDefault="00DE5987">
      <w:pPr>
        <w:pStyle w:val="Kommentartext"/>
      </w:pPr>
      <w:r>
        <w:t xml:space="preserve">Name is not significant. </w:t>
      </w:r>
    </w:p>
  </w:comment>
  <w:comment w:id="1466" w:author="Brian Raymor" w:date="2017-03-15T13:35:00Z" w:initials="BR">
    <w:p w14:paraId="07E66A28" w14:textId="77777777" w:rsidR="00382665" w:rsidRDefault="00382665">
      <w:pPr>
        <w:pStyle w:val="Kommentartext"/>
      </w:pPr>
      <w:r>
        <w:rPr>
          <w:rStyle w:val="Kommentarzeichen"/>
        </w:rPr>
        <w:annotationRef/>
      </w:r>
      <w:r>
        <w:t>Original editors – WD02</w:t>
      </w:r>
    </w:p>
    <w:p w14:paraId="2D8337FB" w14:textId="77777777" w:rsidR="00382665" w:rsidRDefault="00382665">
      <w:pPr>
        <w:pStyle w:val="Kommentartext"/>
      </w:pPr>
    </w:p>
    <w:p w14:paraId="1E075B8C" w14:textId="77777777" w:rsidR="00382665" w:rsidRDefault="00382665" w:rsidP="00342C4B">
      <w:pPr>
        <w:pStyle w:val="Contributor"/>
      </w:pPr>
      <w:r>
        <w:t>Rob Dolin (</w:t>
      </w:r>
      <w:hyperlink r:id="rId1" w:history="1">
        <w:r w:rsidRPr="00167C1C">
          <w:rPr>
            <w:rStyle w:val="Hyperlink"/>
          </w:rPr>
          <w:t>RobDolin@microsoft.com</w:t>
        </w:r>
      </w:hyperlink>
      <w:r>
        <w:t xml:space="preserve">), </w:t>
      </w:r>
      <w:hyperlink r:id="rId2" w:history="1">
        <w:r w:rsidRPr="00AB2E3F">
          <w:rPr>
            <w:rStyle w:val="Hyperlink"/>
          </w:rPr>
          <w:t>Microsoft</w:t>
        </w:r>
      </w:hyperlink>
    </w:p>
    <w:p w14:paraId="1B4FC8A7" w14:textId="77777777" w:rsidR="00382665" w:rsidRDefault="00382665" w:rsidP="00342C4B">
      <w:pPr>
        <w:pStyle w:val="Contributor"/>
        <w:rPr>
          <w:color w:val="0000EE"/>
        </w:rPr>
      </w:pPr>
      <w:r>
        <w:t>Rob Godfrey (</w:t>
      </w:r>
      <w:hyperlink r:id="rId3" w:history="1">
        <w:r>
          <w:rPr>
            <w:rStyle w:val="Hyperlink"/>
          </w:rPr>
          <w:t>rgodfrey@redhat.com</w:t>
        </w:r>
      </w:hyperlink>
      <w:r>
        <w:t xml:space="preserve">), </w:t>
      </w:r>
      <w:hyperlink r:id="rId4" w:history="1">
        <w:r>
          <w:rPr>
            <w:rStyle w:val="Hyperlink"/>
          </w:rPr>
          <w:t>Red Hat</w:t>
        </w:r>
      </w:hyperlink>
    </w:p>
    <w:p w14:paraId="5ED16A62" w14:textId="77777777" w:rsidR="00382665" w:rsidRDefault="00382665" w:rsidP="00342C4B">
      <w:pPr>
        <w:pStyle w:val="Contributor"/>
        <w:rPr>
          <w:rStyle w:val="Hyperlink"/>
        </w:rPr>
      </w:pPr>
      <w:r w:rsidRPr="00AB2E3F">
        <w:t>David Ingham</w:t>
      </w:r>
      <w:r>
        <w:t xml:space="preserve"> (</w:t>
      </w:r>
      <w:hyperlink r:id="rId5" w:history="1">
        <w:r w:rsidRPr="00A812E3">
          <w:rPr>
            <w:rStyle w:val="Hyperlink"/>
          </w:rPr>
          <w:t>dingham@redhat.com</w:t>
        </w:r>
      </w:hyperlink>
      <w:r>
        <w:t xml:space="preserve">), </w:t>
      </w:r>
      <w:r>
        <w:rPr>
          <w:rStyle w:val="Hyperlink"/>
        </w:rPr>
        <w:t>Red Hat</w:t>
      </w:r>
    </w:p>
    <w:p w14:paraId="22EB28E4" w14:textId="77777777" w:rsidR="00382665" w:rsidRPr="00AB1A93" w:rsidRDefault="00382665" w:rsidP="00342C4B">
      <w:pPr>
        <w:pStyle w:val="Contributor"/>
      </w:pPr>
      <w:r w:rsidRPr="00AB1A93">
        <w:rPr>
          <w:rStyle w:val="Hyperlink"/>
          <w:color w:val="auto"/>
        </w:rPr>
        <w:t>Rafael Schloming</w:t>
      </w:r>
      <w:r>
        <w:rPr>
          <w:rStyle w:val="Hyperlink"/>
          <w:color w:val="auto"/>
        </w:rPr>
        <w:t xml:space="preserve"> (</w:t>
      </w:r>
      <w:hyperlink r:id="rId6" w:history="1">
        <w:r w:rsidRPr="00167C1C">
          <w:rPr>
            <w:rStyle w:val="Hyperlink"/>
          </w:rPr>
          <w:t>rafaels@redhat.com</w:t>
        </w:r>
      </w:hyperlink>
      <w:r>
        <w:rPr>
          <w:rStyle w:val="Hyperlink"/>
          <w:color w:val="auto"/>
        </w:rPr>
        <w:t xml:space="preserve">), </w:t>
      </w:r>
      <w:hyperlink r:id="rId7" w:history="1">
        <w:r w:rsidRPr="00AB1A93">
          <w:rPr>
            <w:rStyle w:val="Hyperlink"/>
          </w:rPr>
          <w:t>Red Hat</w:t>
        </w:r>
      </w:hyperlink>
    </w:p>
    <w:p w14:paraId="328C6CE6" w14:textId="77777777" w:rsidR="00382665" w:rsidRDefault="00382665">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8D5F0F" w15:done="0"/>
  <w15:commentEx w15:paraId="04A6A3CC" w15:done="0"/>
  <w15:commentEx w15:paraId="328C6C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8D5F0F" w16cid:durableId="208531DD"/>
  <w16cid:commentId w16cid:paraId="04A6A3CC" w16cid:durableId="20852CBC"/>
  <w16cid:commentId w16cid:paraId="328C6CE6" w16cid:durableId="1C73C1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67133" w14:textId="77777777" w:rsidR="000B1579" w:rsidRDefault="000B1579" w:rsidP="008C100C">
      <w:r>
        <w:separator/>
      </w:r>
    </w:p>
    <w:p w14:paraId="40C18CA4" w14:textId="77777777" w:rsidR="000B1579" w:rsidRDefault="000B1579" w:rsidP="008C100C"/>
    <w:p w14:paraId="5C3D449F" w14:textId="77777777" w:rsidR="000B1579" w:rsidRDefault="000B1579" w:rsidP="008C100C"/>
    <w:p w14:paraId="357E67D2" w14:textId="77777777" w:rsidR="000B1579" w:rsidRDefault="000B1579" w:rsidP="008C100C"/>
    <w:p w14:paraId="4D61B7E2" w14:textId="77777777" w:rsidR="000B1579" w:rsidRDefault="000B1579" w:rsidP="008C100C"/>
    <w:p w14:paraId="38D835B7" w14:textId="77777777" w:rsidR="000B1579" w:rsidRDefault="000B1579" w:rsidP="008C100C"/>
    <w:p w14:paraId="59917470" w14:textId="77777777" w:rsidR="000B1579" w:rsidRDefault="000B1579" w:rsidP="008C100C"/>
  </w:endnote>
  <w:endnote w:type="continuationSeparator" w:id="0">
    <w:p w14:paraId="1CDD19D0" w14:textId="77777777" w:rsidR="000B1579" w:rsidRDefault="000B1579" w:rsidP="008C100C">
      <w:r>
        <w:continuationSeparator/>
      </w:r>
    </w:p>
    <w:p w14:paraId="6933FD1A" w14:textId="77777777" w:rsidR="000B1579" w:rsidRDefault="000B1579" w:rsidP="008C100C"/>
    <w:p w14:paraId="0A81C5A9" w14:textId="77777777" w:rsidR="000B1579" w:rsidRDefault="000B1579" w:rsidP="008C100C"/>
    <w:p w14:paraId="2F88977F" w14:textId="77777777" w:rsidR="000B1579" w:rsidRDefault="000B1579" w:rsidP="008C100C"/>
    <w:p w14:paraId="2628B855" w14:textId="77777777" w:rsidR="000B1579" w:rsidRDefault="000B1579" w:rsidP="008C100C"/>
    <w:p w14:paraId="03345C84" w14:textId="77777777" w:rsidR="000B1579" w:rsidRDefault="000B1579" w:rsidP="008C100C"/>
    <w:p w14:paraId="0ACDD9F2" w14:textId="77777777" w:rsidR="000B1579" w:rsidRDefault="000B1579" w:rsidP="008C100C"/>
  </w:endnote>
  <w:endnote w:type="continuationNotice" w:id="1">
    <w:p w14:paraId="1CEB1AEB" w14:textId="77777777" w:rsidR="000B1579" w:rsidRDefault="000B157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NimbusSanL-Regu">
    <w:altName w:val="Calibri"/>
    <w:charset w:val="00"/>
    <w:family w:val="auto"/>
    <w:pitch w:val="default"/>
    <w:sig w:usb0="00000003" w:usb1="00000000" w:usb2="00000000" w:usb3="00000000" w:csb0="00000001" w:csb1="00000000"/>
  </w:font>
  <w:font w:name="NimbusSanL-ReguItal">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93DE3" w14:textId="77777777" w:rsidR="00A90435" w:rsidRDefault="00A9043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36DDE" w14:textId="74A7C404" w:rsidR="00382665" w:rsidRPr="00195F88" w:rsidRDefault="00382665" w:rsidP="008F61FB">
    <w:pPr>
      <w:pStyle w:val="Fuzeile"/>
      <w:tabs>
        <w:tab w:val="clear" w:pos="4320"/>
        <w:tab w:val="clear" w:pos="8640"/>
        <w:tab w:val="center" w:pos="4680"/>
        <w:tab w:val="right" w:pos="9360"/>
      </w:tabs>
      <w:spacing w:after="0"/>
      <w:rPr>
        <w:sz w:val="16"/>
        <w:szCs w:val="16"/>
        <w:lang w:val="en-US"/>
      </w:rPr>
    </w:pPr>
    <w:r>
      <w:rPr>
        <w:sz w:val="16"/>
        <w:szCs w:val="16"/>
        <w:lang w:val="en-US"/>
      </w:rPr>
      <w:t>amqp-cbs-v1.0-</w:t>
    </w:r>
    <w:del w:id="224" w:author="Clemens Vasters" w:date="2020-06-25T10:16:00Z">
      <w:r w:rsidDel="00A90435">
        <w:rPr>
          <w:sz w:val="16"/>
          <w:szCs w:val="16"/>
          <w:lang w:val="en-US"/>
        </w:rPr>
        <w:delText>wd0</w:delText>
      </w:r>
    </w:del>
    <w:ins w:id="225" w:author="Clemens Vasters" w:date="2020-06-25T10:16:00Z">
      <w:r w:rsidR="00A90435">
        <w:rPr>
          <w:sz w:val="16"/>
          <w:szCs w:val="16"/>
          <w:lang w:val="en-US"/>
        </w:rPr>
        <w:t>wd</w:t>
      </w:r>
      <w:r w:rsidR="00A90435">
        <w:rPr>
          <w:sz w:val="16"/>
          <w:szCs w:val="16"/>
          <w:lang w:val="en-US"/>
        </w:rPr>
        <w:t>10</w:t>
      </w:r>
    </w:ins>
    <w:del w:id="226" w:author="Clemens Vasters" w:date="2019-07-02T13:17:00Z">
      <w:r w:rsidR="00213078" w:rsidDel="00B27061">
        <w:rPr>
          <w:sz w:val="16"/>
          <w:szCs w:val="16"/>
          <w:lang w:val="en-US"/>
        </w:rPr>
        <w:delText>8</w:delText>
      </w:r>
    </w:del>
    <w:r>
      <w:rPr>
        <w:sz w:val="16"/>
        <w:szCs w:val="16"/>
      </w:rPr>
      <w:tab/>
      <w:t xml:space="preserve">Working Draft </w:t>
    </w:r>
    <w:del w:id="227" w:author="Clemens Vasters" w:date="2020-06-25T10:16:00Z">
      <w:r w:rsidDel="00A90435">
        <w:rPr>
          <w:sz w:val="16"/>
          <w:szCs w:val="16"/>
        </w:rPr>
        <w:delText>0</w:delText>
      </w:r>
    </w:del>
    <w:ins w:id="228" w:author="Clemens Vasters" w:date="2020-06-25T10:16:00Z">
      <w:r w:rsidR="00A90435">
        <w:rPr>
          <w:sz w:val="16"/>
          <w:szCs w:val="16"/>
          <w:lang w:val="de-DE"/>
        </w:rPr>
        <w:t>10</w:t>
      </w:r>
    </w:ins>
    <w:del w:id="229" w:author="Clemens Vasters" w:date="2019-07-02T13:16:00Z">
      <w:r w:rsidR="00213078" w:rsidDel="00B27061">
        <w:rPr>
          <w:sz w:val="16"/>
          <w:szCs w:val="16"/>
          <w:lang w:val="en-US"/>
        </w:rPr>
        <w:delText>8</w:delText>
      </w:r>
    </w:del>
    <w:r>
      <w:rPr>
        <w:sz w:val="16"/>
        <w:szCs w:val="16"/>
      </w:rPr>
      <w:tab/>
    </w:r>
    <w:del w:id="230" w:author="Clemens Vasters" w:date="2019-05-23T13:23:00Z">
      <w:r w:rsidR="00213078" w:rsidDel="002321D0">
        <w:rPr>
          <w:sz w:val="16"/>
          <w:szCs w:val="16"/>
          <w:lang w:val="en-US"/>
        </w:rPr>
        <w:delText>16</w:delText>
      </w:r>
      <w:r w:rsidR="006F643E" w:rsidDel="002321D0">
        <w:rPr>
          <w:sz w:val="16"/>
          <w:szCs w:val="16"/>
          <w:lang w:val="en-US"/>
        </w:rPr>
        <w:delText xml:space="preserve"> </w:delText>
      </w:r>
    </w:del>
    <w:ins w:id="231" w:author="Clemens Vasters" w:date="2020-06-25T10:16:00Z">
      <w:r w:rsidR="00A90435">
        <w:rPr>
          <w:sz w:val="16"/>
          <w:szCs w:val="16"/>
          <w:lang w:val="en-US"/>
        </w:rPr>
        <w:t>25</w:t>
      </w:r>
    </w:ins>
    <w:ins w:id="232" w:author="Clemens Vasters" w:date="2019-05-23T13:23:00Z">
      <w:r w:rsidR="002321D0">
        <w:rPr>
          <w:sz w:val="16"/>
          <w:szCs w:val="16"/>
          <w:lang w:val="en-US"/>
        </w:rPr>
        <w:t xml:space="preserve"> </w:t>
      </w:r>
    </w:ins>
    <w:del w:id="233" w:author="Clemens Vasters" w:date="2019-07-02T13:17:00Z">
      <w:r w:rsidR="00213078" w:rsidDel="00B27061">
        <w:rPr>
          <w:sz w:val="16"/>
          <w:szCs w:val="16"/>
          <w:lang w:val="en-US"/>
        </w:rPr>
        <w:delText>May</w:delText>
      </w:r>
      <w:r w:rsidDel="00B27061">
        <w:rPr>
          <w:sz w:val="16"/>
          <w:szCs w:val="16"/>
        </w:rPr>
        <w:delText xml:space="preserve"> </w:delText>
      </w:r>
    </w:del>
    <w:ins w:id="234" w:author="Clemens Vasters" w:date="2019-07-02T13:17:00Z">
      <w:r w:rsidR="00B27061">
        <w:rPr>
          <w:sz w:val="16"/>
          <w:szCs w:val="16"/>
          <w:lang w:val="en-US"/>
        </w:rPr>
        <w:t>Ju</w:t>
      </w:r>
    </w:ins>
    <w:ins w:id="235" w:author="Clemens Vasters" w:date="2020-06-25T10:16:00Z">
      <w:r w:rsidR="00A90435">
        <w:rPr>
          <w:sz w:val="16"/>
          <w:szCs w:val="16"/>
          <w:lang w:val="en-US"/>
        </w:rPr>
        <w:t>ne</w:t>
      </w:r>
    </w:ins>
    <w:ins w:id="236" w:author="Clemens Vasters" w:date="2019-07-02T13:17:00Z">
      <w:r w:rsidR="00B27061">
        <w:rPr>
          <w:sz w:val="16"/>
          <w:szCs w:val="16"/>
        </w:rPr>
        <w:t xml:space="preserve"> </w:t>
      </w:r>
    </w:ins>
    <w:del w:id="237" w:author="Clemens Vasters" w:date="2020-06-25T10:16:00Z">
      <w:r w:rsidR="00730B4E" w:rsidDel="00A90435">
        <w:rPr>
          <w:sz w:val="16"/>
          <w:szCs w:val="16"/>
          <w:lang w:val="en-US"/>
        </w:rPr>
        <w:delText>201</w:delText>
      </w:r>
      <w:r w:rsidR="006F6D6D" w:rsidDel="00A90435">
        <w:rPr>
          <w:sz w:val="16"/>
          <w:szCs w:val="16"/>
          <w:lang w:val="en-US"/>
        </w:rPr>
        <w:delText>9</w:delText>
      </w:r>
    </w:del>
    <w:ins w:id="238" w:author="Clemens Vasters" w:date="2020-06-25T10:16:00Z">
      <w:r w:rsidR="00A90435">
        <w:rPr>
          <w:sz w:val="16"/>
          <w:szCs w:val="16"/>
          <w:lang w:val="en-US"/>
        </w:rPr>
        <w:t>20</w:t>
      </w:r>
      <w:r w:rsidR="00A90435">
        <w:rPr>
          <w:sz w:val="16"/>
          <w:szCs w:val="16"/>
          <w:lang w:val="en-US"/>
        </w:rPr>
        <w:t>20</w:t>
      </w:r>
    </w:ins>
  </w:p>
  <w:p w14:paraId="5F9AB264" w14:textId="77777777" w:rsidR="00382665" w:rsidRPr="00195F88" w:rsidRDefault="00382665" w:rsidP="00195F88">
    <w:pPr>
      <w:pStyle w:val="Fuzeile"/>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C64C95">
      <w:rPr>
        <w:sz w:val="16"/>
        <w:szCs w:val="16"/>
        <w:lang w:val="en-US"/>
      </w:rPr>
      <w:t>9</w:t>
    </w:r>
    <w:r w:rsidRPr="00852E10">
      <w:rPr>
        <w:sz w:val="16"/>
        <w:szCs w:val="16"/>
      </w:rPr>
      <w:t xml:space="preserve">. All Rights </w:t>
    </w:r>
    <w:proofErr w:type="spellStart"/>
    <w:r w:rsidRPr="00852E10">
      <w:rPr>
        <w:sz w:val="16"/>
        <w:szCs w:val="16"/>
      </w:rPr>
      <w:t>Reserved</w:t>
    </w:r>
    <w:proofErr w:type="spellEnd"/>
    <w:r w:rsidRPr="00852E10">
      <w:rPr>
        <w:sz w:val="16"/>
        <w:szCs w:val="16"/>
      </w:rPr>
      <w:t>.</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3B540B">
      <w:rPr>
        <w:rStyle w:val="Seitenzahl"/>
        <w:noProof/>
        <w:sz w:val="16"/>
        <w:szCs w:val="16"/>
      </w:rPr>
      <w:t>14</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3B540B">
      <w:rPr>
        <w:rStyle w:val="Seitenzahl"/>
        <w:noProof/>
        <w:sz w:val="16"/>
        <w:szCs w:val="16"/>
      </w:rPr>
      <w:t>14</w:t>
    </w:r>
    <w:r w:rsidRPr="0051640A">
      <w:rPr>
        <w:rStyle w:val="Seitenzah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F936C" w14:textId="77777777" w:rsidR="00A90435" w:rsidRDefault="00A904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BF0BE" w14:textId="77777777" w:rsidR="000B1579" w:rsidRDefault="000B1579" w:rsidP="008C100C">
      <w:r>
        <w:separator/>
      </w:r>
    </w:p>
    <w:p w14:paraId="53FF9DC3" w14:textId="77777777" w:rsidR="000B1579" w:rsidRDefault="000B1579" w:rsidP="008C100C"/>
    <w:p w14:paraId="10541BAF" w14:textId="77777777" w:rsidR="000B1579" w:rsidRDefault="000B1579" w:rsidP="008C100C"/>
    <w:p w14:paraId="05B6B3E3" w14:textId="77777777" w:rsidR="000B1579" w:rsidRDefault="000B1579" w:rsidP="008C100C"/>
    <w:p w14:paraId="4D1FBE7E" w14:textId="77777777" w:rsidR="000B1579" w:rsidRDefault="000B1579" w:rsidP="008C100C"/>
    <w:p w14:paraId="55DBB5FF" w14:textId="77777777" w:rsidR="000B1579" w:rsidRDefault="000B1579" w:rsidP="008C100C"/>
    <w:p w14:paraId="68E1E9C0" w14:textId="77777777" w:rsidR="000B1579" w:rsidRDefault="000B1579" w:rsidP="008C100C"/>
  </w:footnote>
  <w:footnote w:type="continuationSeparator" w:id="0">
    <w:p w14:paraId="23ED1C3D" w14:textId="77777777" w:rsidR="000B1579" w:rsidRDefault="000B1579" w:rsidP="008C100C">
      <w:r>
        <w:continuationSeparator/>
      </w:r>
    </w:p>
    <w:p w14:paraId="5A6124AE" w14:textId="77777777" w:rsidR="000B1579" w:rsidRDefault="000B1579" w:rsidP="008C100C"/>
    <w:p w14:paraId="5BC8FCDA" w14:textId="77777777" w:rsidR="000B1579" w:rsidRDefault="000B1579" w:rsidP="008C100C"/>
    <w:p w14:paraId="489928A3" w14:textId="77777777" w:rsidR="000B1579" w:rsidRDefault="000B1579" w:rsidP="008C100C"/>
    <w:p w14:paraId="36B8CF34" w14:textId="77777777" w:rsidR="000B1579" w:rsidRDefault="000B1579" w:rsidP="008C100C"/>
    <w:p w14:paraId="6AF1DD7F" w14:textId="77777777" w:rsidR="000B1579" w:rsidRDefault="000B1579" w:rsidP="008C100C"/>
    <w:p w14:paraId="5BCB48A5" w14:textId="77777777" w:rsidR="000B1579" w:rsidRDefault="000B1579" w:rsidP="008C100C"/>
  </w:footnote>
  <w:footnote w:type="continuationNotice" w:id="1">
    <w:p w14:paraId="6E8889BC" w14:textId="77777777" w:rsidR="000B1579" w:rsidRDefault="000B157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DDB5" w14:textId="77777777" w:rsidR="00A90435" w:rsidRDefault="00A904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DE2DC" w14:textId="77777777" w:rsidR="00A90435" w:rsidRDefault="00A904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4C4A" w14:textId="77777777" w:rsidR="00A90435" w:rsidRDefault="00A904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1E962A75"/>
    <w:multiLevelType w:val="hybridMultilevel"/>
    <w:tmpl w:val="5B64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43EA1"/>
    <w:multiLevelType w:val="hybridMultilevel"/>
    <w:tmpl w:val="AF5E40C8"/>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8173F2"/>
    <w:multiLevelType w:val="hybridMultilevel"/>
    <w:tmpl w:val="D4DEE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2158AD"/>
    <w:multiLevelType w:val="hybridMultilevel"/>
    <w:tmpl w:val="7A5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F824C4"/>
    <w:multiLevelType w:val="hybridMultilevel"/>
    <w:tmpl w:val="EEB89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C136F"/>
    <w:multiLevelType w:val="hybridMultilevel"/>
    <w:tmpl w:val="DC36B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31357"/>
    <w:multiLevelType w:val="multilevel"/>
    <w:tmpl w:val="E6D895E0"/>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9" w15:restartNumberingAfterBreak="0">
    <w:nsid w:val="6420711D"/>
    <w:multiLevelType w:val="multilevel"/>
    <w:tmpl w:val="14624566"/>
    <w:lvl w:ilvl="0">
      <w:start w:val="1"/>
      <w:numFmt w:val="upperLetter"/>
      <w:pStyle w:val="AppendixHeading1"/>
      <w:lvlText w:val="Appendix %1."/>
      <w:lvlJc w:val="left"/>
      <w:pPr>
        <w:ind w:left="360" w:hanging="360"/>
      </w:pPr>
      <w:rPr>
        <w:rFonts w:hint="default"/>
      </w:rPr>
    </w:lvl>
    <w:lvl w:ilvl="1">
      <w:start w:val="1"/>
      <w:numFmt w:val="decimal"/>
      <w:pStyle w:val="AppendixHeading2"/>
      <w:suff w:val="space"/>
      <w:lvlText w:val="%1.%2"/>
      <w:lvlJc w:val="left"/>
      <w:pPr>
        <w:ind w:left="576" w:hanging="576"/>
      </w:pPr>
      <w:rPr>
        <w:rFonts w:hint="default"/>
      </w:rPr>
    </w:lvl>
    <w:lvl w:ilvl="2">
      <w:start w:val="1"/>
      <w:numFmt w:val="decimal"/>
      <w:pStyle w:val="Appendix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66926C0"/>
    <w:multiLevelType w:val="hybridMultilevel"/>
    <w:tmpl w:val="B34E32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67FE5A27"/>
    <w:multiLevelType w:val="hybridMultilevel"/>
    <w:tmpl w:val="AE929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8"/>
  </w:num>
  <w:num w:numId="4">
    <w:abstractNumId w:val="0"/>
  </w:num>
  <w:num w:numId="5">
    <w:abstractNumId w:val="12"/>
  </w:num>
  <w:num w:numId="6">
    <w:abstractNumId w:val="9"/>
  </w:num>
  <w:num w:numId="7">
    <w:abstractNumId w:val="2"/>
  </w:num>
  <w:num w:numId="8">
    <w:abstractNumId w:val="10"/>
  </w:num>
  <w:num w:numId="9">
    <w:abstractNumId w:val="5"/>
  </w:num>
  <w:num w:numId="10">
    <w:abstractNumId w:val="7"/>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emens Vasters">
    <w15:presenceInfo w15:providerId="AD" w15:userId="S::clemensv@microsoft.com::8a717fdb-5b19-4291-a51e-2440f5fa07c7"/>
  </w15:person>
  <w15:person w15:author="Clemens Vasters [2]">
    <w15:presenceInfo w15:providerId="AD" w15:userId="S-1-12-1-2322694107-1116822297-1076108965-3339188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Formatting/>
  <w:defaultTabStop w:val="720"/>
  <w:hyphenationZone w:val="425"/>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5A61"/>
    <w:rsid w:val="00005F1F"/>
    <w:rsid w:val="00006285"/>
    <w:rsid w:val="00006B3A"/>
    <w:rsid w:val="00007802"/>
    <w:rsid w:val="000132F9"/>
    <w:rsid w:val="00015BA8"/>
    <w:rsid w:val="00015FA6"/>
    <w:rsid w:val="00016F33"/>
    <w:rsid w:val="00020E4D"/>
    <w:rsid w:val="00024C43"/>
    <w:rsid w:val="000315B2"/>
    <w:rsid w:val="00044471"/>
    <w:rsid w:val="00045CC2"/>
    <w:rsid w:val="00047535"/>
    <w:rsid w:val="00050689"/>
    <w:rsid w:val="00051586"/>
    <w:rsid w:val="0006052D"/>
    <w:rsid w:val="00060C93"/>
    <w:rsid w:val="00073ACC"/>
    <w:rsid w:val="00076EFC"/>
    <w:rsid w:val="00087713"/>
    <w:rsid w:val="00090648"/>
    <w:rsid w:val="000917C3"/>
    <w:rsid w:val="00096E2D"/>
    <w:rsid w:val="000A0F2E"/>
    <w:rsid w:val="000A21C0"/>
    <w:rsid w:val="000A2698"/>
    <w:rsid w:val="000A2C1F"/>
    <w:rsid w:val="000A53EA"/>
    <w:rsid w:val="000A5EFE"/>
    <w:rsid w:val="000B071A"/>
    <w:rsid w:val="000B1579"/>
    <w:rsid w:val="000B1D5F"/>
    <w:rsid w:val="000B792C"/>
    <w:rsid w:val="000C1159"/>
    <w:rsid w:val="000C471B"/>
    <w:rsid w:val="000C51FC"/>
    <w:rsid w:val="000C71B4"/>
    <w:rsid w:val="000D1145"/>
    <w:rsid w:val="000E0317"/>
    <w:rsid w:val="000E09CE"/>
    <w:rsid w:val="000E12B8"/>
    <w:rsid w:val="000E267C"/>
    <w:rsid w:val="000E28CA"/>
    <w:rsid w:val="000E5D69"/>
    <w:rsid w:val="000E727E"/>
    <w:rsid w:val="000F19DA"/>
    <w:rsid w:val="000F1F74"/>
    <w:rsid w:val="000F3A82"/>
    <w:rsid w:val="000F459E"/>
    <w:rsid w:val="000F4CAB"/>
    <w:rsid w:val="000F4D3A"/>
    <w:rsid w:val="00105488"/>
    <w:rsid w:val="001057D2"/>
    <w:rsid w:val="00110CF7"/>
    <w:rsid w:val="0011281D"/>
    <w:rsid w:val="00114E19"/>
    <w:rsid w:val="001178D6"/>
    <w:rsid w:val="0012203D"/>
    <w:rsid w:val="0012387E"/>
    <w:rsid w:val="00123F2F"/>
    <w:rsid w:val="00124DFB"/>
    <w:rsid w:val="00125EA7"/>
    <w:rsid w:val="00127F91"/>
    <w:rsid w:val="001339E6"/>
    <w:rsid w:val="00135CDD"/>
    <w:rsid w:val="001414E2"/>
    <w:rsid w:val="001417B4"/>
    <w:rsid w:val="0014321E"/>
    <w:rsid w:val="00144846"/>
    <w:rsid w:val="00145BA5"/>
    <w:rsid w:val="00146C6C"/>
    <w:rsid w:val="00147F63"/>
    <w:rsid w:val="00153C3A"/>
    <w:rsid w:val="001541C2"/>
    <w:rsid w:val="00155251"/>
    <w:rsid w:val="001556E8"/>
    <w:rsid w:val="001578D6"/>
    <w:rsid w:val="00164896"/>
    <w:rsid w:val="00170CA7"/>
    <w:rsid w:val="00171585"/>
    <w:rsid w:val="00171B2E"/>
    <w:rsid w:val="0017312D"/>
    <w:rsid w:val="0017396E"/>
    <w:rsid w:val="001762D7"/>
    <w:rsid w:val="00177DED"/>
    <w:rsid w:val="00180A9E"/>
    <w:rsid w:val="001847BD"/>
    <w:rsid w:val="00192F1B"/>
    <w:rsid w:val="00195205"/>
    <w:rsid w:val="00195F88"/>
    <w:rsid w:val="001A6060"/>
    <w:rsid w:val="001A6544"/>
    <w:rsid w:val="001A7143"/>
    <w:rsid w:val="001B2204"/>
    <w:rsid w:val="001B69B3"/>
    <w:rsid w:val="001C48F0"/>
    <w:rsid w:val="001C5BF1"/>
    <w:rsid w:val="001C5D75"/>
    <w:rsid w:val="001D1D6C"/>
    <w:rsid w:val="001E392A"/>
    <w:rsid w:val="001E444C"/>
    <w:rsid w:val="001E46CF"/>
    <w:rsid w:val="001E5553"/>
    <w:rsid w:val="001E7C10"/>
    <w:rsid w:val="001E7CC5"/>
    <w:rsid w:val="001F05E0"/>
    <w:rsid w:val="001F1664"/>
    <w:rsid w:val="001F51C2"/>
    <w:rsid w:val="001F5CF1"/>
    <w:rsid w:val="002031BF"/>
    <w:rsid w:val="0020370D"/>
    <w:rsid w:val="00204CA3"/>
    <w:rsid w:val="00204F3D"/>
    <w:rsid w:val="0020513F"/>
    <w:rsid w:val="002067D0"/>
    <w:rsid w:val="00213078"/>
    <w:rsid w:val="002152E3"/>
    <w:rsid w:val="002158D0"/>
    <w:rsid w:val="002235E4"/>
    <w:rsid w:val="00223AFE"/>
    <w:rsid w:val="002251D0"/>
    <w:rsid w:val="00225C3B"/>
    <w:rsid w:val="002321D0"/>
    <w:rsid w:val="00233D31"/>
    <w:rsid w:val="0023482D"/>
    <w:rsid w:val="002425D0"/>
    <w:rsid w:val="00244358"/>
    <w:rsid w:val="00245C41"/>
    <w:rsid w:val="00247023"/>
    <w:rsid w:val="002475E7"/>
    <w:rsid w:val="002500B9"/>
    <w:rsid w:val="002518C1"/>
    <w:rsid w:val="00260206"/>
    <w:rsid w:val="00266998"/>
    <w:rsid w:val="00270CD0"/>
    <w:rsid w:val="00271D4B"/>
    <w:rsid w:val="00272EC4"/>
    <w:rsid w:val="00273E05"/>
    <w:rsid w:val="00274064"/>
    <w:rsid w:val="0028032C"/>
    <w:rsid w:val="002803C0"/>
    <w:rsid w:val="002829A1"/>
    <w:rsid w:val="00285F85"/>
    <w:rsid w:val="00286AF3"/>
    <w:rsid w:val="00286EC7"/>
    <w:rsid w:val="00287452"/>
    <w:rsid w:val="00287C6E"/>
    <w:rsid w:val="002916AA"/>
    <w:rsid w:val="00292AE6"/>
    <w:rsid w:val="0029328E"/>
    <w:rsid w:val="00294226"/>
    <w:rsid w:val="00295013"/>
    <w:rsid w:val="00295C45"/>
    <w:rsid w:val="002A5CA9"/>
    <w:rsid w:val="002A6708"/>
    <w:rsid w:val="002B197B"/>
    <w:rsid w:val="002B458F"/>
    <w:rsid w:val="002B5E55"/>
    <w:rsid w:val="002B7751"/>
    <w:rsid w:val="002B7E99"/>
    <w:rsid w:val="002C0868"/>
    <w:rsid w:val="002C4504"/>
    <w:rsid w:val="002D00DE"/>
    <w:rsid w:val="002D0FAE"/>
    <w:rsid w:val="002D116B"/>
    <w:rsid w:val="002D2F04"/>
    <w:rsid w:val="002E085A"/>
    <w:rsid w:val="002E27D5"/>
    <w:rsid w:val="002E4660"/>
    <w:rsid w:val="002F1E57"/>
    <w:rsid w:val="002F22F3"/>
    <w:rsid w:val="002F2D82"/>
    <w:rsid w:val="00300E15"/>
    <w:rsid w:val="00301A36"/>
    <w:rsid w:val="0030292F"/>
    <w:rsid w:val="00305237"/>
    <w:rsid w:val="003129C6"/>
    <w:rsid w:val="00312C5B"/>
    <w:rsid w:val="00312F19"/>
    <w:rsid w:val="00314EDD"/>
    <w:rsid w:val="00317477"/>
    <w:rsid w:val="00317E44"/>
    <w:rsid w:val="003211F0"/>
    <w:rsid w:val="00321C29"/>
    <w:rsid w:val="00324D77"/>
    <w:rsid w:val="00325195"/>
    <w:rsid w:val="003276BF"/>
    <w:rsid w:val="00330AE6"/>
    <w:rsid w:val="003358F2"/>
    <w:rsid w:val="00336189"/>
    <w:rsid w:val="00341CBF"/>
    <w:rsid w:val="003423A1"/>
    <w:rsid w:val="00342C4B"/>
    <w:rsid w:val="00344B32"/>
    <w:rsid w:val="00344F88"/>
    <w:rsid w:val="00353309"/>
    <w:rsid w:val="00353EC5"/>
    <w:rsid w:val="0035549B"/>
    <w:rsid w:val="00360C37"/>
    <w:rsid w:val="003627A6"/>
    <w:rsid w:val="003632B2"/>
    <w:rsid w:val="00365637"/>
    <w:rsid w:val="00366B7A"/>
    <w:rsid w:val="00371C0E"/>
    <w:rsid w:val="0037317D"/>
    <w:rsid w:val="0037361F"/>
    <w:rsid w:val="00374ED6"/>
    <w:rsid w:val="00375A0D"/>
    <w:rsid w:val="003817AC"/>
    <w:rsid w:val="00382665"/>
    <w:rsid w:val="00383CF3"/>
    <w:rsid w:val="00387613"/>
    <w:rsid w:val="00387D30"/>
    <w:rsid w:val="00392888"/>
    <w:rsid w:val="00392A11"/>
    <w:rsid w:val="00392F56"/>
    <w:rsid w:val="00396BA0"/>
    <w:rsid w:val="003A2C9F"/>
    <w:rsid w:val="003A433A"/>
    <w:rsid w:val="003A6857"/>
    <w:rsid w:val="003B0E37"/>
    <w:rsid w:val="003B1DE1"/>
    <w:rsid w:val="003B2AF9"/>
    <w:rsid w:val="003B4180"/>
    <w:rsid w:val="003B515D"/>
    <w:rsid w:val="003B5239"/>
    <w:rsid w:val="003B540B"/>
    <w:rsid w:val="003B60FC"/>
    <w:rsid w:val="003B7591"/>
    <w:rsid w:val="003B7D00"/>
    <w:rsid w:val="003C18EF"/>
    <w:rsid w:val="003C19C5"/>
    <w:rsid w:val="003C37EE"/>
    <w:rsid w:val="003C55A3"/>
    <w:rsid w:val="003C61EA"/>
    <w:rsid w:val="003C6414"/>
    <w:rsid w:val="003D1945"/>
    <w:rsid w:val="003D7A0D"/>
    <w:rsid w:val="003E3BAF"/>
    <w:rsid w:val="003E5167"/>
    <w:rsid w:val="003E5899"/>
    <w:rsid w:val="003F1896"/>
    <w:rsid w:val="003F28AD"/>
    <w:rsid w:val="003F3588"/>
    <w:rsid w:val="003F3B6F"/>
    <w:rsid w:val="003F43F3"/>
    <w:rsid w:val="00403B40"/>
    <w:rsid w:val="004054A3"/>
    <w:rsid w:val="00405E90"/>
    <w:rsid w:val="004070D9"/>
    <w:rsid w:val="00411D0B"/>
    <w:rsid w:val="00412A4B"/>
    <w:rsid w:val="00412C74"/>
    <w:rsid w:val="00412DD2"/>
    <w:rsid w:val="004161FE"/>
    <w:rsid w:val="004226B7"/>
    <w:rsid w:val="004256A7"/>
    <w:rsid w:val="004258D4"/>
    <w:rsid w:val="00434D6A"/>
    <w:rsid w:val="0043696A"/>
    <w:rsid w:val="004430A0"/>
    <w:rsid w:val="004475EF"/>
    <w:rsid w:val="004512BD"/>
    <w:rsid w:val="00453075"/>
    <w:rsid w:val="004578CA"/>
    <w:rsid w:val="004601DF"/>
    <w:rsid w:val="0046309F"/>
    <w:rsid w:val="004678FC"/>
    <w:rsid w:val="00467C81"/>
    <w:rsid w:val="00470549"/>
    <w:rsid w:val="00474B5F"/>
    <w:rsid w:val="00480838"/>
    <w:rsid w:val="00482621"/>
    <w:rsid w:val="00486DAD"/>
    <w:rsid w:val="004874DD"/>
    <w:rsid w:val="0049250E"/>
    <w:rsid w:val="004925B5"/>
    <w:rsid w:val="00494743"/>
    <w:rsid w:val="00496A4C"/>
    <w:rsid w:val="004A2D49"/>
    <w:rsid w:val="004B152A"/>
    <w:rsid w:val="004B203E"/>
    <w:rsid w:val="004B4BCB"/>
    <w:rsid w:val="004C07C7"/>
    <w:rsid w:val="004C4D7C"/>
    <w:rsid w:val="004D0E5E"/>
    <w:rsid w:val="004D185D"/>
    <w:rsid w:val="004D390E"/>
    <w:rsid w:val="004D4F40"/>
    <w:rsid w:val="004D7187"/>
    <w:rsid w:val="004E3046"/>
    <w:rsid w:val="004F1AEC"/>
    <w:rsid w:val="004F30D0"/>
    <w:rsid w:val="004F390D"/>
    <w:rsid w:val="004F4022"/>
    <w:rsid w:val="004F5C33"/>
    <w:rsid w:val="005015F4"/>
    <w:rsid w:val="00505F86"/>
    <w:rsid w:val="005067F5"/>
    <w:rsid w:val="005126F2"/>
    <w:rsid w:val="0051443F"/>
    <w:rsid w:val="00514902"/>
    <w:rsid w:val="00514964"/>
    <w:rsid w:val="0051640A"/>
    <w:rsid w:val="005206E6"/>
    <w:rsid w:val="0052099F"/>
    <w:rsid w:val="00521DB5"/>
    <w:rsid w:val="00522E14"/>
    <w:rsid w:val="00523AB6"/>
    <w:rsid w:val="0052637B"/>
    <w:rsid w:val="00526682"/>
    <w:rsid w:val="00526E0B"/>
    <w:rsid w:val="005302EC"/>
    <w:rsid w:val="005363FE"/>
    <w:rsid w:val="0054025A"/>
    <w:rsid w:val="00541808"/>
    <w:rsid w:val="00541888"/>
    <w:rsid w:val="00541CE7"/>
    <w:rsid w:val="00542191"/>
    <w:rsid w:val="00544386"/>
    <w:rsid w:val="00547D8B"/>
    <w:rsid w:val="005514D3"/>
    <w:rsid w:val="00551F70"/>
    <w:rsid w:val="005532DD"/>
    <w:rsid w:val="00554C9D"/>
    <w:rsid w:val="00565259"/>
    <w:rsid w:val="00565F85"/>
    <w:rsid w:val="00576770"/>
    <w:rsid w:val="0057776F"/>
    <w:rsid w:val="00580365"/>
    <w:rsid w:val="0058182B"/>
    <w:rsid w:val="005858DC"/>
    <w:rsid w:val="00586283"/>
    <w:rsid w:val="00590FE3"/>
    <w:rsid w:val="005922AA"/>
    <w:rsid w:val="0059269E"/>
    <w:rsid w:val="0059400B"/>
    <w:rsid w:val="005A293B"/>
    <w:rsid w:val="005A5E41"/>
    <w:rsid w:val="005A694D"/>
    <w:rsid w:val="005B7BB7"/>
    <w:rsid w:val="005C10EC"/>
    <w:rsid w:val="005C1189"/>
    <w:rsid w:val="005C17B6"/>
    <w:rsid w:val="005C2D63"/>
    <w:rsid w:val="005C5949"/>
    <w:rsid w:val="005C6D00"/>
    <w:rsid w:val="005D2EE1"/>
    <w:rsid w:val="005D37BE"/>
    <w:rsid w:val="005D476B"/>
    <w:rsid w:val="005D5C22"/>
    <w:rsid w:val="005D5D0D"/>
    <w:rsid w:val="005E458C"/>
    <w:rsid w:val="005E587C"/>
    <w:rsid w:val="005F231B"/>
    <w:rsid w:val="005F4E16"/>
    <w:rsid w:val="006047D8"/>
    <w:rsid w:val="00607371"/>
    <w:rsid w:val="006076EC"/>
    <w:rsid w:val="006104E5"/>
    <w:rsid w:val="0061063B"/>
    <w:rsid w:val="006107FC"/>
    <w:rsid w:val="0061087C"/>
    <w:rsid w:val="006155CE"/>
    <w:rsid w:val="00615C8F"/>
    <w:rsid w:val="00621A18"/>
    <w:rsid w:val="0062399B"/>
    <w:rsid w:val="00624F42"/>
    <w:rsid w:val="00631847"/>
    <w:rsid w:val="00633D82"/>
    <w:rsid w:val="00634289"/>
    <w:rsid w:val="006369C4"/>
    <w:rsid w:val="00640A0C"/>
    <w:rsid w:val="00641994"/>
    <w:rsid w:val="00643397"/>
    <w:rsid w:val="00643C1A"/>
    <w:rsid w:val="00645439"/>
    <w:rsid w:val="00646972"/>
    <w:rsid w:val="00646CFB"/>
    <w:rsid w:val="00646DB7"/>
    <w:rsid w:val="006473CB"/>
    <w:rsid w:val="0064765D"/>
    <w:rsid w:val="0065592C"/>
    <w:rsid w:val="00656D92"/>
    <w:rsid w:val="00656EEF"/>
    <w:rsid w:val="006575B1"/>
    <w:rsid w:val="006607DA"/>
    <w:rsid w:val="00663A85"/>
    <w:rsid w:val="00665953"/>
    <w:rsid w:val="0067229D"/>
    <w:rsid w:val="00673455"/>
    <w:rsid w:val="00682042"/>
    <w:rsid w:val="006905AD"/>
    <w:rsid w:val="00691D16"/>
    <w:rsid w:val="006A0ACD"/>
    <w:rsid w:val="006A0BE4"/>
    <w:rsid w:val="006A17D1"/>
    <w:rsid w:val="006A2B5B"/>
    <w:rsid w:val="006A3031"/>
    <w:rsid w:val="006A3BF5"/>
    <w:rsid w:val="006A73F7"/>
    <w:rsid w:val="006B07B2"/>
    <w:rsid w:val="006B65C7"/>
    <w:rsid w:val="006B68D7"/>
    <w:rsid w:val="006C787E"/>
    <w:rsid w:val="006D22FB"/>
    <w:rsid w:val="006D2ABC"/>
    <w:rsid w:val="006D31DB"/>
    <w:rsid w:val="006D78A7"/>
    <w:rsid w:val="006E4329"/>
    <w:rsid w:val="006E66A3"/>
    <w:rsid w:val="006F2371"/>
    <w:rsid w:val="006F643E"/>
    <w:rsid w:val="006F6D6D"/>
    <w:rsid w:val="006F79C9"/>
    <w:rsid w:val="0070126B"/>
    <w:rsid w:val="00703F38"/>
    <w:rsid w:val="0070565A"/>
    <w:rsid w:val="007056B5"/>
    <w:rsid w:val="0071217C"/>
    <w:rsid w:val="007141BE"/>
    <w:rsid w:val="007165BD"/>
    <w:rsid w:val="007214B3"/>
    <w:rsid w:val="007260C1"/>
    <w:rsid w:val="0072642E"/>
    <w:rsid w:val="00727F08"/>
    <w:rsid w:val="00730B4E"/>
    <w:rsid w:val="007325C5"/>
    <w:rsid w:val="00735E3A"/>
    <w:rsid w:val="00736C76"/>
    <w:rsid w:val="00741EE0"/>
    <w:rsid w:val="00742518"/>
    <w:rsid w:val="0074463C"/>
    <w:rsid w:val="00745446"/>
    <w:rsid w:val="0074749F"/>
    <w:rsid w:val="00747592"/>
    <w:rsid w:val="007535BE"/>
    <w:rsid w:val="00754545"/>
    <w:rsid w:val="00757990"/>
    <w:rsid w:val="007607EB"/>
    <w:rsid w:val="0076113A"/>
    <w:rsid w:val="007611CD"/>
    <w:rsid w:val="0077347A"/>
    <w:rsid w:val="00780F0D"/>
    <w:rsid w:val="007816D7"/>
    <w:rsid w:val="007828F1"/>
    <w:rsid w:val="00790E47"/>
    <w:rsid w:val="0079584E"/>
    <w:rsid w:val="00796D32"/>
    <w:rsid w:val="007A0899"/>
    <w:rsid w:val="007A481A"/>
    <w:rsid w:val="007A49CD"/>
    <w:rsid w:val="007A716A"/>
    <w:rsid w:val="007B2137"/>
    <w:rsid w:val="007B5832"/>
    <w:rsid w:val="007B5915"/>
    <w:rsid w:val="007B6A66"/>
    <w:rsid w:val="007B7CE7"/>
    <w:rsid w:val="007C1E37"/>
    <w:rsid w:val="007C2275"/>
    <w:rsid w:val="007C294A"/>
    <w:rsid w:val="007C47E6"/>
    <w:rsid w:val="007C76EB"/>
    <w:rsid w:val="007C7E80"/>
    <w:rsid w:val="007D079E"/>
    <w:rsid w:val="007D350A"/>
    <w:rsid w:val="007D392D"/>
    <w:rsid w:val="007D584E"/>
    <w:rsid w:val="007D586C"/>
    <w:rsid w:val="007D6F0B"/>
    <w:rsid w:val="007E222E"/>
    <w:rsid w:val="007E2A10"/>
    <w:rsid w:val="007E3373"/>
    <w:rsid w:val="007E70A8"/>
    <w:rsid w:val="007F13DC"/>
    <w:rsid w:val="007F3C6C"/>
    <w:rsid w:val="00806D7D"/>
    <w:rsid w:val="00812446"/>
    <w:rsid w:val="00826213"/>
    <w:rsid w:val="00833038"/>
    <w:rsid w:val="00833238"/>
    <w:rsid w:val="008341CC"/>
    <w:rsid w:val="00837499"/>
    <w:rsid w:val="00840501"/>
    <w:rsid w:val="00841078"/>
    <w:rsid w:val="00841BD3"/>
    <w:rsid w:val="008440D2"/>
    <w:rsid w:val="00844B2F"/>
    <w:rsid w:val="00851329"/>
    <w:rsid w:val="00852E10"/>
    <w:rsid w:val="008546B3"/>
    <w:rsid w:val="00855DE1"/>
    <w:rsid w:val="00860008"/>
    <w:rsid w:val="0086008F"/>
    <w:rsid w:val="008626D9"/>
    <w:rsid w:val="00863224"/>
    <w:rsid w:val="00864E75"/>
    <w:rsid w:val="008653E6"/>
    <w:rsid w:val="00865D2B"/>
    <w:rsid w:val="00866878"/>
    <w:rsid w:val="008677AD"/>
    <w:rsid w:val="008677C6"/>
    <w:rsid w:val="008711EC"/>
    <w:rsid w:val="00872CA3"/>
    <w:rsid w:val="0087348E"/>
    <w:rsid w:val="00873AA9"/>
    <w:rsid w:val="0088152F"/>
    <w:rsid w:val="00882A69"/>
    <w:rsid w:val="00882FC4"/>
    <w:rsid w:val="00890065"/>
    <w:rsid w:val="00892206"/>
    <w:rsid w:val="00894255"/>
    <w:rsid w:val="008A6250"/>
    <w:rsid w:val="008B35FC"/>
    <w:rsid w:val="008B433E"/>
    <w:rsid w:val="008B7336"/>
    <w:rsid w:val="008C01E6"/>
    <w:rsid w:val="008C0943"/>
    <w:rsid w:val="008C100C"/>
    <w:rsid w:val="008C36F0"/>
    <w:rsid w:val="008C6A5C"/>
    <w:rsid w:val="008C7396"/>
    <w:rsid w:val="008D23C9"/>
    <w:rsid w:val="008D464F"/>
    <w:rsid w:val="008D6DC9"/>
    <w:rsid w:val="008D7A28"/>
    <w:rsid w:val="008D7F10"/>
    <w:rsid w:val="008E1567"/>
    <w:rsid w:val="008F30DF"/>
    <w:rsid w:val="008F31A9"/>
    <w:rsid w:val="008F3C60"/>
    <w:rsid w:val="008F61FB"/>
    <w:rsid w:val="008F6A03"/>
    <w:rsid w:val="00903BE1"/>
    <w:rsid w:val="009077F7"/>
    <w:rsid w:val="00911389"/>
    <w:rsid w:val="0092127F"/>
    <w:rsid w:val="00922613"/>
    <w:rsid w:val="00926051"/>
    <w:rsid w:val="009302A0"/>
    <w:rsid w:val="00931578"/>
    <w:rsid w:val="00933ED8"/>
    <w:rsid w:val="00936AAA"/>
    <w:rsid w:val="00941211"/>
    <w:rsid w:val="00942AD2"/>
    <w:rsid w:val="00945592"/>
    <w:rsid w:val="00947D9F"/>
    <w:rsid w:val="00951C02"/>
    <w:rsid w:val="00951C8C"/>
    <w:rsid w:val="009523EF"/>
    <w:rsid w:val="0095298C"/>
    <w:rsid w:val="00955CDD"/>
    <w:rsid w:val="00956584"/>
    <w:rsid w:val="00960ECC"/>
    <w:rsid w:val="00961D92"/>
    <w:rsid w:val="00964E30"/>
    <w:rsid w:val="00965A4A"/>
    <w:rsid w:val="00967DA0"/>
    <w:rsid w:val="00975FFD"/>
    <w:rsid w:val="0098598C"/>
    <w:rsid w:val="00986490"/>
    <w:rsid w:val="00987EAA"/>
    <w:rsid w:val="00987F03"/>
    <w:rsid w:val="00991E58"/>
    <w:rsid w:val="00992A97"/>
    <w:rsid w:val="00995224"/>
    <w:rsid w:val="00997FEA"/>
    <w:rsid w:val="009A1CFF"/>
    <w:rsid w:val="009A3C04"/>
    <w:rsid w:val="009A44D0"/>
    <w:rsid w:val="009A4C1B"/>
    <w:rsid w:val="009A57A8"/>
    <w:rsid w:val="009B442E"/>
    <w:rsid w:val="009B65BA"/>
    <w:rsid w:val="009C0957"/>
    <w:rsid w:val="009C13F6"/>
    <w:rsid w:val="009C5073"/>
    <w:rsid w:val="009C7DCE"/>
    <w:rsid w:val="009D341E"/>
    <w:rsid w:val="009D6A29"/>
    <w:rsid w:val="009E243D"/>
    <w:rsid w:val="009E6AC1"/>
    <w:rsid w:val="009F27E6"/>
    <w:rsid w:val="009F6612"/>
    <w:rsid w:val="009F747F"/>
    <w:rsid w:val="00A001B9"/>
    <w:rsid w:val="00A0101A"/>
    <w:rsid w:val="00A0168C"/>
    <w:rsid w:val="00A0334B"/>
    <w:rsid w:val="00A046ED"/>
    <w:rsid w:val="00A05FDF"/>
    <w:rsid w:val="00A0618C"/>
    <w:rsid w:val="00A0682F"/>
    <w:rsid w:val="00A06D71"/>
    <w:rsid w:val="00A11B42"/>
    <w:rsid w:val="00A11BB2"/>
    <w:rsid w:val="00A147FC"/>
    <w:rsid w:val="00A16902"/>
    <w:rsid w:val="00A3701D"/>
    <w:rsid w:val="00A43C13"/>
    <w:rsid w:val="00A4418C"/>
    <w:rsid w:val="00A44E81"/>
    <w:rsid w:val="00A456B0"/>
    <w:rsid w:val="00A460EC"/>
    <w:rsid w:val="00A46B45"/>
    <w:rsid w:val="00A471E7"/>
    <w:rsid w:val="00A50716"/>
    <w:rsid w:val="00A5786F"/>
    <w:rsid w:val="00A62929"/>
    <w:rsid w:val="00A710C8"/>
    <w:rsid w:val="00A72590"/>
    <w:rsid w:val="00A74D37"/>
    <w:rsid w:val="00A77252"/>
    <w:rsid w:val="00A83CAA"/>
    <w:rsid w:val="00A851DD"/>
    <w:rsid w:val="00A85805"/>
    <w:rsid w:val="00A86288"/>
    <w:rsid w:val="00A875D8"/>
    <w:rsid w:val="00A90435"/>
    <w:rsid w:val="00A9135E"/>
    <w:rsid w:val="00A91C9D"/>
    <w:rsid w:val="00A93081"/>
    <w:rsid w:val="00A9530E"/>
    <w:rsid w:val="00A966BB"/>
    <w:rsid w:val="00AA33B7"/>
    <w:rsid w:val="00AA41B3"/>
    <w:rsid w:val="00AA5FFF"/>
    <w:rsid w:val="00AA7BD8"/>
    <w:rsid w:val="00AB049B"/>
    <w:rsid w:val="00AB1A93"/>
    <w:rsid w:val="00AB2E3F"/>
    <w:rsid w:val="00AB3855"/>
    <w:rsid w:val="00AC1C04"/>
    <w:rsid w:val="00AC1EAA"/>
    <w:rsid w:val="00AC242A"/>
    <w:rsid w:val="00AC2CB3"/>
    <w:rsid w:val="00AC3A44"/>
    <w:rsid w:val="00AC5012"/>
    <w:rsid w:val="00AC5DC1"/>
    <w:rsid w:val="00AD0665"/>
    <w:rsid w:val="00AD0F45"/>
    <w:rsid w:val="00AD362C"/>
    <w:rsid w:val="00AD6AF4"/>
    <w:rsid w:val="00AE0702"/>
    <w:rsid w:val="00AE27B4"/>
    <w:rsid w:val="00AF189A"/>
    <w:rsid w:val="00AF3438"/>
    <w:rsid w:val="00AF5EEC"/>
    <w:rsid w:val="00B01CED"/>
    <w:rsid w:val="00B0707A"/>
    <w:rsid w:val="00B07128"/>
    <w:rsid w:val="00B103B8"/>
    <w:rsid w:val="00B10D74"/>
    <w:rsid w:val="00B16AD6"/>
    <w:rsid w:val="00B21445"/>
    <w:rsid w:val="00B215C9"/>
    <w:rsid w:val="00B217EC"/>
    <w:rsid w:val="00B22B93"/>
    <w:rsid w:val="00B22F33"/>
    <w:rsid w:val="00B2415D"/>
    <w:rsid w:val="00B27061"/>
    <w:rsid w:val="00B27686"/>
    <w:rsid w:val="00B33AB3"/>
    <w:rsid w:val="00B34C5B"/>
    <w:rsid w:val="00B37F8F"/>
    <w:rsid w:val="00B42C1C"/>
    <w:rsid w:val="00B431D1"/>
    <w:rsid w:val="00B4799F"/>
    <w:rsid w:val="00B50036"/>
    <w:rsid w:val="00B549E7"/>
    <w:rsid w:val="00B55B7E"/>
    <w:rsid w:val="00B569DB"/>
    <w:rsid w:val="00B56FFC"/>
    <w:rsid w:val="00B62E2E"/>
    <w:rsid w:val="00B641A5"/>
    <w:rsid w:val="00B720F4"/>
    <w:rsid w:val="00B766BA"/>
    <w:rsid w:val="00B76878"/>
    <w:rsid w:val="00B80CDB"/>
    <w:rsid w:val="00BA18F0"/>
    <w:rsid w:val="00BA1FC1"/>
    <w:rsid w:val="00BA2083"/>
    <w:rsid w:val="00BA338D"/>
    <w:rsid w:val="00BB22A0"/>
    <w:rsid w:val="00BB4449"/>
    <w:rsid w:val="00BB550D"/>
    <w:rsid w:val="00BC439B"/>
    <w:rsid w:val="00BC7BCD"/>
    <w:rsid w:val="00BD2120"/>
    <w:rsid w:val="00BD398C"/>
    <w:rsid w:val="00BD51D8"/>
    <w:rsid w:val="00BD5C4F"/>
    <w:rsid w:val="00BD74E8"/>
    <w:rsid w:val="00BD7D05"/>
    <w:rsid w:val="00BE0637"/>
    <w:rsid w:val="00BE1CE0"/>
    <w:rsid w:val="00BE20BF"/>
    <w:rsid w:val="00BE2FBC"/>
    <w:rsid w:val="00BE377A"/>
    <w:rsid w:val="00BE3E4B"/>
    <w:rsid w:val="00BF093C"/>
    <w:rsid w:val="00BF09E6"/>
    <w:rsid w:val="00BF32C0"/>
    <w:rsid w:val="00BF68F4"/>
    <w:rsid w:val="00C02DEC"/>
    <w:rsid w:val="00C071E0"/>
    <w:rsid w:val="00C12F05"/>
    <w:rsid w:val="00C14C22"/>
    <w:rsid w:val="00C16E85"/>
    <w:rsid w:val="00C209BD"/>
    <w:rsid w:val="00C20C97"/>
    <w:rsid w:val="00C23558"/>
    <w:rsid w:val="00C23D7F"/>
    <w:rsid w:val="00C25E52"/>
    <w:rsid w:val="00C26563"/>
    <w:rsid w:val="00C27F51"/>
    <w:rsid w:val="00C30EEE"/>
    <w:rsid w:val="00C31DC8"/>
    <w:rsid w:val="00C32606"/>
    <w:rsid w:val="00C33321"/>
    <w:rsid w:val="00C34B6E"/>
    <w:rsid w:val="00C37055"/>
    <w:rsid w:val="00C37827"/>
    <w:rsid w:val="00C426C1"/>
    <w:rsid w:val="00C52966"/>
    <w:rsid w:val="00C52EFC"/>
    <w:rsid w:val="00C643F5"/>
    <w:rsid w:val="00C64C95"/>
    <w:rsid w:val="00C6505E"/>
    <w:rsid w:val="00C65C37"/>
    <w:rsid w:val="00C71349"/>
    <w:rsid w:val="00C7242E"/>
    <w:rsid w:val="00C7321D"/>
    <w:rsid w:val="00C7605A"/>
    <w:rsid w:val="00C76CAA"/>
    <w:rsid w:val="00C77916"/>
    <w:rsid w:val="00C800AA"/>
    <w:rsid w:val="00C863D3"/>
    <w:rsid w:val="00C86AF8"/>
    <w:rsid w:val="00C9139F"/>
    <w:rsid w:val="00C92510"/>
    <w:rsid w:val="00C943CE"/>
    <w:rsid w:val="00C946DA"/>
    <w:rsid w:val="00CA23A2"/>
    <w:rsid w:val="00CA2698"/>
    <w:rsid w:val="00CA2DC7"/>
    <w:rsid w:val="00CA2FF1"/>
    <w:rsid w:val="00CA43E2"/>
    <w:rsid w:val="00CA54AE"/>
    <w:rsid w:val="00CB2875"/>
    <w:rsid w:val="00CB31BF"/>
    <w:rsid w:val="00CB59C6"/>
    <w:rsid w:val="00CB6689"/>
    <w:rsid w:val="00CC37A5"/>
    <w:rsid w:val="00CC5EC1"/>
    <w:rsid w:val="00CC770E"/>
    <w:rsid w:val="00CE06CB"/>
    <w:rsid w:val="00CE13CF"/>
    <w:rsid w:val="00CE1F32"/>
    <w:rsid w:val="00CE3147"/>
    <w:rsid w:val="00CF1320"/>
    <w:rsid w:val="00D01C6F"/>
    <w:rsid w:val="00D03E3E"/>
    <w:rsid w:val="00D06421"/>
    <w:rsid w:val="00D142A8"/>
    <w:rsid w:val="00D1686D"/>
    <w:rsid w:val="00D17F06"/>
    <w:rsid w:val="00D21F4D"/>
    <w:rsid w:val="00D24CD2"/>
    <w:rsid w:val="00D26444"/>
    <w:rsid w:val="00D2750E"/>
    <w:rsid w:val="00D27F9F"/>
    <w:rsid w:val="00D31C19"/>
    <w:rsid w:val="00D32890"/>
    <w:rsid w:val="00D34E24"/>
    <w:rsid w:val="00D43CB9"/>
    <w:rsid w:val="00D45751"/>
    <w:rsid w:val="00D47FE2"/>
    <w:rsid w:val="00D5060B"/>
    <w:rsid w:val="00D51D1B"/>
    <w:rsid w:val="00D5207A"/>
    <w:rsid w:val="00D54431"/>
    <w:rsid w:val="00D54D68"/>
    <w:rsid w:val="00D54F0F"/>
    <w:rsid w:val="00D56563"/>
    <w:rsid w:val="00D57FAD"/>
    <w:rsid w:val="00D64C53"/>
    <w:rsid w:val="00D65857"/>
    <w:rsid w:val="00D74FAA"/>
    <w:rsid w:val="00D80B91"/>
    <w:rsid w:val="00D8216B"/>
    <w:rsid w:val="00D852A1"/>
    <w:rsid w:val="00D85AB4"/>
    <w:rsid w:val="00D93128"/>
    <w:rsid w:val="00DA086A"/>
    <w:rsid w:val="00DA19FF"/>
    <w:rsid w:val="00DA3512"/>
    <w:rsid w:val="00DA5475"/>
    <w:rsid w:val="00DA627C"/>
    <w:rsid w:val="00DA7A3B"/>
    <w:rsid w:val="00DB543F"/>
    <w:rsid w:val="00DB765D"/>
    <w:rsid w:val="00DB7C1F"/>
    <w:rsid w:val="00DC00AF"/>
    <w:rsid w:val="00DC27F0"/>
    <w:rsid w:val="00DC66BE"/>
    <w:rsid w:val="00DC7EF5"/>
    <w:rsid w:val="00DD0480"/>
    <w:rsid w:val="00DD3347"/>
    <w:rsid w:val="00DD5564"/>
    <w:rsid w:val="00DE1044"/>
    <w:rsid w:val="00DE1B20"/>
    <w:rsid w:val="00DE2869"/>
    <w:rsid w:val="00DE35C7"/>
    <w:rsid w:val="00DE46EE"/>
    <w:rsid w:val="00DE5987"/>
    <w:rsid w:val="00DE61FB"/>
    <w:rsid w:val="00DE6B8B"/>
    <w:rsid w:val="00DE6F0E"/>
    <w:rsid w:val="00DF0612"/>
    <w:rsid w:val="00DF1F29"/>
    <w:rsid w:val="00DF3513"/>
    <w:rsid w:val="00DF5EAF"/>
    <w:rsid w:val="00DF5FD8"/>
    <w:rsid w:val="00DF6588"/>
    <w:rsid w:val="00E01912"/>
    <w:rsid w:val="00E17EC4"/>
    <w:rsid w:val="00E21636"/>
    <w:rsid w:val="00E230BA"/>
    <w:rsid w:val="00E25276"/>
    <w:rsid w:val="00E31A55"/>
    <w:rsid w:val="00E35EB3"/>
    <w:rsid w:val="00E364D4"/>
    <w:rsid w:val="00E36FE1"/>
    <w:rsid w:val="00E41F72"/>
    <w:rsid w:val="00E4299F"/>
    <w:rsid w:val="00E442FF"/>
    <w:rsid w:val="00E458E0"/>
    <w:rsid w:val="00E45D9F"/>
    <w:rsid w:val="00E51DD1"/>
    <w:rsid w:val="00E64C7F"/>
    <w:rsid w:val="00E7674F"/>
    <w:rsid w:val="00E7757F"/>
    <w:rsid w:val="00E80F04"/>
    <w:rsid w:val="00E8216D"/>
    <w:rsid w:val="00E834E1"/>
    <w:rsid w:val="00E83A62"/>
    <w:rsid w:val="00E85AF4"/>
    <w:rsid w:val="00E870CD"/>
    <w:rsid w:val="00E90222"/>
    <w:rsid w:val="00E947B6"/>
    <w:rsid w:val="00EA0B48"/>
    <w:rsid w:val="00EB1A03"/>
    <w:rsid w:val="00EB25AA"/>
    <w:rsid w:val="00EB3D9E"/>
    <w:rsid w:val="00EB6311"/>
    <w:rsid w:val="00EC1016"/>
    <w:rsid w:val="00EC4AD7"/>
    <w:rsid w:val="00EC4D9D"/>
    <w:rsid w:val="00EC6F9E"/>
    <w:rsid w:val="00EE075D"/>
    <w:rsid w:val="00EE24B0"/>
    <w:rsid w:val="00EE32B1"/>
    <w:rsid w:val="00EE3C80"/>
    <w:rsid w:val="00EE60F1"/>
    <w:rsid w:val="00EF1865"/>
    <w:rsid w:val="00EF5851"/>
    <w:rsid w:val="00F0028A"/>
    <w:rsid w:val="00F03877"/>
    <w:rsid w:val="00F03E41"/>
    <w:rsid w:val="00F0725D"/>
    <w:rsid w:val="00F10B93"/>
    <w:rsid w:val="00F1418B"/>
    <w:rsid w:val="00F1475C"/>
    <w:rsid w:val="00F157CD"/>
    <w:rsid w:val="00F15C9E"/>
    <w:rsid w:val="00F211F5"/>
    <w:rsid w:val="00F229A5"/>
    <w:rsid w:val="00F23AD5"/>
    <w:rsid w:val="00F31933"/>
    <w:rsid w:val="00F34D78"/>
    <w:rsid w:val="00F35189"/>
    <w:rsid w:val="00F4006E"/>
    <w:rsid w:val="00F51BDA"/>
    <w:rsid w:val="00F5240A"/>
    <w:rsid w:val="00F52916"/>
    <w:rsid w:val="00F53893"/>
    <w:rsid w:val="00F56D50"/>
    <w:rsid w:val="00F633FA"/>
    <w:rsid w:val="00F636FC"/>
    <w:rsid w:val="00F64BD7"/>
    <w:rsid w:val="00F65E5D"/>
    <w:rsid w:val="00F72024"/>
    <w:rsid w:val="00F83B75"/>
    <w:rsid w:val="00F84CAE"/>
    <w:rsid w:val="00F86AF5"/>
    <w:rsid w:val="00F948D5"/>
    <w:rsid w:val="00F95163"/>
    <w:rsid w:val="00FA0E73"/>
    <w:rsid w:val="00FA0FAB"/>
    <w:rsid w:val="00FA1037"/>
    <w:rsid w:val="00FA361D"/>
    <w:rsid w:val="00FA7FD9"/>
    <w:rsid w:val="00FB29AA"/>
    <w:rsid w:val="00FB384A"/>
    <w:rsid w:val="00FB3A75"/>
    <w:rsid w:val="00FC10E0"/>
    <w:rsid w:val="00FC137D"/>
    <w:rsid w:val="00FC3E93"/>
    <w:rsid w:val="00FC4AD1"/>
    <w:rsid w:val="00FC5615"/>
    <w:rsid w:val="00FC795D"/>
    <w:rsid w:val="00FC7D1F"/>
    <w:rsid w:val="00FD0E02"/>
    <w:rsid w:val="00FD22AC"/>
    <w:rsid w:val="00FD3821"/>
    <w:rsid w:val="00FE083C"/>
    <w:rsid w:val="00FE2E0B"/>
    <w:rsid w:val="00FE5C13"/>
    <w:rsid w:val="00FF1972"/>
    <w:rsid w:val="00FF2ECF"/>
    <w:rsid w:val="00FF46EA"/>
    <w:rsid w:val="00FF5632"/>
    <w:rsid w:val="00F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F197CA"/>
  <w15:chartTrackingRefBased/>
  <w15:docId w15:val="{19E1AA58-C6C9-4294-87A1-48A6CBE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C100C"/>
    <w:pPr>
      <w:spacing w:before="80" w:after="80"/>
    </w:pPr>
    <w:rPr>
      <w:rFonts w:ascii="Arial" w:hAnsi="Arial"/>
      <w:szCs w:val="24"/>
    </w:rPr>
  </w:style>
  <w:style w:type="paragraph" w:styleId="berschrift1">
    <w:name w:val="heading 1"/>
    <w:basedOn w:val="Standard"/>
    <w:next w:val="Standard"/>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berschrift2">
    <w:name w:val="heading 2"/>
    <w:aliases w:val="H2"/>
    <w:basedOn w:val="berschrift1"/>
    <w:next w:val="Standard"/>
    <w:qFormat/>
    <w:rsid w:val="00A710C8"/>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link w:val="berschrift3Zchn"/>
    <w:qFormat/>
    <w:pPr>
      <w:numPr>
        <w:ilvl w:val="2"/>
      </w:numPr>
      <w:outlineLvl w:val="2"/>
    </w:pPr>
    <w:rPr>
      <w:bCs/>
      <w:sz w:val="26"/>
      <w:szCs w:val="26"/>
    </w:rPr>
  </w:style>
  <w:style w:type="paragraph" w:styleId="berschrift4">
    <w:name w:val="heading 4"/>
    <w:aliases w:val="H4"/>
    <w:basedOn w:val="berschrift3"/>
    <w:next w:val="Standard"/>
    <w:qFormat/>
    <w:pPr>
      <w:numPr>
        <w:ilvl w:val="3"/>
      </w:numPr>
      <w:outlineLvl w:val="3"/>
    </w:pPr>
    <w:rPr>
      <w:bCs w:val="0"/>
      <w:sz w:val="24"/>
      <w:szCs w:val="28"/>
    </w:rPr>
  </w:style>
  <w:style w:type="paragraph" w:styleId="berschrift5">
    <w:name w:val="heading 5"/>
    <w:basedOn w:val="berschrift4"/>
    <w:next w:val="Standard"/>
    <w:qFormat/>
    <w:pPr>
      <w:numPr>
        <w:ilvl w:val="4"/>
      </w:numPr>
      <w:outlineLvl w:val="4"/>
    </w:pPr>
    <w:rPr>
      <w:bCs/>
      <w:iCs w:val="0"/>
      <w:szCs w:val="26"/>
    </w:rPr>
  </w:style>
  <w:style w:type="paragraph" w:styleId="berschrift6">
    <w:name w:val="heading 6"/>
    <w:basedOn w:val="berschrift5"/>
    <w:next w:val="Standard"/>
    <w:qFormat/>
    <w:pPr>
      <w:numPr>
        <w:ilvl w:val="5"/>
      </w:numPr>
      <w:outlineLvl w:val="5"/>
    </w:pPr>
    <w:rPr>
      <w:bCs w:val="0"/>
      <w:sz w:val="22"/>
      <w:szCs w:val="22"/>
    </w:r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rPr>
      <w:i/>
      <w:iCs/>
    </w:r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B2415D"/>
    <w:pPr>
      <w:pBdr>
        <w:top w:val="single" w:sz="4" w:space="1" w:color="808080"/>
      </w:pBdr>
      <w:spacing w:before="0" w:after="240"/>
    </w:pPr>
    <w:rPr>
      <w:rFonts w:cs="Arial"/>
      <w:b/>
      <w:bCs/>
      <w:color w:val="3B006F"/>
      <w:kern w:val="28"/>
      <w:sz w:val="48"/>
      <w:szCs w:val="48"/>
    </w:rPr>
  </w:style>
  <w:style w:type="paragraph" w:styleId="Untertitel">
    <w:name w:val="Subtitle"/>
    <w:basedOn w:val="Titel"/>
    <w:qFormat/>
    <w:rsid w:val="00B2415D"/>
    <w:rPr>
      <w:sz w:val="36"/>
      <w:szCs w:val="36"/>
    </w:rPr>
  </w:style>
  <w:style w:type="paragraph" w:customStyle="1" w:styleId="Titlepageinfo">
    <w:name w:val="Title page info"/>
    <w:basedOn w:val="Standard"/>
    <w:next w:val="Titlepageinfodescription"/>
    <w:link w:val="TitlepageinfoChar"/>
    <w:rsid w:val="00B2415D"/>
    <w:pPr>
      <w:keepNext/>
      <w:spacing w:before="0" w:after="0"/>
    </w:pPr>
    <w:rPr>
      <w:b/>
      <w:color w:val="3B006F"/>
      <w:szCs w:val="20"/>
    </w:rPr>
  </w:style>
  <w:style w:type="paragraph" w:customStyle="1" w:styleId="Titlepageinfodescription">
    <w:name w:val="Title page info description"/>
    <w:basedOn w:val="Titlepageinfo"/>
    <w:next w:val="Titlepageinfo"/>
    <w:link w:val="TitlepageinfodescriptionChar"/>
    <w:rsid w:val="003D1945"/>
    <w:pPr>
      <w:keepNext w:val="0"/>
      <w:spacing w:after="80"/>
      <w:ind w:left="720"/>
      <w:contextualSpacing/>
    </w:pPr>
    <w:rPr>
      <w:b w:val="0"/>
      <w:color w:val="auto"/>
    </w:rPr>
  </w:style>
  <w:style w:type="paragraph" w:customStyle="1" w:styleId="Contributor">
    <w:name w:val="Contributor"/>
    <w:basedOn w:val="Titlepageinfodescription"/>
    <w:link w:val="ContributorChar"/>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Verzeichnis1">
    <w:name w:val="toc 1"/>
    <w:basedOn w:val="Standard"/>
    <w:next w:val="Standard"/>
    <w:autoRedefine/>
    <w:uiPriority w:val="39"/>
    <w:pPr>
      <w:spacing w:before="60" w:after="60"/>
    </w:pPr>
  </w:style>
  <w:style w:type="paragraph" w:styleId="Verzeichnis2">
    <w:name w:val="toc 2"/>
    <w:basedOn w:val="Standard"/>
    <w:next w:val="Standard"/>
    <w:autoRedefine/>
    <w:uiPriority w:val="39"/>
    <w:pPr>
      <w:spacing w:before="60" w:after="60"/>
      <w:ind w:left="240"/>
    </w:pPr>
  </w:style>
  <w:style w:type="paragraph" w:styleId="Verzeichnis3">
    <w:name w:val="toc 3"/>
    <w:basedOn w:val="Standard"/>
    <w:next w:val="Standard"/>
    <w:autoRedefine/>
    <w:uiPriority w:val="39"/>
    <w:pPr>
      <w:spacing w:before="60" w:after="60"/>
      <w:ind w:left="480"/>
    </w:pPr>
  </w:style>
  <w:style w:type="paragraph" w:customStyle="1" w:styleId="Code">
    <w:name w:val="Code"/>
    <w:basedOn w:val="Standard"/>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rsid w:val="00B2415D"/>
    <w:pPr>
      <w:numPr>
        <w:numId w:val="6"/>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rsid w:val="00AE0702"/>
    <w:pPr>
      <w:spacing w:before="40" w:after="40"/>
      <w:ind w:left="2160" w:hanging="1800"/>
    </w:pPr>
    <w:rPr>
      <w:bCs/>
      <w:color w:val="000000"/>
    </w:rPr>
  </w:style>
  <w:style w:type="paragraph" w:styleId="Kopfzeile">
    <w:name w:val="header"/>
    <w:basedOn w:val="Standard"/>
    <w:link w:val="KopfzeileZchn"/>
    <w:uiPriority w:val="99"/>
    <w:pPr>
      <w:tabs>
        <w:tab w:val="center" w:pos="4320"/>
        <w:tab w:val="right" w:pos="8640"/>
      </w:tabs>
    </w:pPr>
  </w:style>
  <w:style w:type="paragraph" w:styleId="Fuzeile">
    <w:name w:val="footer"/>
    <w:basedOn w:val="Standard"/>
    <w:link w:val="FuzeileZchn"/>
    <w:pPr>
      <w:tabs>
        <w:tab w:val="center" w:pos="4320"/>
        <w:tab w:val="right" w:pos="8640"/>
      </w:tabs>
    </w:pPr>
    <w:rPr>
      <w:lang w:val="x-none" w:eastAsia="x-none"/>
    </w:rPr>
  </w:style>
  <w:style w:type="character" w:styleId="Seitenzahl">
    <w:name w:val="page number"/>
    <w:basedOn w:val="Absatz-Standardschriftart"/>
  </w:style>
  <w:style w:type="paragraph" w:customStyle="1" w:styleId="AppendixHeading1">
    <w:name w:val="AppendixHeading1"/>
    <w:basedOn w:val="berschrift1"/>
    <w:next w:val="Standard"/>
    <w:rsid w:val="00225C3B"/>
    <w:pPr>
      <w:numPr>
        <w:numId w:val="6"/>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1"/>
      </w:numPr>
    </w:pPr>
  </w:style>
  <w:style w:type="paragraph" w:styleId="Verzeichnis4">
    <w:name w:val="toc 4"/>
    <w:basedOn w:val="Verzeichnis3"/>
    <w:next w:val="Standard"/>
    <w:autoRedefine/>
    <w:uiPriority w:val="39"/>
    <w:pPr>
      <w:ind w:left="720"/>
    </w:pPr>
    <w:rPr>
      <w:sz w:val="18"/>
    </w:rPr>
  </w:style>
  <w:style w:type="character" w:customStyle="1" w:styleId="Variable">
    <w:name w:val="Variable"/>
    <w:rPr>
      <w:i/>
    </w:rPr>
  </w:style>
  <w:style w:type="paragraph" w:styleId="Verzeichnis5">
    <w:name w:val="toc 5"/>
    <w:basedOn w:val="Verzeichnis4"/>
    <w:next w:val="Standard"/>
    <w:autoRedefine/>
    <w:semiHidden/>
    <w:pPr>
      <w:ind w:left="960"/>
    </w:pPr>
  </w:style>
  <w:style w:type="paragraph" w:styleId="Verzeichnis6">
    <w:name w:val="toc 6"/>
    <w:basedOn w:val="Standard"/>
    <w:next w:val="Standard"/>
    <w:autoRedefine/>
    <w:semiHidden/>
    <w:pPr>
      <w:ind w:left="1200"/>
    </w:pPr>
    <w:rPr>
      <w:sz w:val="18"/>
    </w:rPr>
  </w:style>
  <w:style w:type="paragraph" w:customStyle="1" w:styleId="Heading1WP">
    <w:name w:val="Heading 1 WP"/>
    <w:basedOn w:val="berschrift1"/>
    <w:qFormat/>
    <w:rsid w:val="00E01912"/>
    <w:pPr>
      <w:pageBreakBefore w:val="0"/>
    </w:pPr>
  </w:style>
  <w:style w:type="character" w:customStyle="1" w:styleId="FuzeileZchn">
    <w:name w:val="Fußzeile Zchn"/>
    <w:link w:val="Fuzeile"/>
    <w:rsid w:val="00735E3A"/>
    <w:rPr>
      <w:rFonts w:ascii="Arial" w:hAnsi="Arial"/>
      <w:szCs w:val="24"/>
    </w:rPr>
  </w:style>
  <w:style w:type="paragraph" w:styleId="Beschriftung">
    <w:name w:val="caption"/>
    <w:basedOn w:val="Standard"/>
    <w:next w:val="Standard"/>
    <w:autoRedefine/>
    <w:qFormat/>
    <w:pPr>
      <w:spacing w:before="120" w:after="120"/>
    </w:pPr>
    <w:rPr>
      <w:bCs/>
      <w:i/>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B2415D"/>
    <w:pPr>
      <w:pageBreakBefore/>
    </w:pPr>
  </w:style>
  <w:style w:type="paragraph" w:customStyle="1" w:styleId="TextBody">
    <w:name w:val="Text Body"/>
    <w:basedOn w:val="Abstract"/>
    <w:rsid w:val="008677C6"/>
    <w:pPr>
      <w:ind w:left="0"/>
    </w:pPr>
  </w:style>
  <w:style w:type="table" w:styleId="Tabellenraster">
    <w:name w:val="Table Grid"/>
    <w:basedOn w:val="NormaleTabelle"/>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B2415D"/>
    <w:pPr>
      <w:numPr>
        <w:numId w:val="6"/>
      </w:numPr>
    </w:pPr>
  </w:style>
  <w:style w:type="paragraph" w:styleId="Sprechblasentext">
    <w:name w:val="Balloon Text"/>
    <w:basedOn w:val="Standard"/>
    <w:link w:val="SprechblasentextZchn"/>
    <w:rsid w:val="00BE0637"/>
    <w:pPr>
      <w:spacing w:before="0" w:after="0"/>
    </w:pPr>
    <w:rPr>
      <w:rFonts w:ascii="Tahoma" w:hAnsi="Tahoma"/>
      <w:sz w:val="16"/>
      <w:szCs w:val="16"/>
      <w:lang w:val="x-none" w:eastAsia="x-none"/>
    </w:rPr>
  </w:style>
  <w:style w:type="character" w:customStyle="1" w:styleId="SprechblasentextZchn">
    <w:name w:val="Sprechblasentext Zchn"/>
    <w:link w:val="Sprechblasentext"/>
    <w:rsid w:val="00BE0637"/>
    <w:rPr>
      <w:rFonts w:ascii="Tahoma" w:hAnsi="Tahoma" w:cs="Tahoma"/>
      <w:sz w:val="16"/>
      <w:szCs w:val="16"/>
    </w:rPr>
  </w:style>
  <w:style w:type="character" w:styleId="Kommentarzeichen">
    <w:name w:val="annotation reference"/>
    <w:rsid w:val="003B7D00"/>
    <w:rPr>
      <w:sz w:val="16"/>
      <w:szCs w:val="16"/>
    </w:rPr>
  </w:style>
  <w:style w:type="paragraph" w:styleId="Kommentartext">
    <w:name w:val="annotation text"/>
    <w:basedOn w:val="Standard"/>
    <w:link w:val="KommentartextZchn"/>
    <w:rsid w:val="003B7D00"/>
    <w:rPr>
      <w:szCs w:val="20"/>
    </w:rPr>
  </w:style>
  <w:style w:type="character" w:customStyle="1" w:styleId="KommentartextZchn">
    <w:name w:val="Kommentartext Zchn"/>
    <w:link w:val="Kommentartext"/>
    <w:rsid w:val="003B7D00"/>
    <w:rPr>
      <w:rFonts w:ascii="Arial" w:hAnsi="Arial"/>
    </w:rPr>
  </w:style>
  <w:style w:type="paragraph" w:styleId="Kommentarthema">
    <w:name w:val="annotation subject"/>
    <w:basedOn w:val="Kommentartext"/>
    <w:next w:val="Kommentartext"/>
    <w:link w:val="KommentarthemaZchn"/>
    <w:rsid w:val="003B7D00"/>
    <w:rPr>
      <w:b/>
      <w:bCs/>
    </w:rPr>
  </w:style>
  <w:style w:type="character" w:customStyle="1" w:styleId="KommentarthemaZchn">
    <w:name w:val="Kommentarthema Zchn"/>
    <w:link w:val="Kommentarthema"/>
    <w:rsid w:val="003B7D00"/>
    <w:rPr>
      <w:rFonts w:ascii="Arial" w:hAnsi="Arial"/>
      <w:b/>
      <w:bCs/>
    </w:rPr>
  </w:style>
  <w:style w:type="paragraph" w:customStyle="1" w:styleId="ToDo">
    <w:name w:val="ToDo"/>
    <w:basedOn w:val="Contributor"/>
    <w:link w:val="ToDoChar"/>
    <w:qFormat/>
    <w:rsid w:val="007B2137"/>
    <w:rPr>
      <w:i/>
      <w:color w:val="FF0000"/>
    </w:rPr>
  </w:style>
  <w:style w:type="character" w:styleId="Fett">
    <w:name w:val="Strong"/>
    <w:uiPriority w:val="22"/>
    <w:qFormat/>
    <w:rsid w:val="00005A61"/>
    <w:rPr>
      <w:b/>
      <w:bCs/>
    </w:rPr>
  </w:style>
  <w:style w:type="character" w:customStyle="1" w:styleId="TitlepageinfoChar">
    <w:name w:val="Title page info Char"/>
    <w:link w:val="Titlepageinfo"/>
    <w:rsid w:val="007B2137"/>
    <w:rPr>
      <w:rFonts w:ascii="Arial" w:hAnsi="Arial"/>
      <w:b/>
      <w:color w:val="3B006F"/>
    </w:rPr>
  </w:style>
  <w:style w:type="character" w:customStyle="1" w:styleId="TitlepageinfodescriptionChar">
    <w:name w:val="Title page info description Char"/>
    <w:link w:val="Titlepageinfodescription"/>
    <w:rsid w:val="007B2137"/>
    <w:rPr>
      <w:rFonts w:ascii="Arial" w:hAnsi="Arial"/>
      <w:b w:val="0"/>
      <w:color w:val="3B006F"/>
    </w:rPr>
  </w:style>
  <w:style w:type="character" w:customStyle="1" w:styleId="ContributorChar">
    <w:name w:val="Contributor Char"/>
    <w:link w:val="Contributor"/>
    <w:rsid w:val="007B2137"/>
    <w:rPr>
      <w:rFonts w:ascii="Arial" w:hAnsi="Arial"/>
      <w:b w:val="0"/>
      <w:color w:val="3B006F"/>
    </w:rPr>
  </w:style>
  <w:style w:type="character" w:customStyle="1" w:styleId="ToDoChar">
    <w:name w:val="ToDo Char"/>
    <w:link w:val="ToDo"/>
    <w:rsid w:val="007B2137"/>
    <w:rPr>
      <w:rFonts w:ascii="Arial" w:hAnsi="Arial"/>
      <w:b w:val="0"/>
      <w:i/>
      <w:color w:val="FF0000"/>
    </w:rPr>
  </w:style>
  <w:style w:type="character" w:customStyle="1" w:styleId="berschrift3Zchn">
    <w:name w:val="Überschrift 3 Zchn"/>
    <w:aliases w:val="H3 Zchn"/>
    <w:link w:val="berschrift3"/>
    <w:rsid w:val="00344F88"/>
    <w:rPr>
      <w:rFonts w:ascii="Arial" w:hAnsi="Arial" w:cs="Arial"/>
      <w:b/>
      <w:bCs/>
      <w:iCs/>
      <w:color w:val="3B006F"/>
      <w:kern w:val="32"/>
      <w:sz w:val="26"/>
      <w:szCs w:val="26"/>
    </w:rPr>
  </w:style>
  <w:style w:type="paragraph" w:styleId="Zitat">
    <w:name w:val="Quote"/>
    <w:basedOn w:val="Standard"/>
    <w:next w:val="Standard"/>
    <w:link w:val="ZitatZchn"/>
    <w:uiPriority w:val="29"/>
    <w:qFormat/>
    <w:rsid w:val="003F28AD"/>
    <w:pPr>
      <w:spacing w:before="200"/>
      <w:ind w:left="864" w:right="864"/>
      <w:jc w:val="center"/>
    </w:pPr>
    <w:rPr>
      <w:i/>
      <w:iCs/>
      <w:color w:val="404040"/>
    </w:rPr>
  </w:style>
  <w:style w:type="character" w:customStyle="1" w:styleId="ZitatZchn">
    <w:name w:val="Zitat Zchn"/>
    <w:link w:val="Zitat"/>
    <w:uiPriority w:val="29"/>
    <w:rsid w:val="003F28AD"/>
    <w:rPr>
      <w:rFonts w:ascii="Arial" w:hAnsi="Arial"/>
      <w:i/>
      <w:iCs/>
      <w:color w:val="404040"/>
      <w:szCs w:val="24"/>
    </w:rPr>
  </w:style>
  <w:style w:type="paragraph" w:styleId="KeinLeerraum">
    <w:name w:val="No Spacing"/>
    <w:uiPriority w:val="1"/>
    <w:qFormat/>
    <w:rsid w:val="003F28AD"/>
    <w:rPr>
      <w:rFonts w:ascii="Arial" w:hAnsi="Arial"/>
      <w:szCs w:val="24"/>
    </w:rPr>
  </w:style>
  <w:style w:type="character" w:customStyle="1" w:styleId="KopfzeileZchn">
    <w:name w:val="Kopfzeile Zchn"/>
    <w:link w:val="Kopfzeile"/>
    <w:uiPriority w:val="99"/>
    <w:rsid w:val="004578CA"/>
    <w:rPr>
      <w:rFonts w:ascii="Arial" w:hAnsi="Arial"/>
      <w:szCs w:val="24"/>
    </w:rPr>
  </w:style>
  <w:style w:type="paragraph" w:styleId="Listenabsatz">
    <w:name w:val="List Paragraph"/>
    <w:basedOn w:val="Standard"/>
    <w:uiPriority w:val="34"/>
    <w:qFormat/>
    <w:rsid w:val="000E267C"/>
    <w:pPr>
      <w:spacing w:before="0" w:after="160" w:line="252" w:lineRule="auto"/>
      <w:ind w:left="720"/>
      <w:contextualSpacing/>
    </w:pPr>
    <w:rPr>
      <w:rFonts w:ascii="Calibri" w:eastAsia="Calibri" w:hAnsi="Calibri" w:cs="Calibri"/>
      <w:sz w:val="22"/>
      <w:szCs w:val="22"/>
    </w:rPr>
  </w:style>
  <w:style w:type="paragraph" w:styleId="NurText">
    <w:name w:val="Plain Text"/>
    <w:basedOn w:val="Standard"/>
    <w:link w:val="NurTextZchn"/>
    <w:uiPriority w:val="99"/>
    <w:unhideWhenUsed/>
    <w:rsid w:val="00865D2B"/>
    <w:pPr>
      <w:spacing w:before="0" w:after="0"/>
    </w:pPr>
    <w:rPr>
      <w:rFonts w:ascii="Calibri" w:eastAsia="Calibri" w:hAnsi="Calibri" w:cs="Calibri"/>
      <w:sz w:val="22"/>
      <w:szCs w:val="22"/>
    </w:rPr>
  </w:style>
  <w:style w:type="character" w:customStyle="1" w:styleId="NurTextZchn">
    <w:name w:val="Nur Text Zchn"/>
    <w:link w:val="NurText"/>
    <w:uiPriority w:val="99"/>
    <w:rsid w:val="00865D2B"/>
    <w:rPr>
      <w:rFonts w:ascii="Calibri" w:eastAsia="Calibri" w:hAnsi="Calibri" w:cs="Calibri"/>
      <w:sz w:val="22"/>
      <w:szCs w:val="22"/>
    </w:rPr>
  </w:style>
  <w:style w:type="character" w:styleId="Erwhnung">
    <w:name w:val="Mention"/>
    <w:uiPriority w:val="99"/>
    <w:semiHidden/>
    <w:unhideWhenUsed/>
    <w:rsid w:val="00FD38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2623">
      <w:bodyDiv w:val="1"/>
      <w:marLeft w:val="0"/>
      <w:marRight w:val="0"/>
      <w:marTop w:val="0"/>
      <w:marBottom w:val="0"/>
      <w:divBdr>
        <w:top w:val="none" w:sz="0" w:space="0" w:color="auto"/>
        <w:left w:val="none" w:sz="0" w:space="0" w:color="auto"/>
        <w:bottom w:val="none" w:sz="0" w:space="0" w:color="auto"/>
        <w:right w:val="none" w:sz="0" w:space="0" w:color="auto"/>
      </w:divBdr>
    </w:div>
    <w:div w:id="162091124">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21295730">
      <w:bodyDiv w:val="1"/>
      <w:marLeft w:val="0"/>
      <w:marRight w:val="0"/>
      <w:marTop w:val="0"/>
      <w:marBottom w:val="0"/>
      <w:divBdr>
        <w:top w:val="none" w:sz="0" w:space="0" w:color="auto"/>
        <w:left w:val="none" w:sz="0" w:space="0" w:color="auto"/>
        <w:bottom w:val="none" w:sz="0" w:space="0" w:color="auto"/>
        <w:right w:val="none" w:sz="0" w:space="0" w:color="auto"/>
      </w:divBdr>
    </w:div>
    <w:div w:id="48891159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7032821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90073471">
      <w:bodyDiv w:val="1"/>
      <w:marLeft w:val="0"/>
      <w:marRight w:val="0"/>
      <w:marTop w:val="0"/>
      <w:marBottom w:val="0"/>
      <w:divBdr>
        <w:top w:val="none" w:sz="0" w:space="0" w:color="auto"/>
        <w:left w:val="none" w:sz="0" w:space="0" w:color="auto"/>
        <w:bottom w:val="none" w:sz="0" w:space="0" w:color="auto"/>
        <w:right w:val="none" w:sz="0" w:space="0" w:color="auto"/>
      </w:divBdr>
    </w:div>
    <w:div w:id="98562638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72584322">
      <w:bodyDiv w:val="1"/>
      <w:marLeft w:val="0"/>
      <w:marRight w:val="0"/>
      <w:marTop w:val="0"/>
      <w:marBottom w:val="0"/>
      <w:divBdr>
        <w:top w:val="none" w:sz="0" w:space="0" w:color="auto"/>
        <w:left w:val="none" w:sz="0" w:space="0" w:color="auto"/>
        <w:bottom w:val="none" w:sz="0" w:space="0" w:color="auto"/>
        <w:right w:val="none" w:sz="0" w:space="0" w:color="auto"/>
      </w:divBdr>
      <w:divsChild>
        <w:div w:id="1039670612">
          <w:marLeft w:val="0"/>
          <w:marRight w:val="0"/>
          <w:marTop w:val="0"/>
          <w:marBottom w:val="0"/>
          <w:divBdr>
            <w:top w:val="none" w:sz="0" w:space="0" w:color="auto"/>
            <w:left w:val="none" w:sz="0" w:space="0" w:color="auto"/>
            <w:bottom w:val="none" w:sz="0" w:space="0" w:color="auto"/>
            <w:right w:val="none" w:sz="0" w:space="0" w:color="auto"/>
          </w:divBdr>
        </w:div>
      </w:divsChild>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49087194">
      <w:bodyDiv w:val="1"/>
      <w:marLeft w:val="0"/>
      <w:marRight w:val="0"/>
      <w:marTop w:val="0"/>
      <w:marBottom w:val="0"/>
      <w:divBdr>
        <w:top w:val="none" w:sz="0" w:space="0" w:color="auto"/>
        <w:left w:val="none" w:sz="0" w:space="0" w:color="auto"/>
        <w:bottom w:val="none" w:sz="0" w:space="0" w:color="auto"/>
        <w:right w:val="none" w:sz="0" w:space="0" w:color="auto"/>
      </w:divBdr>
    </w:div>
    <w:div w:id="1685938703">
      <w:bodyDiv w:val="1"/>
      <w:marLeft w:val="0"/>
      <w:marRight w:val="0"/>
      <w:marTop w:val="0"/>
      <w:marBottom w:val="0"/>
      <w:divBdr>
        <w:top w:val="none" w:sz="0" w:space="0" w:color="auto"/>
        <w:left w:val="none" w:sz="0" w:space="0" w:color="auto"/>
        <w:bottom w:val="none" w:sz="0" w:space="0" w:color="auto"/>
        <w:right w:val="none" w:sz="0" w:space="0" w:color="auto"/>
      </w:divBdr>
    </w:div>
    <w:div w:id="1860194462">
      <w:bodyDiv w:val="1"/>
      <w:marLeft w:val="0"/>
      <w:marRight w:val="0"/>
      <w:marTop w:val="0"/>
      <w:marBottom w:val="0"/>
      <w:divBdr>
        <w:top w:val="none" w:sz="0" w:space="0" w:color="auto"/>
        <w:left w:val="none" w:sz="0" w:space="0" w:color="auto"/>
        <w:bottom w:val="none" w:sz="0" w:space="0" w:color="auto"/>
        <w:right w:val="none" w:sz="0" w:space="0" w:color="auto"/>
      </w:divBdr>
      <w:divsChild>
        <w:div w:id="32654707">
          <w:marLeft w:val="0"/>
          <w:marRight w:val="0"/>
          <w:marTop w:val="0"/>
          <w:marBottom w:val="0"/>
          <w:divBdr>
            <w:top w:val="none" w:sz="0" w:space="0" w:color="auto"/>
            <w:left w:val="none" w:sz="0" w:space="0" w:color="auto"/>
            <w:bottom w:val="none" w:sz="0" w:space="0" w:color="auto"/>
            <w:right w:val="none" w:sz="0" w:space="0" w:color="auto"/>
          </w:divBdr>
        </w:div>
      </w:divsChild>
    </w:div>
    <w:div w:id="1881093581">
      <w:bodyDiv w:val="1"/>
      <w:marLeft w:val="0"/>
      <w:marRight w:val="0"/>
      <w:marTop w:val="0"/>
      <w:marBottom w:val="0"/>
      <w:divBdr>
        <w:top w:val="none" w:sz="0" w:space="0" w:color="auto"/>
        <w:left w:val="none" w:sz="0" w:space="0" w:color="auto"/>
        <w:bottom w:val="none" w:sz="0" w:space="0" w:color="auto"/>
        <w:right w:val="none" w:sz="0" w:space="0" w:color="auto"/>
      </w:divBdr>
    </w:div>
    <w:div w:id="1951820461">
      <w:bodyDiv w:val="1"/>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042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mailto:rgodfrey@redhat.com" TargetMode="External"/><Relationship Id="rId7" Type="http://schemas.openxmlformats.org/officeDocument/2006/relationships/hyperlink" Target="http://www.redhat.com/" TargetMode="External"/><Relationship Id="rId2" Type="http://schemas.openxmlformats.org/officeDocument/2006/relationships/hyperlink" Target="http://www.microsoft.com/" TargetMode="External"/><Relationship Id="rId1" Type="http://schemas.openxmlformats.org/officeDocument/2006/relationships/hyperlink" Target="mailto:RobDolin@microsoft.com" TargetMode="External"/><Relationship Id="rId6" Type="http://schemas.openxmlformats.org/officeDocument/2006/relationships/hyperlink" Target="mailto:rafaels@redhat.com" TargetMode="External"/><Relationship Id="rId5" Type="http://schemas.openxmlformats.org/officeDocument/2006/relationships/hyperlink" Target="mailto:dingham@redhat.com" TargetMode="External"/><Relationship Id="rId4" Type="http://schemas.openxmlformats.org/officeDocument/2006/relationships/hyperlink" Target="http://www.redhat.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rgodfrey@redhat.com" TargetMode="External"/><Relationship Id="rId18" Type="http://schemas.openxmlformats.org/officeDocument/2006/relationships/hyperlink" Target="http://www.microsoft.com/" TargetMode="External"/><Relationship Id="rId26" Type="http://schemas.openxmlformats.org/officeDocument/2006/relationships/footer" Target="footer1.xml"/><Relationship Id="rId39" Type="http://schemas.openxmlformats.org/officeDocument/2006/relationships/hyperlink" Target="http://www.amqp.org/amqp-cbs/1.0/token-types" TargetMode="External"/><Relationship Id="rId21" Type="http://schemas.openxmlformats.org/officeDocument/2006/relationships/hyperlink" Target="http://www.oasis-open.org/committees/process.php" TargetMode="External"/><Relationship Id="rId34" Type="http://schemas.openxmlformats.org/officeDocument/2006/relationships/hyperlink" Target="http://www.rfc-editor.org/info/rfc4301" TargetMode="External"/><Relationship Id="rId42" Type="http://schemas.openxmlformats.org/officeDocument/2006/relationships/package" Target="embeddings/Microsoft_Visio_Drawing.vsdx"/><Relationship Id="rId47"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microsoft.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yperlink" Target="http://www.rfc-editor.org/info/rfc3339" TargetMode="External"/><Relationship Id="rId37" Type="http://schemas.openxmlformats.org/officeDocument/2006/relationships/hyperlink" Target="http://www.rfc-editor.org/info/rfc7519" TargetMode="External"/><Relationship Id="rId40" Type="http://schemas.openxmlformats.org/officeDocument/2006/relationships/image" Target="media/image1.png"/><Relationship Id="rId45"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yperlink" Target="mailto:clemensv@microsoft.com" TargetMode="External"/><Relationship Id="rId23" Type="http://schemas.openxmlformats.org/officeDocument/2006/relationships/hyperlink" Target="http://www.oasis-open.org/policies-guidelines/ipr" TargetMode="External"/><Relationship Id="rId28" Type="http://schemas.openxmlformats.org/officeDocument/2006/relationships/header" Target="header3.xml"/><Relationship Id="rId36" Type="http://schemas.openxmlformats.org/officeDocument/2006/relationships/hyperlink" Target="http://www.rfc-editor.org/info/rfc5234" TargetMode="External"/><Relationship Id="rId10" Type="http://schemas.openxmlformats.org/officeDocument/2006/relationships/footnotes" Target="footnotes.xml"/><Relationship Id="rId19" Type="http://schemas.openxmlformats.org/officeDocument/2006/relationships/hyperlink" Target="http://docs.oasis-open.org/amqp/core/v1.0/os/amqp-core-overview-v1.0-os.html" TargetMode="External"/><Relationship Id="rId31" Type="http://schemas.openxmlformats.org/officeDocument/2006/relationships/hyperlink" Target="http://www.rfc-editor.org/info/rfc2119" TargetMode="External"/><Relationship Id="rId44"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redhat.com/" TargetMode="External"/><Relationship Id="rId22" Type="http://schemas.openxmlformats.org/officeDocument/2006/relationships/hyperlink" Target="http://www.oasis-open.org/committees/process.php" TargetMode="External"/><Relationship Id="rId27" Type="http://schemas.openxmlformats.org/officeDocument/2006/relationships/footer" Target="footer2.xml"/><Relationship Id="rId30" Type="http://schemas.openxmlformats.org/officeDocument/2006/relationships/hyperlink" Target="https://www.oasis-open.org/standards" TargetMode="External"/><Relationship Id="rId35" Type="http://schemas.openxmlformats.org/officeDocument/2006/relationships/hyperlink" Target="http://www.rfc-editor.org/info/rfc4422" TargetMode="External"/><Relationship Id="rId43" Type="http://schemas.openxmlformats.org/officeDocument/2006/relationships/comments" Target="comments.xm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oasis-open.org/committees/amqp/" TargetMode="External"/><Relationship Id="rId17" Type="http://schemas.openxmlformats.org/officeDocument/2006/relationships/hyperlink" Target="mailto:clemensv@microsoft.com" TargetMode="External"/><Relationship Id="rId25" Type="http://schemas.openxmlformats.org/officeDocument/2006/relationships/header" Target="header2.xml"/><Relationship Id="rId33" Type="http://schemas.openxmlformats.org/officeDocument/2006/relationships/hyperlink" Target="http://www.rfc-editor.org/info/rfc3629" TargetMode="External"/><Relationship Id="rId38" Type="http://schemas.openxmlformats.org/officeDocument/2006/relationships/hyperlink" Target="http://msdn.microsoft.com/en-us/library/windowsazure/hh781551.aspx" TargetMode="External"/><Relationship Id="rId46" Type="http://schemas.openxmlformats.org/officeDocument/2006/relationships/fontTable" Target="fontTable.xml"/><Relationship Id="rId20" Type="http://schemas.openxmlformats.org/officeDocument/2006/relationships/hyperlink" Target="http://www.oasis-open.org/committees/process.php" TargetMode="External"/><Relationship Id="rId4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6" ma:contentTypeDescription="Create a new document." ma:contentTypeScope="" ma:versionID="03df303dd81f2e3bbd6baa2a4f28afef">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ea84106a540955772250d62d5298db23"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C486-2144-43DA-A90F-C6C1B183BD39}">
  <ds:schemaRefs>
    <ds:schemaRef ds:uri="http://schemas.microsoft.com/office/2006/metadata/longProperties"/>
  </ds:schemaRefs>
</ds:datastoreItem>
</file>

<file path=customXml/itemProps2.xml><?xml version="1.0" encoding="utf-8"?>
<ds:datastoreItem xmlns:ds="http://schemas.openxmlformats.org/officeDocument/2006/customXml" ds:itemID="{8B174033-E110-4B9E-8EFA-572786D7C8A0}">
  <ds:schemaRefs>
    <ds:schemaRef ds:uri="http://schemas.microsoft.com/sharepoint/v3/contenttype/forms"/>
  </ds:schemaRefs>
</ds:datastoreItem>
</file>

<file path=customXml/itemProps3.xml><?xml version="1.0" encoding="utf-8"?>
<ds:datastoreItem xmlns:ds="http://schemas.openxmlformats.org/officeDocument/2006/customXml" ds:itemID="{6AD6151F-1612-4A22-B9F4-3C07F29BA8C5}">
  <ds:schemaRefs>
    <ds:schemaRef ds:uri="http://schemas.microsoft.com/office/2006/documentManagement/types"/>
    <ds:schemaRef ds:uri="http://purl.org/dc/elements/1.1/"/>
    <ds:schemaRef ds:uri="http://schemas.microsoft.com/office/infopath/2007/PartnerControls"/>
    <ds:schemaRef ds:uri="http://purl.org/dc/dcmitype/"/>
    <ds:schemaRef ds:uri="http://schemas.openxmlformats.org/package/2006/metadata/core-properties"/>
    <ds:schemaRef ds:uri="http://purl.org/dc/terms/"/>
    <ds:schemaRef ds:uri="f21d977c-4c0b-4dd2-8974-dcfd05962a99"/>
    <ds:schemaRef ds:uri="http://www.w3.org/XML/1998/namespace"/>
    <ds:schemaRef ds:uri="6879ab71-7064-44bc-8dd0-d2e209a85866"/>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B897823F-1277-4238-9C07-F43314AD1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540BE8-F6A1-416B-8B96-8B9583E83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16</Pages>
  <Words>5594</Words>
  <Characters>46550</Characters>
  <Application>Microsoft Office Word</Application>
  <DocSecurity>0</DocSecurity>
  <Lines>387</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Advanced Message Queuing Protocol (AMQP) Claims-based Security Version 1.0</vt:lpstr>
      <vt:lpstr>Advanced Message Queuing Protocol (AMQP) Claims-based Security Version 1.0</vt:lpstr>
    </vt:vector>
  </TitlesOfParts>
  <Company>OASIS</Company>
  <LinksUpToDate>false</LinksUpToDate>
  <CharactersWithSpaces>52040</CharactersWithSpaces>
  <SharedDoc>false</SharedDoc>
  <HLinks>
    <vt:vector size="396" baseType="variant">
      <vt:variant>
        <vt:i4>4522066</vt:i4>
      </vt:variant>
      <vt:variant>
        <vt:i4>342</vt:i4>
      </vt:variant>
      <vt:variant>
        <vt:i4>0</vt:i4>
      </vt:variant>
      <vt:variant>
        <vt:i4>5</vt:i4>
      </vt:variant>
      <vt:variant>
        <vt:lpwstr/>
      </vt:variant>
      <vt:variant>
        <vt:lpwstr>_SASL_Init</vt:lpwstr>
      </vt:variant>
      <vt:variant>
        <vt:i4>2359334</vt:i4>
      </vt:variant>
      <vt:variant>
        <vt:i4>333</vt:i4>
      </vt:variant>
      <vt:variant>
        <vt:i4>0</vt:i4>
      </vt:variant>
      <vt:variant>
        <vt:i4>5</vt:i4>
      </vt:variant>
      <vt:variant>
        <vt:lpwstr/>
      </vt:variant>
      <vt:variant>
        <vt:lpwstr>_SASL_Outcome</vt:lpwstr>
      </vt:variant>
      <vt:variant>
        <vt:i4>4325391</vt:i4>
      </vt:variant>
      <vt:variant>
        <vt:i4>291</vt:i4>
      </vt:variant>
      <vt:variant>
        <vt:i4>0</vt:i4>
      </vt:variant>
      <vt:variant>
        <vt:i4>5</vt:i4>
      </vt:variant>
      <vt:variant>
        <vt:lpwstr>http://www.amqp.org/amqp-cbs/1.0/token-types</vt:lpwstr>
      </vt:variant>
      <vt:variant>
        <vt:lpwstr/>
      </vt:variant>
      <vt:variant>
        <vt:i4>7012394</vt:i4>
      </vt:variant>
      <vt:variant>
        <vt:i4>288</vt:i4>
      </vt:variant>
      <vt:variant>
        <vt:i4>0</vt:i4>
      </vt:variant>
      <vt:variant>
        <vt:i4>5</vt:i4>
      </vt:variant>
      <vt:variant>
        <vt:lpwstr>http://msdn.microsoft.com/en-us/library/windowsazure/hh781551.aspx</vt:lpwstr>
      </vt:variant>
      <vt:variant>
        <vt:lpwstr/>
      </vt:variant>
      <vt:variant>
        <vt:i4>6553658</vt:i4>
      </vt:variant>
      <vt:variant>
        <vt:i4>285</vt:i4>
      </vt:variant>
      <vt:variant>
        <vt:i4>0</vt:i4>
      </vt:variant>
      <vt:variant>
        <vt:i4>5</vt:i4>
      </vt:variant>
      <vt:variant>
        <vt:lpwstr>http://www.oasis-open.org/committees/security/</vt:lpwstr>
      </vt:variant>
      <vt:variant>
        <vt:lpwstr/>
      </vt:variant>
      <vt:variant>
        <vt:i4>4128824</vt:i4>
      </vt:variant>
      <vt:variant>
        <vt:i4>282</vt:i4>
      </vt:variant>
      <vt:variant>
        <vt:i4>0</vt:i4>
      </vt:variant>
      <vt:variant>
        <vt:i4>5</vt:i4>
      </vt:variant>
      <vt:variant>
        <vt:lpwstr>http://www.rfc-editor.org/info/rfc8174</vt:lpwstr>
      </vt:variant>
      <vt:variant>
        <vt:lpwstr/>
      </vt:variant>
      <vt:variant>
        <vt:i4>3538993</vt:i4>
      </vt:variant>
      <vt:variant>
        <vt:i4>279</vt:i4>
      </vt:variant>
      <vt:variant>
        <vt:i4>0</vt:i4>
      </vt:variant>
      <vt:variant>
        <vt:i4>5</vt:i4>
      </vt:variant>
      <vt:variant>
        <vt:lpwstr>http://www.rfc-editor.org/info/rfc7519</vt:lpwstr>
      </vt:variant>
      <vt:variant>
        <vt:lpwstr/>
      </vt:variant>
      <vt:variant>
        <vt:i4>3932209</vt:i4>
      </vt:variant>
      <vt:variant>
        <vt:i4>276</vt:i4>
      </vt:variant>
      <vt:variant>
        <vt:i4>0</vt:i4>
      </vt:variant>
      <vt:variant>
        <vt:i4>5</vt:i4>
      </vt:variant>
      <vt:variant>
        <vt:lpwstr>http://www.rfc-editor.org/info/rfc5234</vt:lpwstr>
      </vt:variant>
      <vt:variant>
        <vt:lpwstr/>
      </vt:variant>
      <vt:variant>
        <vt:i4>3932209</vt:i4>
      </vt:variant>
      <vt:variant>
        <vt:i4>273</vt:i4>
      </vt:variant>
      <vt:variant>
        <vt:i4>0</vt:i4>
      </vt:variant>
      <vt:variant>
        <vt:i4>5</vt:i4>
      </vt:variant>
      <vt:variant>
        <vt:lpwstr>http://www.rfc-editor.org/info/rfc4422</vt:lpwstr>
      </vt:variant>
      <vt:variant>
        <vt:lpwstr/>
      </vt:variant>
      <vt:variant>
        <vt:i4>3670067</vt:i4>
      </vt:variant>
      <vt:variant>
        <vt:i4>270</vt:i4>
      </vt:variant>
      <vt:variant>
        <vt:i4>0</vt:i4>
      </vt:variant>
      <vt:variant>
        <vt:i4>5</vt:i4>
      </vt:variant>
      <vt:variant>
        <vt:lpwstr>http://www.rfc-editor.org/info/rfc4301</vt:lpwstr>
      </vt:variant>
      <vt:variant>
        <vt:lpwstr/>
      </vt:variant>
      <vt:variant>
        <vt:i4>3473462</vt:i4>
      </vt:variant>
      <vt:variant>
        <vt:i4>267</vt:i4>
      </vt:variant>
      <vt:variant>
        <vt:i4>0</vt:i4>
      </vt:variant>
      <vt:variant>
        <vt:i4>5</vt:i4>
      </vt:variant>
      <vt:variant>
        <vt:lpwstr>http://www.rfc-editor.org/info/rfc3629</vt:lpwstr>
      </vt:variant>
      <vt:variant>
        <vt:lpwstr/>
      </vt:variant>
      <vt:variant>
        <vt:i4>3145783</vt:i4>
      </vt:variant>
      <vt:variant>
        <vt:i4>264</vt:i4>
      </vt:variant>
      <vt:variant>
        <vt:i4>0</vt:i4>
      </vt:variant>
      <vt:variant>
        <vt:i4>5</vt:i4>
      </vt:variant>
      <vt:variant>
        <vt:lpwstr>http://www.rfc-editor.org/info/rfc3339</vt:lpwstr>
      </vt:variant>
      <vt:variant>
        <vt:lpwstr/>
      </vt:variant>
      <vt:variant>
        <vt:i4>3276852</vt:i4>
      </vt:variant>
      <vt:variant>
        <vt:i4>261</vt:i4>
      </vt:variant>
      <vt:variant>
        <vt:i4>0</vt:i4>
      </vt:variant>
      <vt:variant>
        <vt:i4>5</vt:i4>
      </vt:variant>
      <vt:variant>
        <vt:lpwstr>http://www.rfc-editor.org/info/rfc2119</vt:lpwstr>
      </vt:variant>
      <vt:variant>
        <vt:lpwstr/>
      </vt:variant>
      <vt:variant>
        <vt:i4>1048577</vt:i4>
      </vt:variant>
      <vt:variant>
        <vt:i4>258</vt:i4>
      </vt:variant>
      <vt:variant>
        <vt:i4>0</vt:i4>
      </vt:variant>
      <vt:variant>
        <vt:i4>5</vt:i4>
      </vt:variant>
      <vt:variant>
        <vt:lpwstr>https://www.oasis-open.org/standards</vt:lpwstr>
      </vt:variant>
      <vt:variant>
        <vt:lpwstr>amqpv1.0</vt:lpwstr>
      </vt:variant>
      <vt:variant>
        <vt:i4>2162696</vt:i4>
      </vt:variant>
      <vt:variant>
        <vt:i4>230</vt:i4>
      </vt:variant>
      <vt:variant>
        <vt:i4>0</vt:i4>
      </vt:variant>
      <vt:variant>
        <vt:i4>5</vt:i4>
      </vt:variant>
      <vt:variant>
        <vt:lpwstr/>
      </vt:variant>
      <vt:variant>
        <vt:lpwstr>_Toc880907</vt:lpwstr>
      </vt:variant>
      <vt:variant>
        <vt:i4>2097160</vt:i4>
      </vt:variant>
      <vt:variant>
        <vt:i4>224</vt:i4>
      </vt:variant>
      <vt:variant>
        <vt:i4>0</vt:i4>
      </vt:variant>
      <vt:variant>
        <vt:i4>5</vt:i4>
      </vt:variant>
      <vt:variant>
        <vt:lpwstr/>
      </vt:variant>
      <vt:variant>
        <vt:lpwstr>_Toc880906</vt:lpwstr>
      </vt:variant>
      <vt:variant>
        <vt:i4>2293768</vt:i4>
      </vt:variant>
      <vt:variant>
        <vt:i4>218</vt:i4>
      </vt:variant>
      <vt:variant>
        <vt:i4>0</vt:i4>
      </vt:variant>
      <vt:variant>
        <vt:i4>5</vt:i4>
      </vt:variant>
      <vt:variant>
        <vt:lpwstr/>
      </vt:variant>
      <vt:variant>
        <vt:lpwstr>_Toc880905</vt:lpwstr>
      </vt:variant>
      <vt:variant>
        <vt:i4>2228232</vt:i4>
      </vt:variant>
      <vt:variant>
        <vt:i4>212</vt:i4>
      </vt:variant>
      <vt:variant>
        <vt:i4>0</vt:i4>
      </vt:variant>
      <vt:variant>
        <vt:i4>5</vt:i4>
      </vt:variant>
      <vt:variant>
        <vt:lpwstr/>
      </vt:variant>
      <vt:variant>
        <vt:lpwstr>_Toc880904</vt:lpwstr>
      </vt:variant>
      <vt:variant>
        <vt:i4>2424840</vt:i4>
      </vt:variant>
      <vt:variant>
        <vt:i4>206</vt:i4>
      </vt:variant>
      <vt:variant>
        <vt:i4>0</vt:i4>
      </vt:variant>
      <vt:variant>
        <vt:i4>5</vt:i4>
      </vt:variant>
      <vt:variant>
        <vt:lpwstr/>
      </vt:variant>
      <vt:variant>
        <vt:lpwstr>_Toc880903</vt:lpwstr>
      </vt:variant>
      <vt:variant>
        <vt:i4>2359304</vt:i4>
      </vt:variant>
      <vt:variant>
        <vt:i4>200</vt:i4>
      </vt:variant>
      <vt:variant>
        <vt:i4>0</vt:i4>
      </vt:variant>
      <vt:variant>
        <vt:i4>5</vt:i4>
      </vt:variant>
      <vt:variant>
        <vt:lpwstr/>
      </vt:variant>
      <vt:variant>
        <vt:lpwstr>_Toc880902</vt:lpwstr>
      </vt:variant>
      <vt:variant>
        <vt:i4>2555912</vt:i4>
      </vt:variant>
      <vt:variant>
        <vt:i4>194</vt:i4>
      </vt:variant>
      <vt:variant>
        <vt:i4>0</vt:i4>
      </vt:variant>
      <vt:variant>
        <vt:i4>5</vt:i4>
      </vt:variant>
      <vt:variant>
        <vt:lpwstr/>
      </vt:variant>
      <vt:variant>
        <vt:lpwstr>_Toc880901</vt:lpwstr>
      </vt:variant>
      <vt:variant>
        <vt:i4>2490376</vt:i4>
      </vt:variant>
      <vt:variant>
        <vt:i4>188</vt:i4>
      </vt:variant>
      <vt:variant>
        <vt:i4>0</vt:i4>
      </vt:variant>
      <vt:variant>
        <vt:i4>5</vt:i4>
      </vt:variant>
      <vt:variant>
        <vt:lpwstr/>
      </vt:variant>
      <vt:variant>
        <vt:lpwstr>_Toc880900</vt:lpwstr>
      </vt:variant>
      <vt:variant>
        <vt:i4>3014657</vt:i4>
      </vt:variant>
      <vt:variant>
        <vt:i4>182</vt:i4>
      </vt:variant>
      <vt:variant>
        <vt:i4>0</vt:i4>
      </vt:variant>
      <vt:variant>
        <vt:i4>5</vt:i4>
      </vt:variant>
      <vt:variant>
        <vt:lpwstr/>
      </vt:variant>
      <vt:variant>
        <vt:lpwstr>_Toc880899</vt:lpwstr>
      </vt:variant>
      <vt:variant>
        <vt:i4>3080193</vt:i4>
      </vt:variant>
      <vt:variant>
        <vt:i4>176</vt:i4>
      </vt:variant>
      <vt:variant>
        <vt:i4>0</vt:i4>
      </vt:variant>
      <vt:variant>
        <vt:i4>5</vt:i4>
      </vt:variant>
      <vt:variant>
        <vt:lpwstr/>
      </vt:variant>
      <vt:variant>
        <vt:lpwstr>_Toc880898</vt:lpwstr>
      </vt:variant>
      <vt:variant>
        <vt:i4>2097153</vt:i4>
      </vt:variant>
      <vt:variant>
        <vt:i4>170</vt:i4>
      </vt:variant>
      <vt:variant>
        <vt:i4>0</vt:i4>
      </vt:variant>
      <vt:variant>
        <vt:i4>5</vt:i4>
      </vt:variant>
      <vt:variant>
        <vt:lpwstr/>
      </vt:variant>
      <vt:variant>
        <vt:lpwstr>_Toc880897</vt:lpwstr>
      </vt:variant>
      <vt:variant>
        <vt:i4>2162689</vt:i4>
      </vt:variant>
      <vt:variant>
        <vt:i4>164</vt:i4>
      </vt:variant>
      <vt:variant>
        <vt:i4>0</vt:i4>
      </vt:variant>
      <vt:variant>
        <vt:i4>5</vt:i4>
      </vt:variant>
      <vt:variant>
        <vt:lpwstr/>
      </vt:variant>
      <vt:variant>
        <vt:lpwstr>_Toc880896</vt:lpwstr>
      </vt:variant>
      <vt:variant>
        <vt:i4>2228225</vt:i4>
      </vt:variant>
      <vt:variant>
        <vt:i4>158</vt:i4>
      </vt:variant>
      <vt:variant>
        <vt:i4>0</vt:i4>
      </vt:variant>
      <vt:variant>
        <vt:i4>5</vt:i4>
      </vt:variant>
      <vt:variant>
        <vt:lpwstr/>
      </vt:variant>
      <vt:variant>
        <vt:lpwstr>_Toc880895</vt:lpwstr>
      </vt:variant>
      <vt:variant>
        <vt:i4>2293761</vt:i4>
      </vt:variant>
      <vt:variant>
        <vt:i4>152</vt:i4>
      </vt:variant>
      <vt:variant>
        <vt:i4>0</vt:i4>
      </vt:variant>
      <vt:variant>
        <vt:i4>5</vt:i4>
      </vt:variant>
      <vt:variant>
        <vt:lpwstr/>
      </vt:variant>
      <vt:variant>
        <vt:lpwstr>_Toc880894</vt:lpwstr>
      </vt:variant>
      <vt:variant>
        <vt:i4>2359297</vt:i4>
      </vt:variant>
      <vt:variant>
        <vt:i4>146</vt:i4>
      </vt:variant>
      <vt:variant>
        <vt:i4>0</vt:i4>
      </vt:variant>
      <vt:variant>
        <vt:i4>5</vt:i4>
      </vt:variant>
      <vt:variant>
        <vt:lpwstr/>
      </vt:variant>
      <vt:variant>
        <vt:lpwstr>_Toc880893</vt:lpwstr>
      </vt:variant>
      <vt:variant>
        <vt:i4>2424833</vt:i4>
      </vt:variant>
      <vt:variant>
        <vt:i4>140</vt:i4>
      </vt:variant>
      <vt:variant>
        <vt:i4>0</vt:i4>
      </vt:variant>
      <vt:variant>
        <vt:i4>5</vt:i4>
      </vt:variant>
      <vt:variant>
        <vt:lpwstr/>
      </vt:variant>
      <vt:variant>
        <vt:lpwstr>_Toc880892</vt:lpwstr>
      </vt:variant>
      <vt:variant>
        <vt:i4>2490369</vt:i4>
      </vt:variant>
      <vt:variant>
        <vt:i4>134</vt:i4>
      </vt:variant>
      <vt:variant>
        <vt:i4>0</vt:i4>
      </vt:variant>
      <vt:variant>
        <vt:i4>5</vt:i4>
      </vt:variant>
      <vt:variant>
        <vt:lpwstr/>
      </vt:variant>
      <vt:variant>
        <vt:lpwstr>_Toc880891</vt:lpwstr>
      </vt:variant>
      <vt:variant>
        <vt:i4>2555905</vt:i4>
      </vt:variant>
      <vt:variant>
        <vt:i4>128</vt:i4>
      </vt:variant>
      <vt:variant>
        <vt:i4>0</vt:i4>
      </vt:variant>
      <vt:variant>
        <vt:i4>5</vt:i4>
      </vt:variant>
      <vt:variant>
        <vt:lpwstr/>
      </vt:variant>
      <vt:variant>
        <vt:lpwstr>_Toc880890</vt:lpwstr>
      </vt:variant>
      <vt:variant>
        <vt:i4>3014656</vt:i4>
      </vt:variant>
      <vt:variant>
        <vt:i4>122</vt:i4>
      </vt:variant>
      <vt:variant>
        <vt:i4>0</vt:i4>
      </vt:variant>
      <vt:variant>
        <vt:i4>5</vt:i4>
      </vt:variant>
      <vt:variant>
        <vt:lpwstr/>
      </vt:variant>
      <vt:variant>
        <vt:lpwstr>_Toc880889</vt:lpwstr>
      </vt:variant>
      <vt:variant>
        <vt:i4>3080192</vt:i4>
      </vt:variant>
      <vt:variant>
        <vt:i4>116</vt:i4>
      </vt:variant>
      <vt:variant>
        <vt:i4>0</vt:i4>
      </vt:variant>
      <vt:variant>
        <vt:i4>5</vt:i4>
      </vt:variant>
      <vt:variant>
        <vt:lpwstr/>
      </vt:variant>
      <vt:variant>
        <vt:lpwstr>_Toc880888</vt:lpwstr>
      </vt:variant>
      <vt:variant>
        <vt:i4>2097152</vt:i4>
      </vt:variant>
      <vt:variant>
        <vt:i4>110</vt:i4>
      </vt:variant>
      <vt:variant>
        <vt:i4>0</vt:i4>
      </vt:variant>
      <vt:variant>
        <vt:i4>5</vt:i4>
      </vt:variant>
      <vt:variant>
        <vt:lpwstr/>
      </vt:variant>
      <vt:variant>
        <vt:lpwstr>_Toc880887</vt:lpwstr>
      </vt:variant>
      <vt:variant>
        <vt:i4>2162688</vt:i4>
      </vt:variant>
      <vt:variant>
        <vt:i4>104</vt:i4>
      </vt:variant>
      <vt:variant>
        <vt:i4>0</vt:i4>
      </vt:variant>
      <vt:variant>
        <vt:i4>5</vt:i4>
      </vt:variant>
      <vt:variant>
        <vt:lpwstr/>
      </vt:variant>
      <vt:variant>
        <vt:lpwstr>_Toc880886</vt:lpwstr>
      </vt:variant>
      <vt:variant>
        <vt:i4>2228224</vt:i4>
      </vt:variant>
      <vt:variant>
        <vt:i4>98</vt:i4>
      </vt:variant>
      <vt:variant>
        <vt:i4>0</vt:i4>
      </vt:variant>
      <vt:variant>
        <vt:i4>5</vt:i4>
      </vt:variant>
      <vt:variant>
        <vt:lpwstr/>
      </vt:variant>
      <vt:variant>
        <vt:lpwstr>_Toc880885</vt:lpwstr>
      </vt:variant>
      <vt:variant>
        <vt:i4>2293760</vt:i4>
      </vt:variant>
      <vt:variant>
        <vt:i4>92</vt:i4>
      </vt:variant>
      <vt:variant>
        <vt:i4>0</vt:i4>
      </vt:variant>
      <vt:variant>
        <vt:i4>5</vt:i4>
      </vt:variant>
      <vt:variant>
        <vt:lpwstr/>
      </vt:variant>
      <vt:variant>
        <vt:lpwstr>_Toc880884</vt:lpwstr>
      </vt:variant>
      <vt:variant>
        <vt:i4>2359296</vt:i4>
      </vt:variant>
      <vt:variant>
        <vt:i4>86</vt:i4>
      </vt:variant>
      <vt:variant>
        <vt:i4>0</vt:i4>
      </vt:variant>
      <vt:variant>
        <vt:i4>5</vt:i4>
      </vt:variant>
      <vt:variant>
        <vt:lpwstr/>
      </vt:variant>
      <vt:variant>
        <vt:lpwstr>_Toc880883</vt:lpwstr>
      </vt:variant>
      <vt:variant>
        <vt:i4>2424832</vt:i4>
      </vt:variant>
      <vt:variant>
        <vt:i4>80</vt:i4>
      </vt:variant>
      <vt:variant>
        <vt:i4>0</vt:i4>
      </vt:variant>
      <vt:variant>
        <vt:i4>5</vt:i4>
      </vt:variant>
      <vt:variant>
        <vt:lpwstr/>
      </vt:variant>
      <vt:variant>
        <vt:lpwstr>_Toc880882</vt:lpwstr>
      </vt:variant>
      <vt:variant>
        <vt:i4>2490368</vt:i4>
      </vt:variant>
      <vt:variant>
        <vt:i4>74</vt:i4>
      </vt:variant>
      <vt:variant>
        <vt:i4>0</vt:i4>
      </vt:variant>
      <vt:variant>
        <vt:i4>5</vt:i4>
      </vt:variant>
      <vt:variant>
        <vt:lpwstr/>
      </vt:variant>
      <vt:variant>
        <vt:lpwstr>_Toc880881</vt:lpwstr>
      </vt:variant>
      <vt:variant>
        <vt:i4>2555904</vt:i4>
      </vt:variant>
      <vt:variant>
        <vt:i4>68</vt:i4>
      </vt:variant>
      <vt:variant>
        <vt:i4>0</vt:i4>
      </vt:variant>
      <vt:variant>
        <vt:i4>5</vt:i4>
      </vt:variant>
      <vt:variant>
        <vt:lpwstr/>
      </vt:variant>
      <vt:variant>
        <vt:lpwstr>_Toc880880</vt:lpwstr>
      </vt:variant>
      <vt:variant>
        <vt:i4>3014671</vt:i4>
      </vt:variant>
      <vt:variant>
        <vt:i4>62</vt:i4>
      </vt:variant>
      <vt:variant>
        <vt:i4>0</vt:i4>
      </vt:variant>
      <vt:variant>
        <vt:i4>5</vt:i4>
      </vt:variant>
      <vt:variant>
        <vt:lpwstr/>
      </vt:variant>
      <vt:variant>
        <vt:lpwstr>_Toc880879</vt:lpwstr>
      </vt:variant>
      <vt:variant>
        <vt:i4>3080207</vt:i4>
      </vt:variant>
      <vt:variant>
        <vt:i4>56</vt:i4>
      </vt:variant>
      <vt:variant>
        <vt:i4>0</vt:i4>
      </vt:variant>
      <vt:variant>
        <vt:i4>5</vt:i4>
      </vt:variant>
      <vt:variant>
        <vt:lpwstr/>
      </vt:variant>
      <vt:variant>
        <vt:lpwstr>_Toc880878</vt:lpwstr>
      </vt:variant>
      <vt:variant>
        <vt:i4>2097167</vt:i4>
      </vt:variant>
      <vt:variant>
        <vt:i4>50</vt:i4>
      </vt:variant>
      <vt:variant>
        <vt:i4>0</vt:i4>
      </vt:variant>
      <vt:variant>
        <vt:i4>5</vt:i4>
      </vt:variant>
      <vt:variant>
        <vt:lpwstr/>
      </vt:variant>
      <vt:variant>
        <vt:lpwstr>_Toc880877</vt:lpwstr>
      </vt:variant>
      <vt:variant>
        <vt:i4>2162703</vt:i4>
      </vt:variant>
      <vt:variant>
        <vt:i4>44</vt:i4>
      </vt:variant>
      <vt:variant>
        <vt:i4>0</vt:i4>
      </vt:variant>
      <vt:variant>
        <vt:i4>5</vt:i4>
      </vt:variant>
      <vt:variant>
        <vt:lpwstr/>
      </vt:variant>
      <vt:variant>
        <vt:lpwstr>_Toc880876</vt:lpwstr>
      </vt:variant>
      <vt:variant>
        <vt:i4>2228239</vt:i4>
      </vt:variant>
      <vt:variant>
        <vt:i4>38</vt:i4>
      </vt:variant>
      <vt:variant>
        <vt:i4>0</vt:i4>
      </vt:variant>
      <vt:variant>
        <vt:i4>5</vt:i4>
      </vt:variant>
      <vt:variant>
        <vt:lpwstr/>
      </vt:variant>
      <vt:variant>
        <vt:lpwstr>_Toc880875</vt:lpwstr>
      </vt:variant>
      <vt:variant>
        <vt:i4>1638493</vt:i4>
      </vt:variant>
      <vt:variant>
        <vt:i4>33</vt:i4>
      </vt:variant>
      <vt:variant>
        <vt:i4>0</vt:i4>
      </vt:variant>
      <vt:variant>
        <vt:i4>5</vt:i4>
      </vt:variant>
      <vt:variant>
        <vt:lpwstr>http://www.oasis-open.org/policies-guidelines/ipr</vt:lpwstr>
      </vt:variant>
      <vt:variant>
        <vt:lpwstr/>
      </vt:variant>
      <vt:variant>
        <vt:i4>3735678</vt:i4>
      </vt:variant>
      <vt:variant>
        <vt:i4>30</vt:i4>
      </vt:variant>
      <vt:variant>
        <vt:i4>0</vt:i4>
      </vt:variant>
      <vt:variant>
        <vt:i4>5</vt:i4>
      </vt:variant>
      <vt:variant>
        <vt:lpwstr>http://www.oasis-open.org/committees/process.php</vt:lpwstr>
      </vt:variant>
      <vt:variant>
        <vt:lpwstr>standApprovProcess</vt:lpwstr>
      </vt:variant>
      <vt:variant>
        <vt:i4>3539068</vt:i4>
      </vt:variant>
      <vt:variant>
        <vt:i4>27</vt:i4>
      </vt:variant>
      <vt:variant>
        <vt:i4>0</vt:i4>
      </vt:variant>
      <vt:variant>
        <vt:i4>5</vt:i4>
      </vt:variant>
      <vt:variant>
        <vt:lpwstr>http://www.oasis-open.org/committees/process.php</vt:lpwstr>
      </vt:variant>
      <vt:variant>
        <vt:lpwstr>committeeDraft</vt:lpwstr>
      </vt:variant>
      <vt:variant>
        <vt:i4>4915221</vt:i4>
      </vt:variant>
      <vt:variant>
        <vt:i4>24</vt:i4>
      </vt:variant>
      <vt:variant>
        <vt:i4>0</vt:i4>
      </vt:variant>
      <vt:variant>
        <vt:i4>5</vt:i4>
      </vt:variant>
      <vt:variant>
        <vt:lpwstr>http://www.oasis-open.org/committees/process.php</vt:lpwstr>
      </vt:variant>
      <vt:variant>
        <vt:lpwstr>dWorkingDraft</vt:lpwstr>
      </vt:variant>
      <vt:variant>
        <vt:i4>5963865</vt:i4>
      </vt:variant>
      <vt:variant>
        <vt:i4>21</vt:i4>
      </vt:variant>
      <vt:variant>
        <vt:i4>0</vt:i4>
      </vt:variant>
      <vt:variant>
        <vt:i4>5</vt:i4>
      </vt:variant>
      <vt:variant>
        <vt:lpwstr>http://docs.oasis-open.org/amqp/core/v1.0/os/amqp-core-overview-v1.0-os.html</vt:lpwstr>
      </vt:variant>
      <vt:variant>
        <vt:lpwstr/>
      </vt:variant>
      <vt:variant>
        <vt:i4>6225951</vt:i4>
      </vt:variant>
      <vt:variant>
        <vt:i4>18</vt:i4>
      </vt:variant>
      <vt:variant>
        <vt:i4>0</vt:i4>
      </vt:variant>
      <vt:variant>
        <vt:i4>5</vt:i4>
      </vt:variant>
      <vt:variant>
        <vt:lpwstr>http://www.microsoft.com/</vt:lpwstr>
      </vt:variant>
      <vt:variant>
        <vt:lpwstr/>
      </vt:variant>
      <vt:variant>
        <vt:i4>8192074</vt:i4>
      </vt:variant>
      <vt:variant>
        <vt:i4>15</vt:i4>
      </vt:variant>
      <vt:variant>
        <vt:i4>0</vt:i4>
      </vt:variant>
      <vt:variant>
        <vt:i4>5</vt:i4>
      </vt:variant>
      <vt:variant>
        <vt:lpwstr>mailto:clemensv@microsoft.com</vt:lpwstr>
      </vt:variant>
      <vt:variant>
        <vt:lpwstr/>
      </vt:variant>
      <vt:variant>
        <vt:i4>6225951</vt:i4>
      </vt:variant>
      <vt:variant>
        <vt:i4>12</vt:i4>
      </vt:variant>
      <vt:variant>
        <vt:i4>0</vt:i4>
      </vt:variant>
      <vt:variant>
        <vt:i4>5</vt:i4>
      </vt:variant>
      <vt:variant>
        <vt:lpwstr>http://www.microsoft.com/</vt:lpwstr>
      </vt:variant>
      <vt:variant>
        <vt:lpwstr/>
      </vt:variant>
      <vt:variant>
        <vt:i4>8192074</vt:i4>
      </vt:variant>
      <vt:variant>
        <vt:i4>9</vt:i4>
      </vt:variant>
      <vt:variant>
        <vt:i4>0</vt:i4>
      </vt:variant>
      <vt:variant>
        <vt:i4>5</vt:i4>
      </vt:variant>
      <vt:variant>
        <vt:lpwstr>mailto:clemensv@microsoft.com</vt:lpwstr>
      </vt:variant>
      <vt:variant>
        <vt:lpwstr/>
      </vt:variant>
      <vt:variant>
        <vt:i4>3276839</vt:i4>
      </vt:variant>
      <vt:variant>
        <vt:i4>6</vt:i4>
      </vt:variant>
      <vt:variant>
        <vt:i4>0</vt:i4>
      </vt:variant>
      <vt:variant>
        <vt:i4>5</vt:i4>
      </vt:variant>
      <vt:variant>
        <vt:lpwstr>http://www.redhat.com/</vt:lpwstr>
      </vt:variant>
      <vt:variant>
        <vt:lpwstr/>
      </vt:variant>
      <vt:variant>
        <vt:i4>4915316</vt:i4>
      </vt:variant>
      <vt:variant>
        <vt:i4>3</vt:i4>
      </vt:variant>
      <vt:variant>
        <vt:i4>0</vt:i4>
      </vt:variant>
      <vt:variant>
        <vt:i4>5</vt:i4>
      </vt:variant>
      <vt:variant>
        <vt:lpwstr>mailto:rgodfrey@redhat.com</vt:lpwstr>
      </vt:variant>
      <vt:variant>
        <vt:lpwstr/>
      </vt:variant>
      <vt:variant>
        <vt:i4>6422567</vt:i4>
      </vt:variant>
      <vt:variant>
        <vt:i4>0</vt:i4>
      </vt:variant>
      <vt:variant>
        <vt:i4>0</vt:i4>
      </vt:variant>
      <vt:variant>
        <vt:i4>5</vt:i4>
      </vt:variant>
      <vt:variant>
        <vt:lpwstr>http://www.oasis-open.org/committees/amqp/</vt:lpwstr>
      </vt:variant>
      <vt:variant>
        <vt:lpwstr/>
      </vt:variant>
      <vt:variant>
        <vt:i4>3276839</vt:i4>
      </vt:variant>
      <vt:variant>
        <vt:i4>18</vt:i4>
      </vt:variant>
      <vt:variant>
        <vt:i4>0</vt:i4>
      </vt:variant>
      <vt:variant>
        <vt:i4>5</vt:i4>
      </vt:variant>
      <vt:variant>
        <vt:lpwstr>http://www.redhat.com/</vt:lpwstr>
      </vt:variant>
      <vt:variant>
        <vt:lpwstr/>
      </vt:variant>
      <vt:variant>
        <vt:i4>5636220</vt:i4>
      </vt:variant>
      <vt:variant>
        <vt:i4>15</vt:i4>
      </vt:variant>
      <vt:variant>
        <vt:i4>0</vt:i4>
      </vt:variant>
      <vt:variant>
        <vt:i4>5</vt:i4>
      </vt:variant>
      <vt:variant>
        <vt:lpwstr>mailto:rafaels@redhat.com</vt:lpwstr>
      </vt:variant>
      <vt:variant>
        <vt:lpwstr/>
      </vt:variant>
      <vt:variant>
        <vt:i4>5963903</vt:i4>
      </vt:variant>
      <vt:variant>
        <vt:i4>12</vt:i4>
      </vt:variant>
      <vt:variant>
        <vt:i4>0</vt:i4>
      </vt:variant>
      <vt:variant>
        <vt:i4>5</vt:i4>
      </vt:variant>
      <vt:variant>
        <vt:lpwstr>mailto:dingham@redhat.com</vt:lpwstr>
      </vt:variant>
      <vt:variant>
        <vt:lpwstr/>
      </vt:variant>
      <vt:variant>
        <vt:i4>3276839</vt:i4>
      </vt:variant>
      <vt:variant>
        <vt:i4>9</vt:i4>
      </vt:variant>
      <vt:variant>
        <vt:i4>0</vt:i4>
      </vt:variant>
      <vt:variant>
        <vt:i4>5</vt:i4>
      </vt:variant>
      <vt:variant>
        <vt:lpwstr>http://www.redhat.com/</vt:lpwstr>
      </vt:variant>
      <vt:variant>
        <vt:lpwstr/>
      </vt:variant>
      <vt:variant>
        <vt:i4>4915316</vt:i4>
      </vt:variant>
      <vt:variant>
        <vt:i4>6</vt:i4>
      </vt:variant>
      <vt:variant>
        <vt:i4>0</vt:i4>
      </vt:variant>
      <vt:variant>
        <vt:i4>5</vt:i4>
      </vt:variant>
      <vt:variant>
        <vt:lpwstr>mailto:rgodfrey@redhat.com</vt:lpwstr>
      </vt:variant>
      <vt:variant>
        <vt:lpwstr/>
      </vt:variant>
      <vt:variant>
        <vt:i4>6225951</vt:i4>
      </vt:variant>
      <vt:variant>
        <vt:i4>3</vt:i4>
      </vt:variant>
      <vt:variant>
        <vt:i4>0</vt:i4>
      </vt:variant>
      <vt:variant>
        <vt:i4>5</vt:i4>
      </vt:variant>
      <vt:variant>
        <vt:lpwstr>http://www.microsoft.com/</vt:lpwstr>
      </vt:variant>
      <vt:variant>
        <vt:lpwstr/>
      </vt:variant>
      <vt:variant>
        <vt:i4>8061018</vt:i4>
      </vt:variant>
      <vt:variant>
        <vt:i4>0</vt:i4>
      </vt:variant>
      <vt:variant>
        <vt:i4>0</vt:i4>
      </vt:variant>
      <vt:variant>
        <vt:i4>5</vt:i4>
      </vt:variant>
      <vt:variant>
        <vt:lpwstr>mailto:RobDolin@microsoft.com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Message Queuing Protocol (AMQP) Claims-based Security Version 1.0</dc:title>
  <dc:subject/>
  <dc:creator>OASIS Advanced Message Queuing Protocol (AMQP) TC;Clemens Vasters;Brian.Raymor@microsoft.com</dc:creator>
  <cp:keywords/>
  <cp:lastModifiedBy>Clemens Vasters</cp:lastModifiedBy>
  <cp:revision>8</cp:revision>
  <cp:lastPrinted>2013-07-08T19:55:00Z</cp:lastPrinted>
  <dcterms:created xsi:type="dcterms:W3CDTF">2020-06-25T08:10:00Z</dcterms:created>
  <dcterms:modified xsi:type="dcterms:W3CDTF">2020-06-25T08:16:00Z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IsMyDocuments">
    <vt:lpwstr>1</vt:lpwstr>
  </property>
  <property fmtid="{D5CDD505-2E9C-101B-9397-08002B2CF9AE}" pid="12" name="TaxKeywordTaxHTField">
    <vt:lpwstr/>
  </property>
  <property fmtid="{D5CDD505-2E9C-101B-9397-08002B2CF9AE}" pid="13" name="TaxKeyword">
    <vt:lpwstr/>
  </property>
  <property fmtid="{D5CDD505-2E9C-101B-9397-08002B2CF9AE}" pid="14" name="TaxCatchAll">
    <vt:lpwstr/>
  </property>
  <property fmtid="{D5CDD505-2E9C-101B-9397-08002B2CF9AE}" pid="15" name="ContentTypeId">
    <vt:lpwstr>0x0101007ABE7D2152FFC3408E135C03EAABE66C</vt:lpwstr>
  </property>
  <property fmtid="{D5CDD505-2E9C-101B-9397-08002B2CF9AE}" pid="16" name="MSIP_Label_f42aa342-8706-4288-bd11-ebb85995028c_Enabled">
    <vt:lpwstr>True</vt:lpwstr>
  </property>
  <property fmtid="{D5CDD505-2E9C-101B-9397-08002B2CF9AE}" pid="17" name="MSIP_Label_f42aa342-8706-4288-bd11-ebb85995028c_SiteId">
    <vt:lpwstr>72f988bf-86f1-41af-91ab-2d7cd011db47</vt:lpwstr>
  </property>
  <property fmtid="{D5CDD505-2E9C-101B-9397-08002B2CF9AE}" pid="18" name="MSIP_Label_f42aa342-8706-4288-bd11-ebb85995028c_Owner">
    <vt:lpwstr>clemensv@microsoft.com</vt:lpwstr>
  </property>
  <property fmtid="{D5CDD505-2E9C-101B-9397-08002B2CF9AE}" pid="19" name="MSIP_Label_f42aa342-8706-4288-bd11-ebb85995028c_SetDate">
    <vt:lpwstr>2017-11-24T09:32:10.3821669Z</vt:lpwstr>
  </property>
  <property fmtid="{D5CDD505-2E9C-101B-9397-08002B2CF9AE}" pid="20" name="MSIP_Label_f42aa342-8706-4288-bd11-ebb85995028c_Name">
    <vt:lpwstr>General</vt:lpwstr>
  </property>
  <property fmtid="{D5CDD505-2E9C-101B-9397-08002B2CF9AE}" pid="21" name="MSIP_Label_f42aa342-8706-4288-bd11-ebb85995028c_Application">
    <vt:lpwstr>Microsoft Azure Information Protection</vt:lpwstr>
  </property>
  <property fmtid="{D5CDD505-2E9C-101B-9397-08002B2CF9AE}" pid="22" name="MSIP_Label_f42aa342-8706-4288-bd11-ebb85995028c_Extended_MSFT_Method">
    <vt:lpwstr>Automatic</vt:lpwstr>
  </property>
  <property fmtid="{D5CDD505-2E9C-101B-9397-08002B2CF9AE}" pid="23" name="Sensitivity">
    <vt:lpwstr>General</vt:lpwstr>
  </property>
</Properties>
</file>